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Ref75418953"/>
    <w:p w:rsidR="0010650D" w:rsidRPr="006F3A50" w:rsidRDefault="0010650D">
      <w:pPr>
        <w:pStyle w:val="titleline1"/>
        <w:rPr>
          <w:lang w:val="fr-FR"/>
        </w:rPr>
      </w:pPr>
      <w:r>
        <w:fldChar w:fldCharType="begin"/>
      </w:r>
      <w:r w:rsidRPr="006F3A50">
        <w:rPr>
          <w:lang w:val="fr-FR"/>
        </w:rPr>
        <w:instrText xml:space="preserve"> DOCPROPERTY  "Extension Name"  \* MERGEFORMAT </w:instrText>
      </w:r>
      <w:r>
        <w:fldChar w:fldCharType="separate"/>
      </w:r>
      <w:r w:rsidRPr="006F3A50">
        <w:rPr>
          <w:lang w:val="fr-FR"/>
        </w:rPr>
        <w:t xml:space="preserve">Base </w:t>
      </w:r>
      <w:proofErr w:type="spellStart"/>
      <w:r w:rsidRPr="006F3A50">
        <w:rPr>
          <w:lang w:val="fr-FR"/>
        </w:rPr>
        <w:t>Harves</w:t>
      </w:r>
      <w:proofErr w:type="spellEnd"/>
      <w:r w:rsidRPr="006F3A50">
        <w:rPr>
          <w:lang w:val="fr-FR"/>
        </w:rPr>
        <w:t>t</w:t>
      </w:r>
      <w:r>
        <w:fldChar w:fldCharType="end"/>
      </w:r>
      <w:r w:rsidRPr="006F3A50">
        <w:rPr>
          <w:lang w:val="fr-FR"/>
        </w:rPr>
        <w:t xml:space="preserve"> v</w:t>
      </w:r>
      <w:r w:rsidR="00183C1B">
        <w:fldChar w:fldCharType="begin"/>
      </w:r>
      <w:r w:rsidR="00183C1B" w:rsidRPr="006F3A50">
        <w:rPr>
          <w:lang w:val="fr-FR"/>
        </w:rPr>
        <w:instrText xml:space="preserve"> DOCPROPERTY  "Extension Version"  \* MERGEFORMAT </w:instrText>
      </w:r>
      <w:r w:rsidR="00183C1B">
        <w:fldChar w:fldCharType="separate"/>
      </w:r>
      <w:r w:rsidRPr="006F3A50">
        <w:rPr>
          <w:lang w:val="fr-FR"/>
        </w:rPr>
        <w:t>2.2</w:t>
      </w:r>
      <w:r w:rsidR="00183C1B">
        <w:fldChar w:fldCharType="end"/>
      </w:r>
    </w:p>
    <w:p w:rsidR="0010650D" w:rsidRPr="006F3A50" w:rsidRDefault="0010650D">
      <w:pPr>
        <w:pStyle w:val="titleline"/>
        <w:rPr>
          <w:lang w:val="fr-FR"/>
        </w:rPr>
      </w:pPr>
      <w:r w:rsidRPr="006F3A50">
        <w:rPr>
          <w:lang w:val="fr-FR"/>
        </w:rPr>
        <w:t>L</w:t>
      </w:r>
      <w:bookmarkStart w:id="1" w:name="_Ref138853318"/>
      <w:bookmarkEnd w:id="1"/>
      <w:r w:rsidRPr="006F3A50">
        <w:rPr>
          <w:lang w:val="fr-FR"/>
        </w:rPr>
        <w:t>ANDIS-II Extension</w:t>
      </w:r>
    </w:p>
    <w:p w:rsidR="0010650D" w:rsidRPr="006604E3" w:rsidRDefault="0010650D">
      <w:pPr>
        <w:pStyle w:val="titleline"/>
      </w:pPr>
      <w:r w:rsidRPr="006604E3">
        <w:t>User Guide</w:t>
      </w:r>
    </w:p>
    <w:p w:rsidR="0010650D" w:rsidRPr="006604E3" w:rsidRDefault="0010650D">
      <w:pPr>
        <w:spacing w:after="120"/>
        <w:jc w:val="center"/>
      </w:pPr>
    </w:p>
    <w:p w:rsidR="0010650D" w:rsidRPr="006604E3" w:rsidRDefault="0010650D">
      <w:pPr>
        <w:spacing w:after="120"/>
        <w:jc w:val="center"/>
      </w:pPr>
      <w:r w:rsidRPr="006604E3">
        <w:t>Robert M. Scheller</w:t>
      </w:r>
      <w:r w:rsidRPr="006604E3">
        <w:rPr>
          <w:vertAlign w:val="superscript"/>
        </w:rPr>
        <w:t>1</w:t>
      </w:r>
    </w:p>
    <w:p w:rsidR="0010650D" w:rsidRPr="006604E3" w:rsidRDefault="0010650D">
      <w:pPr>
        <w:spacing w:after="120"/>
        <w:jc w:val="center"/>
      </w:pPr>
      <w:r w:rsidRPr="006604E3">
        <w:t>Brian R. Sturtevant</w:t>
      </w:r>
      <w:r w:rsidRPr="006604E3">
        <w:rPr>
          <w:vertAlign w:val="superscript"/>
        </w:rPr>
        <w:t>2</w:t>
      </w:r>
    </w:p>
    <w:p w:rsidR="0010650D" w:rsidRPr="006604E3" w:rsidRDefault="0010650D">
      <w:pPr>
        <w:spacing w:after="120"/>
        <w:jc w:val="center"/>
      </w:pPr>
      <w:r w:rsidRPr="006604E3">
        <w:t>Eric J. Gustafson</w:t>
      </w:r>
      <w:r w:rsidRPr="006604E3">
        <w:rPr>
          <w:vertAlign w:val="superscript"/>
        </w:rPr>
        <w:t>2</w:t>
      </w:r>
    </w:p>
    <w:p w:rsidR="0010650D" w:rsidRPr="006F3A50" w:rsidRDefault="0010650D">
      <w:pPr>
        <w:spacing w:after="120"/>
        <w:jc w:val="center"/>
        <w:rPr>
          <w:lang w:val="fr-FR"/>
        </w:rPr>
      </w:pPr>
      <w:r w:rsidRPr="006F3A50">
        <w:rPr>
          <w:lang w:val="fr-FR"/>
        </w:rPr>
        <w:t>Brian R. Miranda</w:t>
      </w:r>
      <w:r w:rsidRPr="006F3A50">
        <w:rPr>
          <w:vertAlign w:val="superscript"/>
          <w:lang w:val="fr-FR"/>
        </w:rPr>
        <w:t>2</w:t>
      </w:r>
    </w:p>
    <w:p w:rsidR="0010650D" w:rsidRPr="006F3A50" w:rsidRDefault="0010650D">
      <w:pPr>
        <w:spacing w:after="120"/>
        <w:jc w:val="center"/>
        <w:rPr>
          <w:lang w:val="fr-FR"/>
        </w:rPr>
      </w:pPr>
      <w:r w:rsidRPr="006F3A50">
        <w:rPr>
          <w:lang w:val="fr-FR"/>
        </w:rPr>
        <w:t>Patrick A. Zollner</w:t>
      </w:r>
      <w:r w:rsidRPr="006F3A50">
        <w:rPr>
          <w:vertAlign w:val="superscript"/>
          <w:lang w:val="fr-FR"/>
        </w:rPr>
        <w:t>2</w:t>
      </w:r>
    </w:p>
    <w:p w:rsidR="0010650D" w:rsidRPr="006604E3" w:rsidRDefault="0010650D">
      <w:pPr>
        <w:spacing w:after="120"/>
        <w:jc w:val="center"/>
      </w:pPr>
      <w:r w:rsidRPr="006604E3">
        <w:t>David J. Mladenoff</w:t>
      </w:r>
      <w:r>
        <w:rPr>
          <w:vertAlign w:val="superscript"/>
        </w:rPr>
        <w:t>3</w:t>
      </w:r>
    </w:p>
    <w:p w:rsidR="0010650D" w:rsidRPr="006604E3" w:rsidRDefault="0010650D">
      <w:pPr>
        <w:spacing w:after="120"/>
        <w:jc w:val="center"/>
      </w:pPr>
      <w:r w:rsidRPr="006604E3">
        <w:t>James B. Domingo</w:t>
      </w:r>
      <w:r>
        <w:rPr>
          <w:vertAlign w:val="superscript"/>
        </w:rPr>
        <w:t>4</w:t>
      </w:r>
    </w:p>
    <w:p w:rsidR="0010650D" w:rsidRPr="006604E3" w:rsidRDefault="0010650D">
      <w:pPr>
        <w:spacing w:after="120"/>
        <w:jc w:val="center"/>
      </w:pPr>
    </w:p>
    <w:p w:rsidR="0010650D" w:rsidRPr="006604E3" w:rsidRDefault="0010650D" w:rsidP="005E4106">
      <w:pPr>
        <w:spacing w:after="120"/>
        <w:jc w:val="center"/>
      </w:pPr>
      <w:r>
        <w:rPr>
          <w:vertAlign w:val="superscript"/>
        </w:rPr>
        <w:t>1</w:t>
      </w:r>
      <w:r>
        <w:t>Portland State University</w:t>
      </w:r>
    </w:p>
    <w:p w:rsidR="0010650D" w:rsidRPr="006604E3" w:rsidRDefault="0010650D">
      <w:pPr>
        <w:spacing w:after="120"/>
        <w:jc w:val="center"/>
      </w:pPr>
      <w:r w:rsidRPr="006604E3">
        <w:rPr>
          <w:vertAlign w:val="superscript"/>
        </w:rPr>
        <w:t>2</w:t>
      </w:r>
      <w:r w:rsidRPr="006604E3">
        <w:t>US Forest Service, North Central Research Station</w:t>
      </w:r>
    </w:p>
    <w:p w:rsidR="0010650D" w:rsidRPr="006604E3" w:rsidRDefault="0010650D" w:rsidP="005E4106">
      <w:pPr>
        <w:spacing w:after="120"/>
        <w:jc w:val="center"/>
      </w:pPr>
      <w:r>
        <w:rPr>
          <w:vertAlign w:val="superscript"/>
        </w:rPr>
        <w:t>3</w:t>
      </w:r>
      <w:r w:rsidRPr="006604E3">
        <w:t>University of Wisconsin-Madison</w:t>
      </w:r>
    </w:p>
    <w:p w:rsidR="0010650D" w:rsidRPr="006604E3" w:rsidRDefault="0010650D" w:rsidP="005E4106">
      <w:pPr>
        <w:spacing w:after="120"/>
        <w:jc w:val="center"/>
      </w:pPr>
      <w:r>
        <w:rPr>
          <w:vertAlign w:val="superscript"/>
        </w:rPr>
        <w:t>4</w:t>
      </w:r>
      <w:r>
        <w:t>Green Code LLC</w:t>
      </w:r>
    </w:p>
    <w:p w:rsidR="0010650D" w:rsidRPr="006604E3" w:rsidRDefault="0010650D">
      <w:pPr>
        <w:spacing w:after="120"/>
        <w:jc w:val="center"/>
      </w:pPr>
    </w:p>
    <w:p w:rsidR="0010650D" w:rsidRPr="006604E3" w:rsidRDefault="0010650D">
      <w:pPr>
        <w:spacing w:after="120"/>
        <w:jc w:val="center"/>
      </w:pPr>
      <w:r w:rsidRPr="006604E3">
        <w:t xml:space="preserve">Last Revised:  </w:t>
      </w:r>
      <w:r w:rsidR="00724156">
        <w:fldChar w:fldCharType="begin"/>
      </w:r>
      <w:r w:rsidR="00724156">
        <w:instrText xml:space="preserve"> SAVEDATE  \@ "MMMM d, yyyy"  \* MERGEFORMAT </w:instrText>
      </w:r>
      <w:r w:rsidR="00724156">
        <w:fldChar w:fldCharType="separate"/>
      </w:r>
      <w:r w:rsidR="008338CB">
        <w:rPr>
          <w:noProof/>
        </w:rPr>
        <w:t>December 12, 2014</w:t>
      </w:r>
      <w:r w:rsidR="00724156">
        <w:rPr>
          <w:noProof/>
        </w:rPr>
        <w:fldChar w:fldCharType="end"/>
      </w:r>
    </w:p>
    <w:p w:rsidR="0010650D" w:rsidRPr="006604E3" w:rsidRDefault="0010650D">
      <w:pPr>
        <w:spacing w:after="120"/>
        <w:jc w:val="center"/>
        <w:rPr>
          <w:i/>
          <w:iCs/>
        </w:rPr>
      </w:pPr>
    </w:p>
    <w:p w:rsidR="0010650D" w:rsidRPr="006604E3" w:rsidRDefault="0010650D">
      <w:pPr>
        <w:spacing w:after="120"/>
        <w:jc w:val="center"/>
        <w:rPr>
          <w:i/>
          <w:iCs/>
        </w:rPr>
      </w:pPr>
    </w:p>
    <w:p w:rsidR="0010650D" w:rsidRPr="006604E3" w:rsidRDefault="0010650D">
      <w:pPr>
        <w:pStyle w:val="text"/>
        <w:sectPr w:rsidR="0010650D" w:rsidRPr="006604E3">
          <w:headerReference w:type="default" r:id="rId9"/>
          <w:pgSz w:w="12240" w:h="15840" w:code="1"/>
          <w:pgMar w:top="1627" w:right="1627" w:bottom="2707" w:left="1627" w:header="935" w:footer="720" w:gutter="0"/>
          <w:cols w:space="720"/>
          <w:docGrid w:linePitch="360"/>
        </w:sectPr>
      </w:pPr>
    </w:p>
    <w:p w:rsidR="0010650D" w:rsidRPr="006604E3" w:rsidRDefault="0010650D">
      <w:pPr>
        <w:pStyle w:val="heading"/>
        <w:spacing w:before="240"/>
        <w:rPr>
          <w:sz w:val="32"/>
        </w:rPr>
      </w:pPr>
      <w:r w:rsidRPr="006604E3">
        <w:rPr>
          <w:sz w:val="32"/>
        </w:rPr>
        <w:lastRenderedPageBreak/>
        <w:t>Table of Contents</w:t>
      </w:r>
    </w:p>
    <w:p w:rsidR="002E3FB8" w:rsidRDefault="0010650D">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6604E3">
        <w:rPr>
          <w:sz w:val="32"/>
        </w:rPr>
        <w:fldChar w:fldCharType="begin"/>
      </w:r>
      <w:r w:rsidRPr="006604E3">
        <w:rPr>
          <w:sz w:val="32"/>
        </w:rPr>
        <w:instrText xml:space="preserve"> TOC \o "1-3" \h \z </w:instrText>
      </w:r>
      <w:r w:rsidRPr="006604E3">
        <w:rPr>
          <w:sz w:val="32"/>
        </w:rPr>
        <w:fldChar w:fldCharType="separate"/>
      </w:r>
      <w:hyperlink w:anchor="_Toc406167979" w:history="1">
        <w:r w:rsidR="002E3FB8" w:rsidRPr="00F26486">
          <w:rPr>
            <w:rStyle w:val="Hyperlink"/>
            <w:noProof/>
          </w:rPr>
          <w:t>1</w:t>
        </w:r>
        <w:r w:rsidR="002E3FB8">
          <w:rPr>
            <w:rFonts w:asciiTheme="minorHAnsi" w:eastAsiaTheme="minorEastAsia" w:hAnsiTheme="minorHAnsi" w:cstheme="minorBidi"/>
            <w:b w:val="0"/>
            <w:bCs w:val="0"/>
            <w:caps w:val="0"/>
            <w:noProof/>
            <w:sz w:val="22"/>
            <w:szCs w:val="22"/>
          </w:rPr>
          <w:tab/>
        </w:r>
        <w:r w:rsidR="002E3FB8" w:rsidRPr="00F26486">
          <w:rPr>
            <w:rStyle w:val="Hyperlink"/>
            <w:noProof/>
          </w:rPr>
          <w:t>Introduction</w:t>
        </w:r>
        <w:r w:rsidR="002E3FB8">
          <w:rPr>
            <w:noProof/>
            <w:webHidden/>
          </w:rPr>
          <w:tab/>
        </w:r>
        <w:r w:rsidR="002E3FB8">
          <w:rPr>
            <w:noProof/>
            <w:webHidden/>
          </w:rPr>
          <w:fldChar w:fldCharType="begin"/>
        </w:r>
        <w:r w:rsidR="002E3FB8">
          <w:rPr>
            <w:noProof/>
            <w:webHidden/>
          </w:rPr>
          <w:instrText xml:space="preserve"> PAGEREF _Toc406167979 \h </w:instrText>
        </w:r>
        <w:r w:rsidR="002E3FB8">
          <w:rPr>
            <w:noProof/>
            <w:webHidden/>
          </w:rPr>
        </w:r>
        <w:r w:rsidR="002E3FB8">
          <w:rPr>
            <w:noProof/>
            <w:webHidden/>
          </w:rPr>
          <w:fldChar w:fldCharType="separate"/>
        </w:r>
        <w:r w:rsidR="002E3FB8">
          <w:rPr>
            <w:noProof/>
            <w:webHidden/>
          </w:rPr>
          <w:t>3</w:t>
        </w:r>
        <w:r w:rsidR="002E3FB8">
          <w:rPr>
            <w:noProof/>
            <w:webHidden/>
          </w:rPr>
          <w:fldChar w:fldCharType="end"/>
        </w:r>
      </w:hyperlink>
    </w:p>
    <w:p w:rsidR="002E3FB8" w:rsidRDefault="004539A9">
      <w:pPr>
        <w:pStyle w:val="TOC2"/>
        <w:tabs>
          <w:tab w:val="left" w:pos="720"/>
          <w:tab w:val="right" w:leader="dot" w:pos="8976"/>
        </w:tabs>
        <w:rPr>
          <w:rFonts w:asciiTheme="minorHAnsi" w:eastAsiaTheme="minorEastAsia" w:hAnsiTheme="minorHAnsi" w:cstheme="minorBidi"/>
          <w:noProof/>
          <w:sz w:val="22"/>
          <w:szCs w:val="22"/>
        </w:rPr>
      </w:pPr>
      <w:hyperlink w:anchor="_Toc406167980" w:history="1">
        <w:r w:rsidR="002E3FB8" w:rsidRPr="00F26486">
          <w:rPr>
            <w:rStyle w:val="Hyperlink"/>
            <w:noProof/>
          </w:rPr>
          <w:t>1.1</w:t>
        </w:r>
        <w:r w:rsidR="002E3FB8">
          <w:rPr>
            <w:rFonts w:asciiTheme="minorHAnsi" w:eastAsiaTheme="minorEastAsia" w:hAnsiTheme="minorHAnsi" w:cstheme="minorBidi"/>
            <w:noProof/>
            <w:sz w:val="22"/>
            <w:szCs w:val="22"/>
          </w:rPr>
          <w:tab/>
        </w:r>
        <w:r w:rsidR="002E3FB8" w:rsidRPr="00F26486">
          <w:rPr>
            <w:rStyle w:val="Hyperlink"/>
            <w:noProof/>
          </w:rPr>
          <w:t>The Harvesting Landscape</w:t>
        </w:r>
        <w:r w:rsidR="002E3FB8">
          <w:rPr>
            <w:noProof/>
            <w:webHidden/>
          </w:rPr>
          <w:tab/>
        </w:r>
        <w:r w:rsidR="002E3FB8">
          <w:rPr>
            <w:noProof/>
            <w:webHidden/>
          </w:rPr>
          <w:fldChar w:fldCharType="begin"/>
        </w:r>
        <w:r w:rsidR="002E3FB8">
          <w:rPr>
            <w:noProof/>
            <w:webHidden/>
          </w:rPr>
          <w:instrText xml:space="preserve"> PAGEREF _Toc406167980 \h </w:instrText>
        </w:r>
        <w:r w:rsidR="002E3FB8">
          <w:rPr>
            <w:noProof/>
            <w:webHidden/>
          </w:rPr>
        </w:r>
        <w:r w:rsidR="002E3FB8">
          <w:rPr>
            <w:noProof/>
            <w:webHidden/>
          </w:rPr>
          <w:fldChar w:fldCharType="separate"/>
        </w:r>
        <w:r w:rsidR="002E3FB8">
          <w:rPr>
            <w:noProof/>
            <w:webHidden/>
          </w:rPr>
          <w:t>3</w:t>
        </w:r>
        <w:r w:rsidR="002E3FB8">
          <w:rPr>
            <w:noProof/>
            <w:webHidden/>
          </w:rPr>
          <w:fldChar w:fldCharType="end"/>
        </w:r>
      </w:hyperlink>
    </w:p>
    <w:p w:rsidR="002E3FB8" w:rsidRDefault="004539A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6167981" w:history="1">
        <w:r w:rsidR="002E3FB8" w:rsidRPr="00F26486">
          <w:rPr>
            <w:rStyle w:val="Hyperlink"/>
            <w:noProof/>
          </w:rPr>
          <w:t>1.1.1</w:t>
        </w:r>
        <w:r w:rsidR="002E3FB8">
          <w:rPr>
            <w:rFonts w:asciiTheme="minorHAnsi" w:eastAsiaTheme="minorEastAsia" w:hAnsiTheme="minorHAnsi" w:cstheme="minorBidi"/>
            <w:i w:val="0"/>
            <w:iCs w:val="0"/>
            <w:noProof/>
            <w:sz w:val="22"/>
            <w:szCs w:val="22"/>
          </w:rPr>
          <w:tab/>
        </w:r>
        <w:r w:rsidR="002E3FB8" w:rsidRPr="00F26486">
          <w:rPr>
            <w:rStyle w:val="Hyperlink"/>
            <w:noProof/>
          </w:rPr>
          <w:t>Management Areas</w:t>
        </w:r>
        <w:r w:rsidR="002E3FB8">
          <w:rPr>
            <w:noProof/>
            <w:webHidden/>
          </w:rPr>
          <w:tab/>
        </w:r>
        <w:r w:rsidR="002E3FB8">
          <w:rPr>
            <w:noProof/>
            <w:webHidden/>
          </w:rPr>
          <w:fldChar w:fldCharType="begin"/>
        </w:r>
        <w:r w:rsidR="002E3FB8">
          <w:rPr>
            <w:noProof/>
            <w:webHidden/>
          </w:rPr>
          <w:instrText xml:space="preserve"> PAGEREF _Toc406167981 \h </w:instrText>
        </w:r>
        <w:r w:rsidR="002E3FB8">
          <w:rPr>
            <w:noProof/>
            <w:webHidden/>
          </w:rPr>
        </w:r>
        <w:r w:rsidR="002E3FB8">
          <w:rPr>
            <w:noProof/>
            <w:webHidden/>
          </w:rPr>
          <w:fldChar w:fldCharType="separate"/>
        </w:r>
        <w:r w:rsidR="002E3FB8">
          <w:rPr>
            <w:noProof/>
            <w:webHidden/>
          </w:rPr>
          <w:t>3</w:t>
        </w:r>
        <w:r w:rsidR="002E3FB8">
          <w:rPr>
            <w:noProof/>
            <w:webHidden/>
          </w:rPr>
          <w:fldChar w:fldCharType="end"/>
        </w:r>
      </w:hyperlink>
    </w:p>
    <w:p w:rsidR="002E3FB8" w:rsidRDefault="004539A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6167982" w:history="1">
        <w:r w:rsidR="002E3FB8" w:rsidRPr="00F26486">
          <w:rPr>
            <w:rStyle w:val="Hyperlink"/>
            <w:noProof/>
          </w:rPr>
          <w:t>1.1.2</w:t>
        </w:r>
        <w:r w:rsidR="002E3FB8">
          <w:rPr>
            <w:rFonts w:asciiTheme="minorHAnsi" w:eastAsiaTheme="minorEastAsia" w:hAnsiTheme="minorHAnsi" w:cstheme="minorBidi"/>
            <w:i w:val="0"/>
            <w:iCs w:val="0"/>
            <w:noProof/>
            <w:sz w:val="22"/>
            <w:szCs w:val="22"/>
          </w:rPr>
          <w:tab/>
        </w:r>
        <w:r w:rsidR="002E3FB8" w:rsidRPr="00F26486">
          <w:rPr>
            <w:rStyle w:val="Hyperlink"/>
            <w:noProof/>
          </w:rPr>
          <w:t>Harvesting Stands</w:t>
        </w:r>
        <w:r w:rsidR="002E3FB8">
          <w:rPr>
            <w:noProof/>
            <w:webHidden/>
          </w:rPr>
          <w:tab/>
        </w:r>
        <w:r w:rsidR="002E3FB8">
          <w:rPr>
            <w:noProof/>
            <w:webHidden/>
          </w:rPr>
          <w:fldChar w:fldCharType="begin"/>
        </w:r>
        <w:r w:rsidR="002E3FB8">
          <w:rPr>
            <w:noProof/>
            <w:webHidden/>
          </w:rPr>
          <w:instrText xml:space="preserve"> PAGEREF _Toc406167982 \h </w:instrText>
        </w:r>
        <w:r w:rsidR="002E3FB8">
          <w:rPr>
            <w:noProof/>
            <w:webHidden/>
          </w:rPr>
        </w:r>
        <w:r w:rsidR="002E3FB8">
          <w:rPr>
            <w:noProof/>
            <w:webHidden/>
          </w:rPr>
          <w:fldChar w:fldCharType="separate"/>
        </w:r>
        <w:r w:rsidR="002E3FB8">
          <w:rPr>
            <w:noProof/>
            <w:webHidden/>
          </w:rPr>
          <w:t>3</w:t>
        </w:r>
        <w:r w:rsidR="002E3FB8">
          <w:rPr>
            <w:noProof/>
            <w:webHidden/>
          </w:rPr>
          <w:fldChar w:fldCharType="end"/>
        </w:r>
      </w:hyperlink>
    </w:p>
    <w:p w:rsidR="002E3FB8" w:rsidRDefault="004539A9">
      <w:pPr>
        <w:pStyle w:val="TOC2"/>
        <w:tabs>
          <w:tab w:val="left" w:pos="720"/>
          <w:tab w:val="right" w:leader="dot" w:pos="8976"/>
        </w:tabs>
        <w:rPr>
          <w:rFonts w:asciiTheme="minorHAnsi" w:eastAsiaTheme="minorEastAsia" w:hAnsiTheme="minorHAnsi" w:cstheme="minorBidi"/>
          <w:noProof/>
          <w:sz w:val="22"/>
          <w:szCs w:val="22"/>
        </w:rPr>
      </w:pPr>
      <w:hyperlink w:anchor="_Toc406167983" w:history="1">
        <w:r w:rsidR="002E3FB8" w:rsidRPr="00F26486">
          <w:rPr>
            <w:rStyle w:val="Hyperlink"/>
            <w:noProof/>
          </w:rPr>
          <w:t>1.2</w:t>
        </w:r>
        <w:r w:rsidR="002E3FB8">
          <w:rPr>
            <w:rFonts w:asciiTheme="minorHAnsi" w:eastAsiaTheme="minorEastAsia" w:hAnsiTheme="minorHAnsi" w:cstheme="minorBidi"/>
            <w:noProof/>
            <w:sz w:val="22"/>
            <w:szCs w:val="22"/>
          </w:rPr>
          <w:tab/>
        </w:r>
        <w:r w:rsidR="002E3FB8" w:rsidRPr="00F26486">
          <w:rPr>
            <w:rStyle w:val="Hyperlink"/>
            <w:noProof/>
          </w:rPr>
          <w:t>Harvesting Prescriptions</w:t>
        </w:r>
        <w:r w:rsidR="002E3FB8">
          <w:rPr>
            <w:noProof/>
            <w:webHidden/>
          </w:rPr>
          <w:tab/>
        </w:r>
        <w:r w:rsidR="002E3FB8">
          <w:rPr>
            <w:noProof/>
            <w:webHidden/>
          </w:rPr>
          <w:fldChar w:fldCharType="begin"/>
        </w:r>
        <w:r w:rsidR="002E3FB8">
          <w:rPr>
            <w:noProof/>
            <w:webHidden/>
          </w:rPr>
          <w:instrText xml:space="preserve"> PAGEREF _Toc406167983 \h </w:instrText>
        </w:r>
        <w:r w:rsidR="002E3FB8">
          <w:rPr>
            <w:noProof/>
            <w:webHidden/>
          </w:rPr>
        </w:r>
        <w:r w:rsidR="002E3FB8">
          <w:rPr>
            <w:noProof/>
            <w:webHidden/>
          </w:rPr>
          <w:fldChar w:fldCharType="separate"/>
        </w:r>
        <w:r w:rsidR="002E3FB8">
          <w:rPr>
            <w:noProof/>
            <w:webHidden/>
          </w:rPr>
          <w:t>3</w:t>
        </w:r>
        <w:r w:rsidR="002E3FB8">
          <w:rPr>
            <w:noProof/>
            <w:webHidden/>
          </w:rPr>
          <w:fldChar w:fldCharType="end"/>
        </w:r>
      </w:hyperlink>
    </w:p>
    <w:p w:rsidR="002E3FB8" w:rsidRDefault="004539A9">
      <w:pPr>
        <w:pStyle w:val="TOC2"/>
        <w:tabs>
          <w:tab w:val="left" w:pos="720"/>
          <w:tab w:val="right" w:leader="dot" w:pos="8976"/>
        </w:tabs>
        <w:rPr>
          <w:rFonts w:asciiTheme="minorHAnsi" w:eastAsiaTheme="minorEastAsia" w:hAnsiTheme="minorHAnsi" w:cstheme="minorBidi"/>
          <w:noProof/>
          <w:sz w:val="22"/>
          <w:szCs w:val="22"/>
        </w:rPr>
      </w:pPr>
      <w:hyperlink w:anchor="_Toc406167984" w:history="1">
        <w:r w:rsidR="002E3FB8" w:rsidRPr="00F26486">
          <w:rPr>
            <w:rStyle w:val="Hyperlink"/>
            <w:noProof/>
          </w:rPr>
          <w:t>1.3</w:t>
        </w:r>
        <w:r w:rsidR="002E3FB8">
          <w:rPr>
            <w:rFonts w:asciiTheme="minorHAnsi" w:eastAsiaTheme="minorEastAsia" w:hAnsiTheme="minorHAnsi" w:cstheme="minorBidi"/>
            <w:noProof/>
            <w:sz w:val="22"/>
            <w:szCs w:val="22"/>
          </w:rPr>
          <w:tab/>
        </w:r>
        <w:r w:rsidR="002E3FB8" w:rsidRPr="00F26486">
          <w:rPr>
            <w:rStyle w:val="Hyperlink"/>
            <w:noProof/>
          </w:rPr>
          <w:t>The order in which Prescriptions are selected for Harvest</w:t>
        </w:r>
        <w:r w:rsidR="002E3FB8">
          <w:rPr>
            <w:noProof/>
            <w:webHidden/>
          </w:rPr>
          <w:tab/>
        </w:r>
        <w:r w:rsidR="002E3FB8">
          <w:rPr>
            <w:noProof/>
            <w:webHidden/>
          </w:rPr>
          <w:fldChar w:fldCharType="begin"/>
        </w:r>
        <w:r w:rsidR="002E3FB8">
          <w:rPr>
            <w:noProof/>
            <w:webHidden/>
          </w:rPr>
          <w:instrText xml:space="preserve"> PAGEREF _Toc406167984 \h </w:instrText>
        </w:r>
        <w:r w:rsidR="002E3FB8">
          <w:rPr>
            <w:noProof/>
            <w:webHidden/>
          </w:rPr>
        </w:r>
        <w:r w:rsidR="002E3FB8">
          <w:rPr>
            <w:noProof/>
            <w:webHidden/>
          </w:rPr>
          <w:fldChar w:fldCharType="separate"/>
        </w:r>
        <w:r w:rsidR="002E3FB8">
          <w:rPr>
            <w:noProof/>
            <w:webHidden/>
          </w:rPr>
          <w:t>4</w:t>
        </w:r>
        <w:r w:rsidR="002E3FB8">
          <w:rPr>
            <w:noProof/>
            <w:webHidden/>
          </w:rPr>
          <w:fldChar w:fldCharType="end"/>
        </w:r>
      </w:hyperlink>
    </w:p>
    <w:p w:rsidR="002E3FB8" w:rsidRDefault="004539A9">
      <w:pPr>
        <w:pStyle w:val="TOC2"/>
        <w:tabs>
          <w:tab w:val="left" w:pos="720"/>
          <w:tab w:val="right" w:leader="dot" w:pos="8976"/>
        </w:tabs>
        <w:rPr>
          <w:rFonts w:asciiTheme="minorHAnsi" w:eastAsiaTheme="minorEastAsia" w:hAnsiTheme="minorHAnsi" w:cstheme="minorBidi"/>
          <w:noProof/>
          <w:sz w:val="22"/>
          <w:szCs w:val="22"/>
        </w:rPr>
      </w:pPr>
      <w:hyperlink w:anchor="_Toc406167985" w:history="1">
        <w:r w:rsidR="002E3FB8" w:rsidRPr="00F26486">
          <w:rPr>
            <w:rStyle w:val="Hyperlink"/>
            <w:noProof/>
          </w:rPr>
          <w:t>1.4</w:t>
        </w:r>
        <w:r w:rsidR="002E3FB8">
          <w:rPr>
            <w:rFonts w:asciiTheme="minorHAnsi" w:eastAsiaTheme="minorEastAsia" w:hAnsiTheme="minorHAnsi" w:cstheme="minorBidi"/>
            <w:noProof/>
            <w:sz w:val="22"/>
            <w:szCs w:val="22"/>
          </w:rPr>
          <w:tab/>
        </w:r>
        <w:r w:rsidR="002E3FB8" w:rsidRPr="00F26486">
          <w:rPr>
            <w:rStyle w:val="Hyperlink"/>
            <w:noProof/>
          </w:rPr>
          <w:t>Major Releases</w:t>
        </w:r>
        <w:r w:rsidR="002E3FB8">
          <w:rPr>
            <w:noProof/>
            <w:webHidden/>
          </w:rPr>
          <w:tab/>
        </w:r>
        <w:r w:rsidR="002E3FB8">
          <w:rPr>
            <w:noProof/>
            <w:webHidden/>
          </w:rPr>
          <w:fldChar w:fldCharType="begin"/>
        </w:r>
        <w:r w:rsidR="002E3FB8">
          <w:rPr>
            <w:noProof/>
            <w:webHidden/>
          </w:rPr>
          <w:instrText xml:space="preserve"> PAGEREF _Toc406167985 \h </w:instrText>
        </w:r>
        <w:r w:rsidR="002E3FB8">
          <w:rPr>
            <w:noProof/>
            <w:webHidden/>
          </w:rPr>
        </w:r>
        <w:r w:rsidR="002E3FB8">
          <w:rPr>
            <w:noProof/>
            <w:webHidden/>
          </w:rPr>
          <w:fldChar w:fldCharType="separate"/>
        </w:r>
        <w:r w:rsidR="002E3FB8">
          <w:rPr>
            <w:noProof/>
            <w:webHidden/>
          </w:rPr>
          <w:t>5</w:t>
        </w:r>
        <w:r w:rsidR="002E3FB8">
          <w:rPr>
            <w:noProof/>
            <w:webHidden/>
          </w:rPr>
          <w:fldChar w:fldCharType="end"/>
        </w:r>
      </w:hyperlink>
    </w:p>
    <w:p w:rsidR="002E3FB8" w:rsidRDefault="004539A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6167986" w:history="1">
        <w:r w:rsidR="002E3FB8" w:rsidRPr="00F26486">
          <w:rPr>
            <w:rStyle w:val="Hyperlink"/>
            <w:noProof/>
          </w:rPr>
          <w:t>1.4.1</w:t>
        </w:r>
        <w:r w:rsidR="002E3FB8">
          <w:rPr>
            <w:rFonts w:asciiTheme="minorHAnsi" w:eastAsiaTheme="minorEastAsia" w:hAnsiTheme="minorHAnsi" w:cstheme="minorBidi"/>
            <w:i w:val="0"/>
            <w:iCs w:val="0"/>
            <w:noProof/>
            <w:sz w:val="22"/>
            <w:szCs w:val="22"/>
          </w:rPr>
          <w:tab/>
        </w:r>
        <w:r w:rsidR="002E3FB8" w:rsidRPr="00F26486">
          <w:rPr>
            <w:rStyle w:val="Hyperlink"/>
            <w:noProof/>
          </w:rPr>
          <w:t>Version 2.2</w:t>
        </w:r>
        <w:r w:rsidR="002E3FB8">
          <w:rPr>
            <w:noProof/>
            <w:webHidden/>
          </w:rPr>
          <w:tab/>
        </w:r>
        <w:r w:rsidR="002E3FB8">
          <w:rPr>
            <w:noProof/>
            <w:webHidden/>
          </w:rPr>
          <w:fldChar w:fldCharType="begin"/>
        </w:r>
        <w:r w:rsidR="002E3FB8">
          <w:rPr>
            <w:noProof/>
            <w:webHidden/>
          </w:rPr>
          <w:instrText xml:space="preserve"> PAGEREF _Toc406167986 \h </w:instrText>
        </w:r>
        <w:r w:rsidR="002E3FB8">
          <w:rPr>
            <w:noProof/>
            <w:webHidden/>
          </w:rPr>
        </w:r>
        <w:r w:rsidR="002E3FB8">
          <w:rPr>
            <w:noProof/>
            <w:webHidden/>
          </w:rPr>
          <w:fldChar w:fldCharType="separate"/>
        </w:r>
        <w:r w:rsidR="002E3FB8">
          <w:rPr>
            <w:noProof/>
            <w:webHidden/>
          </w:rPr>
          <w:t>5</w:t>
        </w:r>
        <w:r w:rsidR="002E3FB8">
          <w:rPr>
            <w:noProof/>
            <w:webHidden/>
          </w:rPr>
          <w:fldChar w:fldCharType="end"/>
        </w:r>
      </w:hyperlink>
    </w:p>
    <w:p w:rsidR="002E3FB8" w:rsidRDefault="004539A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6167987" w:history="1">
        <w:r w:rsidR="002E3FB8" w:rsidRPr="00F26486">
          <w:rPr>
            <w:rStyle w:val="Hyperlink"/>
            <w:noProof/>
          </w:rPr>
          <w:t>1.4.2</w:t>
        </w:r>
        <w:r w:rsidR="002E3FB8">
          <w:rPr>
            <w:rFonts w:asciiTheme="minorHAnsi" w:eastAsiaTheme="minorEastAsia" w:hAnsiTheme="minorHAnsi" w:cstheme="minorBidi"/>
            <w:i w:val="0"/>
            <w:iCs w:val="0"/>
            <w:noProof/>
            <w:sz w:val="22"/>
            <w:szCs w:val="22"/>
          </w:rPr>
          <w:tab/>
        </w:r>
        <w:r w:rsidR="002E3FB8" w:rsidRPr="00F26486">
          <w:rPr>
            <w:rStyle w:val="Hyperlink"/>
            <w:noProof/>
          </w:rPr>
          <w:t>Version 2.1</w:t>
        </w:r>
        <w:r w:rsidR="002E3FB8">
          <w:rPr>
            <w:noProof/>
            <w:webHidden/>
          </w:rPr>
          <w:tab/>
        </w:r>
        <w:r w:rsidR="002E3FB8">
          <w:rPr>
            <w:noProof/>
            <w:webHidden/>
          </w:rPr>
          <w:fldChar w:fldCharType="begin"/>
        </w:r>
        <w:r w:rsidR="002E3FB8">
          <w:rPr>
            <w:noProof/>
            <w:webHidden/>
          </w:rPr>
          <w:instrText xml:space="preserve"> PAGEREF _Toc406167987 \h </w:instrText>
        </w:r>
        <w:r w:rsidR="002E3FB8">
          <w:rPr>
            <w:noProof/>
            <w:webHidden/>
          </w:rPr>
        </w:r>
        <w:r w:rsidR="002E3FB8">
          <w:rPr>
            <w:noProof/>
            <w:webHidden/>
          </w:rPr>
          <w:fldChar w:fldCharType="separate"/>
        </w:r>
        <w:r w:rsidR="002E3FB8">
          <w:rPr>
            <w:noProof/>
            <w:webHidden/>
          </w:rPr>
          <w:t>5</w:t>
        </w:r>
        <w:r w:rsidR="002E3FB8">
          <w:rPr>
            <w:noProof/>
            <w:webHidden/>
          </w:rPr>
          <w:fldChar w:fldCharType="end"/>
        </w:r>
      </w:hyperlink>
    </w:p>
    <w:p w:rsidR="002E3FB8" w:rsidRDefault="004539A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6167988" w:history="1">
        <w:r w:rsidR="002E3FB8" w:rsidRPr="00F26486">
          <w:rPr>
            <w:rStyle w:val="Hyperlink"/>
            <w:noProof/>
          </w:rPr>
          <w:t>1.4.3</w:t>
        </w:r>
        <w:r w:rsidR="002E3FB8">
          <w:rPr>
            <w:rFonts w:asciiTheme="minorHAnsi" w:eastAsiaTheme="minorEastAsia" w:hAnsiTheme="minorHAnsi" w:cstheme="minorBidi"/>
            <w:i w:val="0"/>
            <w:iCs w:val="0"/>
            <w:noProof/>
            <w:sz w:val="22"/>
            <w:szCs w:val="22"/>
          </w:rPr>
          <w:tab/>
        </w:r>
        <w:r w:rsidR="002E3FB8" w:rsidRPr="00F26486">
          <w:rPr>
            <w:rStyle w:val="Hyperlink"/>
            <w:noProof/>
          </w:rPr>
          <w:t>Version 2.0</w:t>
        </w:r>
        <w:r w:rsidR="002E3FB8">
          <w:rPr>
            <w:noProof/>
            <w:webHidden/>
          </w:rPr>
          <w:tab/>
        </w:r>
        <w:r w:rsidR="002E3FB8">
          <w:rPr>
            <w:noProof/>
            <w:webHidden/>
          </w:rPr>
          <w:fldChar w:fldCharType="begin"/>
        </w:r>
        <w:r w:rsidR="002E3FB8">
          <w:rPr>
            <w:noProof/>
            <w:webHidden/>
          </w:rPr>
          <w:instrText xml:space="preserve"> PAGEREF _Toc406167988 \h </w:instrText>
        </w:r>
        <w:r w:rsidR="002E3FB8">
          <w:rPr>
            <w:noProof/>
            <w:webHidden/>
          </w:rPr>
        </w:r>
        <w:r w:rsidR="002E3FB8">
          <w:rPr>
            <w:noProof/>
            <w:webHidden/>
          </w:rPr>
          <w:fldChar w:fldCharType="separate"/>
        </w:r>
        <w:r w:rsidR="002E3FB8">
          <w:rPr>
            <w:noProof/>
            <w:webHidden/>
          </w:rPr>
          <w:t>5</w:t>
        </w:r>
        <w:r w:rsidR="002E3FB8">
          <w:rPr>
            <w:noProof/>
            <w:webHidden/>
          </w:rPr>
          <w:fldChar w:fldCharType="end"/>
        </w:r>
      </w:hyperlink>
    </w:p>
    <w:p w:rsidR="002E3FB8" w:rsidRDefault="004539A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6167989" w:history="1">
        <w:r w:rsidR="002E3FB8" w:rsidRPr="00F26486">
          <w:rPr>
            <w:rStyle w:val="Hyperlink"/>
            <w:noProof/>
          </w:rPr>
          <w:t>1.4.4</w:t>
        </w:r>
        <w:r w:rsidR="002E3FB8">
          <w:rPr>
            <w:rFonts w:asciiTheme="minorHAnsi" w:eastAsiaTheme="minorEastAsia" w:hAnsiTheme="minorHAnsi" w:cstheme="minorBidi"/>
            <w:i w:val="0"/>
            <w:iCs w:val="0"/>
            <w:noProof/>
            <w:sz w:val="22"/>
            <w:szCs w:val="22"/>
          </w:rPr>
          <w:tab/>
        </w:r>
        <w:r w:rsidR="002E3FB8" w:rsidRPr="00F26486">
          <w:rPr>
            <w:rStyle w:val="Hyperlink"/>
            <w:noProof/>
          </w:rPr>
          <w:t>Version 1.2</w:t>
        </w:r>
        <w:r w:rsidR="002E3FB8">
          <w:rPr>
            <w:noProof/>
            <w:webHidden/>
          </w:rPr>
          <w:tab/>
        </w:r>
        <w:r w:rsidR="002E3FB8">
          <w:rPr>
            <w:noProof/>
            <w:webHidden/>
          </w:rPr>
          <w:fldChar w:fldCharType="begin"/>
        </w:r>
        <w:r w:rsidR="002E3FB8">
          <w:rPr>
            <w:noProof/>
            <w:webHidden/>
          </w:rPr>
          <w:instrText xml:space="preserve"> PAGEREF _Toc406167989 \h </w:instrText>
        </w:r>
        <w:r w:rsidR="002E3FB8">
          <w:rPr>
            <w:noProof/>
            <w:webHidden/>
          </w:rPr>
        </w:r>
        <w:r w:rsidR="002E3FB8">
          <w:rPr>
            <w:noProof/>
            <w:webHidden/>
          </w:rPr>
          <w:fldChar w:fldCharType="separate"/>
        </w:r>
        <w:r w:rsidR="002E3FB8">
          <w:rPr>
            <w:noProof/>
            <w:webHidden/>
          </w:rPr>
          <w:t>5</w:t>
        </w:r>
        <w:r w:rsidR="002E3FB8">
          <w:rPr>
            <w:noProof/>
            <w:webHidden/>
          </w:rPr>
          <w:fldChar w:fldCharType="end"/>
        </w:r>
      </w:hyperlink>
    </w:p>
    <w:p w:rsidR="002E3FB8" w:rsidRDefault="004539A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6167990" w:history="1">
        <w:r w:rsidR="002E3FB8" w:rsidRPr="00F26486">
          <w:rPr>
            <w:rStyle w:val="Hyperlink"/>
            <w:noProof/>
          </w:rPr>
          <w:t>1.4.5</w:t>
        </w:r>
        <w:r w:rsidR="002E3FB8">
          <w:rPr>
            <w:rFonts w:asciiTheme="minorHAnsi" w:eastAsiaTheme="minorEastAsia" w:hAnsiTheme="minorHAnsi" w:cstheme="minorBidi"/>
            <w:i w:val="0"/>
            <w:iCs w:val="0"/>
            <w:noProof/>
            <w:sz w:val="22"/>
            <w:szCs w:val="22"/>
          </w:rPr>
          <w:tab/>
        </w:r>
        <w:r w:rsidR="002E3FB8" w:rsidRPr="00F26486">
          <w:rPr>
            <w:rStyle w:val="Hyperlink"/>
            <w:noProof/>
          </w:rPr>
          <w:t>Version 1.1</w:t>
        </w:r>
        <w:r w:rsidR="002E3FB8">
          <w:rPr>
            <w:noProof/>
            <w:webHidden/>
          </w:rPr>
          <w:tab/>
        </w:r>
        <w:r w:rsidR="002E3FB8">
          <w:rPr>
            <w:noProof/>
            <w:webHidden/>
          </w:rPr>
          <w:fldChar w:fldCharType="begin"/>
        </w:r>
        <w:r w:rsidR="002E3FB8">
          <w:rPr>
            <w:noProof/>
            <w:webHidden/>
          </w:rPr>
          <w:instrText xml:space="preserve"> PAGEREF _Toc406167990 \h </w:instrText>
        </w:r>
        <w:r w:rsidR="002E3FB8">
          <w:rPr>
            <w:noProof/>
            <w:webHidden/>
          </w:rPr>
        </w:r>
        <w:r w:rsidR="002E3FB8">
          <w:rPr>
            <w:noProof/>
            <w:webHidden/>
          </w:rPr>
          <w:fldChar w:fldCharType="separate"/>
        </w:r>
        <w:r w:rsidR="002E3FB8">
          <w:rPr>
            <w:noProof/>
            <w:webHidden/>
          </w:rPr>
          <w:t>6</w:t>
        </w:r>
        <w:r w:rsidR="002E3FB8">
          <w:rPr>
            <w:noProof/>
            <w:webHidden/>
          </w:rPr>
          <w:fldChar w:fldCharType="end"/>
        </w:r>
      </w:hyperlink>
    </w:p>
    <w:p w:rsidR="002E3FB8" w:rsidRDefault="004539A9">
      <w:pPr>
        <w:pStyle w:val="TOC2"/>
        <w:tabs>
          <w:tab w:val="left" w:pos="720"/>
          <w:tab w:val="right" w:leader="dot" w:pos="8976"/>
        </w:tabs>
        <w:rPr>
          <w:rFonts w:asciiTheme="minorHAnsi" w:eastAsiaTheme="minorEastAsia" w:hAnsiTheme="minorHAnsi" w:cstheme="minorBidi"/>
          <w:noProof/>
          <w:sz w:val="22"/>
          <w:szCs w:val="22"/>
        </w:rPr>
      </w:pPr>
      <w:hyperlink w:anchor="_Toc406167991" w:history="1">
        <w:r w:rsidR="002E3FB8" w:rsidRPr="00F26486">
          <w:rPr>
            <w:rStyle w:val="Hyperlink"/>
            <w:noProof/>
          </w:rPr>
          <w:t>1.5</w:t>
        </w:r>
        <w:r w:rsidR="002E3FB8">
          <w:rPr>
            <w:rFonts w:asciiTheme="minorHAnsi" w:eastAsiaTheme="minorEastAsia" w:hAnsiTheme="minorHAnsi" w:cstheme="minorBidi"/>
            <w:noProof/>
            <w:sz w:val="22"/>
            <w:szCs w:val="22"/>
          </w:rPr>
          <w:tab/>
        </w:r>
        <w:r w:rsidR="002E3FB8" w:rsidRPr="00F26486">
          <w:rPr>
            <w:rStyle w:val="Hyperlink"/>
            <w:noProof/>
          </w:rPr>
          <w:t>References</w:t>
        </w:r>
        <w:r w:rsidR="002E3FB8">
          <w:rPr>
            <w:noProof/>
            <w:webHidden/>
          </w:rPr>
          <w:tab/>
        </w:r>
        <w:r w:rsidR="002E3FB8">
          <w:rPr>
            <w:noProof/>
            <w:webHidden/>
          </w:rPr>
          <w:fldChar w:fldCharType="begin"/>
        </w:r>
        <w:r w:rsidR="002E3FB8">
          <w:rPr>
            <w:noProof/>
            <w:webHidden/>
          </w:rPr>
          <w:instrText xml:space="preserve"> PAGEREF _Toc406167991 \h </w:instrText>
        </w:r>
        <w:r w:rsidR="002E3FB8">
          <w:rPr>
            <w:noProof/>
            <w:webHidden/>
          </w:rPr>
        </w:r>
        <w:r w:rsidR="002E3FB8">
          <w:rPr>
            <w:noProof/>
            <w:webHidden/>
          </w:rPr>
          <w:fldChar w:fldCharType="separate"/>
        </w:r>
        <w:r w:rsidR="002E3FB8">
          <w:rPr>
            <w:noProof/>
            <w:webHidden/>
          </w:rPr>
          <w:t>6</w:t>
        </w:r>
        <w:r w:rsidR="002E3FB8">
          <w:rPr>
            <w:noProof/>
            <w:webHidden/>
          </w:rPr>
          <w:fldChar w:fldCharType="end"/>
        </w:r>
      </w:hyperlink>
    </w:p>
    <w:p w:rsidR="002E3FB8" w:rsidRDefault="004539A9">
      <w:pPr>
        <w:pStyle w:val="TOC2"/>
        <w:tabs>
          <w:tab w:val="left" w:pos="720"/>
          <w:tab w:val="right" w:leader="dot" w:pos="8976"/>
        </w:tabs>
        <w:rPr>
          <w:rFonts w:asciiTheme="minorHAnsi" w:eastAsiaTheme="minorEastAsia" w:hAnsiTheme="minorHAnsi" w:cstheme="minorBidi"/>
          <w:noProof/>
          <w:sz w:val="22"/>
          <w:szCs w:val="22"/>
        </w:rPr>
      </w:pPr>
      <w:hyperlink w:anchor="_Toc406167992" w:history="1">
        <w:r w:rsidR="002E3FB8" w:rsidRPr="00F26486">
          <w:rPr>
            <w:rStyle w:val="Hyperlink"/>
            <w:noProof/>
          </w:rPr>
          <w:t>1.6</w:t>
        </w:r>
        <w:r w:rsidR="002E3FB8">
          <w:rPr>
            <w:rFonts w:asciiTheme="minorHAnsi" w:eastAsiaTheme="minorEastAsia" w:hAnsiTheme="minorHAnsi" w:cstheme="minorBidi"/>
            <w:noProof/>
            <w:sz w:val="22"/>
            <w:szCs w:val="22"/>
          </w:rPr>
          <w:tab/>
        </w:r>
        <w:r w:rsidR="002E3FB8" w:rsidRPr="00F26486">
          <w:rPr>
            <w:rStyle w:val="Hyperlink"/>
            <w:noProof/>
          </w:rPr>
          <w:t>Acknowledgements</w:t>
        </w:r>
        <w:r w:rsidR="002E3FB8">
          <w:rPr>
            <w:noProof/>
            <w:webHidden/>
          </w:rPr>
          <w:tab/>
        </w:r>
        <w:r w:rsidR="002E3FB8">
          <w:rPr>
            <w:noProof/>
            <w:webHidden/>
          </w:rPr>
          <w:fldChar w:fldCharType="begin"/>
        </w:r>
        <w:r w:rsidR="002E3FB8">
          <w:rPr>
            <w:noProof/>
            <w:webHidden/>
          </w:rPr>
          <w:instrText xml:space="preserve"> PAGEREF _Toc406167992 \h </w:instrText>
        </w:r>
        <w:r w:rsidR="002E3FB8">
          <w:rPr>
            <w:noProof/>
            <w:webHidden/>
          </w:rPr>
        </w:r>
        <w:r w:rsidR="002E3FB8">
          <w:rPr>
            <w:noProof/>
            <w:webHidden/>
          </w:rPr>
          <w:fldChar w:fldCharType="separate"/>
        </w:r>
        <w:r w:rsidR="002E3FB8">
          <w:rPr>
            <w:noProof/>
            <w:webHidden/>
          </w:rPr>
          <w:t>6</w:t>
        </w:r>
        <w:r w:rsidR="002E3FB8">
          <w:rPr>
            <w:noProof/>
            <w:webHidden/>
          </w:rPr>
          <w:fldChar w:fldCharType="end"/>
        </w:r>
      </w:hyperlink>
    </w:p>
    <w:p w:rsidR="002E3FB8" w:rsidRDefault="004539A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06167993" w:history="1">
        <w:r w:rsidR="002E3FB8" w:rsidRPr="00F26486">
          <w:rPr>
            <w:rStyle w:val="Hyperlink"/>
            <w:noProof/>
          </w:rPr>
          <w:t>2</w:t>
        </w:r>
        <w:r w:rsidR="002E3FB8">
          <w:rPr>
            <w:rFonts w:asciiTheme="minorHAnsi" w:eastAsiaTheme="minorEastAsia" w:hAnsiTheme="minorHAnsi" w:cstheme="minorBidi"/>
            <w:b w:val="0"/>
            <w:bCs w:val="0"/>
            <w:caps w:val="0"/>
            <w:noProof/>
            <w:sz w:val="22"/>
            <w:szCs w:val="22"/>
          </w:rPr>
          <w:tab/>
        </w:r>
        <w:r w:rsidR="002E3FB8" w:rsidRPr="00F26486">
          <w:rPr>
            <w:rStyle w:val="Hyperlink"/>
            <w:noProof/>
          </w:rPr>
          <w:t>Harvest Prescriptions</w:t>
        </w:r>
        <w:r w:rsidR="002E3FB8">
          <w:rPr>
            <w:noProof/>
            <w:webHidden/>
          </w:rPr>
          <w:tab/>
        </w:r>
        <w:r w:rsidR="002E3FB8">
          <w:rPr>
            <w:noProof/>
            <w:webHidden/>
          </w:rPr>
          <w:fldChar w:fldCharType="begin"/>
        </w:r>
        <w:r w:rsidR="002E3FB8">
          <w:rPr>
            <w:noProof/>
            <w:webHidden/>
          </w:rPr>
          <w:instrText xml:space="preserve"> PAGEREF _Toc406167993 \h </w:instrText>
        </w:r>
        <w:r w:rsidR="002E3FB8">
          <w:rPr>
            <w:noProof/>
            <w:webHidden/>
          </w:rPr>
        </w:r>
        <w:r w:rsidR="002E3FB8">
          <w:rPr>
            <w:noProof/>
            <w:webHidden/>
          </w:rPr>
          <w:fldChar w:fldCharType="separate"/>
        </w:r>
        <w:r w:rsidR="002E3FB8">
          <w:rPr>
            <w:noProof/>
            <w:webHidden/>
          </w:rPr>
          <w:t>7</w:t>
        </w:r>
        <w:r w:rsidR="002E3FB8">
          <w:rPr>
            <w:noProof/>
            <w:webHidden/>
          </w:rPr>
          <w:fldChar w:fldCharType="end"/>
        </w:r>
      </w:hyperlink>
    </w:p>
    <w:p w:rsidR="002E3FB8" w:rsidRDefault="004539A9">
      <w:pPr>
        <w:pStyle w:val="TOC2"/>
        <w:tabs>
          <w:tab w:val="left" w:pos="720"/>
          <w:tab w:val="right" w:leader="dot" w:pos="8976"/>
        </w:tabs>
        <w:rPr>
          <w:rFonts w:asciiTheme="minorHAnsi" w:eastAsiaTheme="minorEastAsia" w:hAnsiTheme="minorHAnsi" w:cstheme="minorBidi"/>
          <w:noProof/>
          <w:sz w:val="22"/>
          <w:szCs w:val="22"/>
        </w:rPr>
      </w:pPr>
      <w:hyperlink w:anchor="_Toc406167994" w:history="1">
        <w:r w:rsidR="002E3FB8" w:rsidRPr="00F26486">
          <w:rPr>
            <w:rStyle w:val="Hyperlink"/>
            <w:noProof/>
          </w:rPr>
          <w:t>2.1</w:t>
        </w:r>
        <w:r w:rsidR="002E3FB8">
          <w:rPr>
            <w:rFonts w:asciiTheme="minorHAnsi" w:eastAsiaTheme="minorEastAsia" w:hAnsiTheme="minorHAnsi" w:cstheme="minorBidi"/>
            <w:noProof/>
            <w:sz w:val="22"/>
            <w:szCs w:val="22"/>
          </w:rPr>
          <w:tab/>
        </w:r>
        <w:r w:rsidR="002E3FB8" w:rsidRPr="00F26486">
          <w:rPr>
            <w:rStyle w:val="Hyperlink"/>
            <w:noProof/>
          </w:rPr>
          <w:t>Prescription Keywords</w:t>
        </w:r>
        <w:r w:rsidR="002E3FB8">
          <w:rPr>
            <w:noProof/>
            <w:webHidden/>
          </w:rPr>
          <w:tab/>
        </w:r>
        <w:r w:rsidR="002E3FB8">
          <w:rPr>
            <w:noProof/>
            <w:webHidden/>
          </w:rPr>
          <w:fldChar w:fldCharType="begin"/>
        </w:r>
        <w:r w:rsidR="002E3FB8">
          <w:rPr>
            <w:noProof/>
            <w:webHidden/>
          </w:rPr>
          <w:instrText xml:space="preserve"> PAGEREF _Toc406167994 \h </w:instrText>
        </w:r>
        <w:r w:rsidR="002E3FB8">
          <w:rPr>
            <w:noProof/>
            <w:webHidden/>
          </w:rPr>
        </w:r>
        <w:r w:rsidR="002E3FB8">
          <w:rPr>
            <w:noProof/>
            <w:webHidden/>
          </w:rPr>
          <w:fldChar w:fldCharType="separate"/>
        </w:r>
        <w:r w:rsidR="002E3FB8">
          <w:rPr>
            <w:noProof/>
            <w:webHidden/>
          </w:rPr>
          <w:t>7</w:t>
        </w:r>
        <w:r w:rsidR="002E3FB8">
          <w:rPr>
            <w:noProof/>
            <w:webHidden/>
          </w:rPr>
          <w:fldChar w:fldCharType="end"/>
        </w:r>
      </w:hyperlink>
    </w:p>
    <w:p w:rsidR="002E3FB8" w:rsidRDefault="004539A9">
      <w:pPr>
        <w:pStyle w:val="TOC2"/>
        <w:tabs>
          <w:tab w:val="left" w:pos="720"/>
          <w:tab w:val="right" w:leader="dot" w:pos="8976"/>
        </w:tabs>
        <w:rPr>
          <w:rFonts w:asciiTheme="minorHAnsi" w:eastAsiaTheme="minorEastAsia" w:hAnsiTheme="minorHAnsi" w:cstheme="minorBidi"/>
          <w:noProof/>
          <w:sz w:val="22"/>
          <w:szCs w:val="22"/>
        </w:rPr>
      </w:pPr>
      <w:hyperlink w:anchor="_Toc406167995" w:history="1">
        <w:r w:rsidR="002E3FB8" w:rsidRPr="00F26486">
          <w:rPr>
            <w:rStyle w:val="Hyperlink"/>
            <w:noProof/>
          </w:rPr>
          <w:t>2.2</w:t>
        </w:r>
        <w:r w:rsidR="002E3FB8">
          <w:rPr>
            <w:rFonts w:asciiTheme="minorHAnsi" w:eastAsiaTheme="minorEastAsia" w:hAnsiTheme="minorHAnsi" w:cstheme="minorBidi"/>
            <w:noProof/>
            <w:sz w:val="22"/>
            <w:szCs w:val="22"/>
          </w:rPr>
          <w:tab/>
        </w:r>
        <w:r w:rsidR="002E3FB8" w:rsidRPr="00F26486">
          <w:rPr>
            <w:rStyle w:val="Hyperlink"/>
            <w:noProof/>
          </w:rPr>
          <w:t>Prescription</w:t>
        </w:r>
        <w:r w:rsidR="002E3FB8">
          <w:rPr>
            <w:noProof/>
            <w:webHidden/>
          </w:rPr>
          <w:tab/>
        </w:r>
        <w:r w:rsidR="002E3FB8">
          <w:rPr>
            <w:noProof/>
            <w:webHidden/>
          </w:rPr>
          <w:fldChar w:fldCharType="begin"/>
        </w:r>
        <w:r w:rsidR="002E3FB8">
          <w:rPr>
            <w:noProof/>
            <w:webHidden/>
          </w:rPr>
          <w:instrText xml:space="preserve"> PAGEREF _Toc406167995 \h </w:instrText>
        </w:r>
        <w:r w:rsidR="002E3FB8">
          <w:rPr>
            <w:noProof/>
            <w:webHidden/>
          </w:rPr>
        </w:r>
        <w:r w:rsidR="002E3FB8">
          <w:rPr>
            <w:noProof/>
            <w:webHidden/>
          </w:rPr>
          <w:fldChar w:fldCharType="separate"/>
        </w:r>
        <w:r w:rsidR="002E3FB8">
          <w:rPr>
            <w:noProof/>
            <w:webHidden/>
          </w:rPr>
          <w:t>8</w:t>
        </w:r>
        <w:r w:rsidR="002E3FB8">
          <w:rPr>
            <w:noProof/>
            <w:webHidden/>
          </w:rPr>
          <w:fldChar w:fldCharType="end"/>
        </w:r>
      </w:hyperlink>
    </w:p>
    <w:p w:rsidR="002E3FB8" w:rsidRDefault="004539A9">
      <w:pPr>
        <w:pStyle w:val="TOC2"/>
        <w:tabs>
          <w:tab w:val="left" w:pos="720"/>
          <w:tab w:val="right" w:leader="dot" w:pos="8976"/>
        </w:tabs>
        <w:rPr>
          <w:rFonts w:asciiTheme="minorHAnsi" w:eastAsiaTheme="minorEastAsia" w:hAnsiTheme="minorHAnsi" w:cstheme="minorBidi"/>
          <w:noProof/>
          <w:sz w:val="22"/>
          <w:szCs w:val="22"/>
        </w:rPr>
      </w:pPr>
      <w:hyperlink w:anchor="_Toc406167996" w:history="1">
        <w:r w:rsidR="002E3FB8" w:rsidRPr="00F26486">
          <w:rPr>
            <w:rStyle w:val="Hyperlink"/>
            <w:noProof/>
          </w:rPr>
          <w:t>2.3</w:t>
        </w:r>
        <w:r w:rsidR="002E3FB8">
          <w:rPr>
            <w:rFonts w:asciiTheme="minorHAnsi" w:eastAsiaTheme="minorEastAsia" w:hAnsiTheme="minorHAnsi" w:cstheme="minorBidi"/>
            <w:noProof/>
            <w:sz w:val="22"/>
            <w:szCs w:val="22"/>
          </w:rPr>
          <w:tab/>
        </w:r>
        <w:r w:rsidR="002E3FB8" w:rsidRPr="00F26486">
          <w:rPr>
            <w:rStyle w:val="Hyperlink"/>
            <w:noProof/>
          </w:rPr>
          <w:t>Stand Rankings</w:t>
        </w:r>
        <w:r w:rsidR="002E3FB8">
          <w:rPr>
            <w:noProof/>
            <w:webHidden/>
          </w:rPr>
          <w:tab/>
        </w:r>
        <w:r w:rsidR="002E3FB8">
          <w:rPr>
            <w:noProof/>
            <w:webHidden/>
          </w:rPr>
          <w:fldChar w:fldCharType="begin"/>
        </w:r>
        <w:r w:rsidR="002E3FB8">
          <w:rPr>
            <w:noProof/>
            <w:webHidden/>
          </w:rPr>
          <w:instrText xml:space="preserve"> PAGEREF _Toc406167996 \h </w:instrText>
        </w:r>
        <w:r w:rsidR="002E3FB8">
          <w:rPr>
            <w:noProof/>
            <w:webHidden/>
          </w:rPr>
        </w:r>
        <w:r w:rsidR="002E3FB8">
          <w:rPr>
            <w:noProof/>
            <w:webHidden/>
          </w:rPr>
          <w:fldChar w:fldCharType="separate"/>
        </w:r>
        <w:r w:rsidR="002E3FB8">
          <w:rPr>
            <w:noProof/>
            <w:webHidden/>
          </w:rPr>
          <w:t>8</w:t>
        </w:r>
        <w:r w:rsidR="002E3FB8">
          <w:rPr>
            <w:noProof/>
            <w:webHidden/>
          </w:rPr>
          <w:fldChar w:fldCharType="end"/>
        </w:r>
      </w:hyperlink>
    </w:p>
    <w:p w:rsidR="002E3FB8" w:rsidRDefault="004539A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6167997" w:history="1">
        <w:r w:rsidR="002E3FB8" w:rsidRPr="00F26486">
          <w:rPr>
            <w:rStyle w:val="Hyperlink"/>
            <w:noProof/>
          </w:rPr>
          <w:t>2.3.1</w:t>
        </w:r>
        <w:r w:rsidR="002E3FB8">
          <w:rPr>
            <w:rFonts w:asciiTheme="minorHAnsi" w:eastAsiaTheme="minorEastAsia" w:hAnsiTheme="minorHAnsi" w:cstheme="minorBidi"/>
            <w:i w:val="0"/>
            <w:iCs w:val="0"/>
            <w:noProof/>
            <w:sz w:val="22"/>
            <w:szCs w:val="22"/>
          </w:rPr>
          <w:tab/>
        </w:r>
        <w:r w:rsidR="002E3FB8" w:rsidRPr="00F26486">
          <w:rPr>
            <w:rStyle w:val="Hyperlink"/>
            <w:noProof/>
          </w:rPr>
          <w:t>StandRanking</w:t>
        </w:r>
        <w:r w:rsidR="002E3FB8">
          <w:rPr>
            <w:noProof/>
            <w:webHidden/>
          </w:rPr>
          <w:tab/>
        </w:r>
        <w:r w:rsidR="002E3FB8">
          <w:rPr>
            <w:noProof/>
            <w:webHidden/>
          </w:rPr>
          <w:fldChar w:fldCharType="begin"/>
        </w:r>
        <w:r w:rsidR="002E3FB8">
          <w:rPr>
            <w:noProof/>
            <w:webHidden/>
          </w:rPr>
          <w:instrText xml:space="preserve"> PAGEREF _Toc406167997 \h </w:instrText>
        </w:r>
        <w:r w:rsidR="002E3FB8">
          <w:rPr>
            <w:noProof/>
            <w:webHidden/>
          </w:rPr>
        </w:r>
        <w:r w:rsidR="002E3FB8">
          <w:rPr>
            <w:noProof/>
            <w:webHidden/>
          </w:rPr>
          <w:fldChar w:fldCharType="separate"/>
        </w:r>
        <w:r w:rsidR="002E3FB8">
          <w:rPr>
            <w:noProof/>
            <w:webHidden/>
          </w:rPr>
          <w:t>8</w:t>
        </w:r>
        <w:r w:rsidR="002E3FB8">
          <w:rPr>
            <w:noProof/>
            <w:webHidden/>
          </w:rPr>
          <w:fldChar w:fldCharType="end"/>
        </w:r>
      </w:hyperlink>
    </w:p>
    <w:p w:rsidR="002E3FB8" w:rsidRDefault="004539A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6167998" w:history="1">
        <w:r w:rsidR="002E3FB8" w:rsidRPr="00F26486">
          <w:rPr>
            <w:rStyle w:val="Hyperlink"/>
            <w:noProof/>
          </w:rPr>
          <w:t>2.3.2</w:t>
        </w:r>
        <w:r w:rsidR="002E3FB8">
          <w:rPr>
            <w:rFonts w:asciiTheme="minorHAnsi" w:eastAsiaTheme="minorEastAsia" w:hAnsiTheme="minorHAnsi" w:cstheme="minorBidi"/>
            <w:i w:val="0"/>
            <w:iCs w:val="0"/>
            <w:noProof/>
            <w:sz w:val="22"/>
            <w:szCs w:val="22"/>
          </w:rPr>
          <w:tab/>
        </w:r>
        <w:r w:rsidR="002E3FB8" w:rsidRPr="00F26486">
          <w:rPr>
            <w:rStyle w:val="Hyperlink"/>
            <w:noProof/>
          </w:rPr>
          <w:t>Maximum cohort age (keyword: MaxCohortAge)</w:t>
        </w:r>
        <w:r w:rsidR="002E3FB8">
          <w:rPr>
            <w:noProof/>
            <w:webHidden/>
          </w:rPr>
          <w:tab/>
        </w:r>
        <w:r w:rsidR="002E3FB8">
          <w:rPr>
            <w:noProof/>
            <w:webHidden/>
          </w:rPr>
          <w:fldChar w:fldCharType="begin"/>
        </w:r>
        <w:r w:rsidR="002E3FB8">
          <w:rPr>
            <w:noProof/>
            <w:webHidden/>
          </w:rPr>
          <w:instrText xml:space="preserve"> PAGEREF _Toc406167998 \h </w:instrText>
        </w:r>
        <w:r w:rsidR="002E3FB8">
          <w:rPr>
            <w:noProof/>
            <w:webHidden/>
          </w:rPr>
        </w:r>
        <w:r w:rsidR="002E3FB8">
          <w:rPr>
            <w:noProof/>
            <w:webHidden/>
          </w:rPr>
          <w:fldChar w:fldCharType="separate"/>
        </w:r>
        <w:r w:rsidR="002E3FB8">
          <w:rPr>
            <w:noProof/>
            <w:webHidden/>
          </w:rPr>
          <w:t>8</w:t>
        </w:r>
        <w:r w:rsidR="002E3FB8">
          <w:rPr>
            <w:noProof/>
            <w:webHidden/>
          </w:rPr>
          <w:fldChar w:fldCharType="end"/>
        </w:r>
      </w:hyperlink>
    </w:p>
    <w:p w:rsidR="002E3FB8" w:rsidRDefault="004539A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6167999" w:history="1">
        <w:r w:rsidR="002E3FB8" w:rsidRPr="00F26486">
          <w:rPr>
            <w:rStyle w:val="Hyperlink"/>
            <w:noProof/>
          </w:rPr>
          <w:t>2.3.3</w:t>
        </w:r>
        <w:r w:rsidR="002E3FB8">
          <w:rPr>
            <w:rFonts w:asciiTheme="minorHAnsi" w:eastAsiaTheme="minorEastAsia" w:hAnsiTheme="minorHAnsi" w:cstheme="minorBidi"/>
            <w:i w:val="0"/>
            <w:iCs w:val="0"/>
            <w:noProof/>
            <w:sz w:val="22"/>
            <w:szCs w:val="22"/>
          </w:rPr>
          <w:tab/>
        </w:r>
        <w:r w:rsidR="002E3FB8" w:rsidRPr="00F26486">
          <w:rPr>
            <w:rStyle w:val="Hyperlink"/>
            <w:noProof/>
          </w:rPr>
          <w:t>Economic importance (keyword: Economic)</w:t>
        </w:r>
        <w:r w:rsidR="002E3FB8">
          <w:rPr>
            <w:noProof/>
            <w:webHidden/>
          </w:rPr>
          <w:tab/>
        </w:r>
        <w:r w:rsidR="002E3FB8">
          <w:rPr>
            <w:noProof/>
            <w:webHidden/>
          </w:rPr>
          <w:fldChar w:fldCharType="begin"/>
        </w:r>
        <w:r w:rsidR="002E3FB8">
          <w:rPr>
            <w:noProof/>
            <w:webHidden/>
          </w:rPr>
          <w:instrText xml:space="preserve"> PAGEREF _Toc406167999 \h </w:instrText>
        </w:r>
        <w:r w:rsidR="002E3FB8">
          <w:rPr>
            <w:noProof/>
            <w:webHidden/>
          </w:rPr>
        </w:r>
        <w:r w:rsidR="002E3FB8">
          <w:rPr>
            <w:noProof/>
            <w:webHidden/>
          </w:rPr>
          <w:fldChar w:fldCharType="separate"/>
        </w:r>
        <w:r w:rsidR="002E3FB8">
          <w:rPr>
            <w:noProof/>
            <w:webHidden/>
          </w:rPr>
          <w:t>8</w:t>
        </w:r>
        <w:r w:rsidR="002E3FB8">
          <w:rPr>
            <w:noProof/>
            <w:webHidden/>
          </w:rPr>
          <w:fldChar w:fldCharType="end"/>
        </w:r>
      </w:hyperlink>
    </w:p>
    <w:p w:rsidR="002E3FB8" w:rsidRDefault="004539A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6168000" w:history="1">
        <w:r w:rsidR="002E3FB8" w:rsidRPr="00F26486">
          <w:rPr>
            <w:rStyle w:val="Hyperlink"/>
            <w:noProof/>
          </w:rPr>
          <w:t>2.3.4</w:t>
        </w:r>
        <w:r w:rsidR="002E3FB8">
          <w:rPr>
            <w:rFonts w:asciiTheme="minorHAnsi" w:eastAsiaTheme="minorEastAsia" w:hAnsiTheme="minorHAnsi" w:cstheme="minorBidi"/>
            <w:i w:val="0"/>
            <w:iCs w:val="0"/>
            <w:noProof/>
            <w:sz w:val="22"/>
            <w:szCs w:val="22"/>
          </w:rPr>
          <w:tab/>
        </w:r>
        <w:r w:rsidR="002E3FB8" w:rsidRPr="00F26486">
          <w:rPr>
            <w:rStyle w:val="Hyperlink"/>
            <w:noProof/>
          </w:rPr>
          <w:t>Regulate cohort ages (keyword: RegulateAges)</w:t>
        </w:r>
        <w:r w:rsidR="002E3FB8">
          <w:rPr>
            <w:noProof/>
            <w:webHidden/>
          </w:rPr>
          <w:tab/>
        </w:r>
        <w:r w:rsidR="002E3FB8">
          <w:rPr>
            <w:noProof/>
            <w:webHidden/>
          </w:rPr>
          <w:fldChar w:fldCharType="begin"/>
        </w:r>
        <w:r w:rsidR="002E3FB8">
          <w:rPr>
            <w:noProof/>
            <w:webHidden/>
          </w:rPr>
          <w:instrText xml:space="preserve"> PAGEREF _Toc406168000 \h </w:instrText>
        </w:r>
        <w:r w:rsidR="002E3FB8">
          <w:rPr>
            <w:noProof/>
            <w:webHidden/>
          </w:rPr>
        </w:r>
        <w:r w:rsidR="002E3FB8">
          <w:rPr>
            <w:noProof/>
            <w:webHidden/>
          </w:rPr>
          <w:fldChar w:fldCharType="separate"/>
        </w:r>
        <w:r w:rsidR="002E3FB8">
          <w:rPr>
            <w:noProof/>
            <w:webHidden/>
          </w:rPr>
          <w:t>9</w:t>
        </w:r>
        <w:r w:rsidR="002E3FB8">
          <w:rPr>
            <w:noProof/>
            <w:webHidden/>
          </w:rPr>
          <w:fldChar w:fldCharType="end"/>
        </w:r>
      </w:hyperlink>
    </w:p>
    <w:p w:rsidR="002E3FB8" w:rsidRDefault="004539A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6168001" w:history="1">
        <w:r w:rsidR="002E3FB8" w:rsidRPr="00F26486">
          <w:rPr>
            <w:rStyle w:val="Hyperlink"/>
            <w:noProof/>
          </w:rPr>
          <w:t>2.3.5</w:t>
        </w:r>
        <w:r w:rsidR="002E3FB8">
          <w:rPr>
            <w:rFonts w:asciiTheme="minorHAnsi" w:eastAsiaTheme="minorEastAsia" w:hAnsiTheme="minorHAnsi" w:cstheme="minorBidi"/>
            <w:i w:val="0"/>
            <w:iCs w:val="0"/>
            <w:noProof/>
            <w:sz w:val="22"/>
            <w:szCs w:val="22"/>
          </w:rPr>
          <w:tab/>
        </w:r>
        <w:r w:rsidR="002E3FB8" w:rsidRPr="00F26486">
          <w:rPr>
            <w:rStyle w:val="Hyperlink"/>
            <w:noProof/>
          </w:rPr>
          <w:t>Random (keyword: Random)</w:t>
        </w:r>
        <w:r w:rsidR="002E3FB8">
          <w:rPr>
            <w:noProof/>
            <w:webHidden/>
          </w:rPr>
          <w:tab/>
        </w:r>
        <w:r w:rsidR="002E3FB8">
          <w:rPr>
            <w:noProof/>
            <w:webHidden/>
          </w:rPr>
          <w:fldChar w:fldCharType="begin"/>
        </w:r>
        <w:r w:rsidR="002E3FB8">
          <w:rPr>
            <w:noProof/>
            <w:webHidden/>
          </w:rPr>
          <w:instrText xml:space="preserve"> PAGEREF _Toc406168001 \h </w:instrText>
        </w:r>
        <w:r w:rsidR="002E3FB8">
          <w:rPr>
            <w:noProof/>
            <w:webHidden/>
          </w:rPr>
        </w:r>
        <w:r w:rsidR="002E3FB8">
          <w:rPr>
            <w:noProof/>
            <w:webHidden/>
          </w:rPr>
          <w:fldChar w:fldCharType="separate"/>
        </w:r>
        <w:r w:rsidR="002E3FB8">
          <w:rPr>
            <w:noProof/>
            <w:webHidden/>
          </w:rPr>
          <w:t>9</w:t>
        </w:r>
        <w:r w:rsidR="002E3FB8">
          <w:rPr>
            <w:noProof/>
            <w:webHidden/>
          </w:rPr>
          <w:fldChar w:fldCharType="end"/>
        </w:r>
      </w:hyperlink>
    </w:p>
    <w:p w:rsidR="002E3FB8" w:rsidRDefault="004539A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6168002" w:history="1">
        <w:r w:rsidR="002E3FB8" w:rsidRPr="00F26486">
          <w:rPr>
            <w:rStyle w:val="Hyperlink"/>
            <w:noProof/>
          </w:rPr>
          <w:t>2.3.6</w:t>
        </w:r>
        <w:r w:rsidR="002E3FB8">
          <w:rPr>
            <w:rFonts w:asciiTheme="minorHAnsi" w:eastAsiaTheme="minorEastAsia" w:hAnsiTheme="minorHAnsi" w:cstheme="minorBidi"/>
            <w:i w:val="0"/>
            <w:iCs w:val="0"/>
            <w:noProof/>
            <w:sz w:val="22"/>
            <w:szCs w:val="22"/>
          </w:rPr>
          <w:tab/>
        </w:r>
        <w:r w:rsidR="002E3FB8" w:rsidRPr="00F26486">
          <w:rPr>
            <w:rStyle w:val="Hyperlink"/>
            <w:noProof/>
          </w:rPr>
          <w:t>Fire hazard (keyword: FireHazard)</w:t>
        </w:r>
        <w:r w:rsidR="002E3FB8">
          <w:rPr>
            <w:noProof/>
            <w:webHidden/>
          </w:rPr>
          <w:tab/>
        </w:r>
        <w:r w:rsidR="002E3FB8">
          <w:rPr>
            <w:noProof/>
            <w:webHidden/>
          </w:rPr>
          <w:fldChar w:fldCharType="begin"/>
        </w:r>
        <w:r w:rsidR="002E3FB8">
          <w:rPr>
            <w:noProof/>
            <w:webHidden/>
          </w:rPr>
          <w:instrText xml:space="preserve"> PAGEREF _Toc406168002 \h </w:instrText>
        </w:r>
        <w:r w:rsidR="002E3FB8">
          <w:rPr>
            <w:noProof/>
            <w:webHidden/>
          </w:rPr>
        </w:r>
        <w:r w:rsidR="002E3FB8">
          <w:rPr>
            <w:noProof/>
            <w:webHidden/>
          </w:rPr>
          <w:fldChar w:fldCharType="separate"/>
        </w:r>
        <w:r w:rsidR="002E3FB8">
          <w:rPr>
            <w:noProof/>
            <w:webHidden/>
          </w:rPr>
          <w:t>10</w:t>
        </w:r>
        <w:r w:rsidR="002E3FB8">
          <w:rPr>
            <w:noProof/>
            <w:webHidden/>
          </w:rPr>
          <w:fldChar w:fldCharType="end"/>
        </w:r>
      </w:hyperlink>
    </w:p>
    <w:p w:rsidR="002E3FB8" w:rsidRDefault="004539A9">
      <w:pPr>
        <w:pStyle w:val="TOC2"/>
        <w:tabs>
          <w:tab w:val="left" w:pos="720"/>
          <w:tab w:val="right" w:leader="dot" w:pos="8976"/>
        </w:tabs>
        <w:rPr>
          <w:rFonts w:asciiTheme="minorHAnsi" w:eastAsiaTheme="minorEastAsia" w:hAnsiTheme="minorHAnsi" w:cstheme="minorBidi"/>
          <w:noProof/>
          <w:sz w:val="22"/>
          <w:szCs w:val="22"/>
        </w:rPr>
      </w:pPr>
      <w:hyperlink w:anchor="_Toc406168003" w:history="1">
        <w:r w:rsidR="002E3FB8" w:rsidRPr="00F26486">
          <w:rPr>
            <w:rStyle w:val="Hyperlink"/>
            <w:noProof/>
          </w:rPr>
          <w:t>2.4</w:t>
        </w:r>
        <w:r w:rsidR="002E3FB8">
          <w:rPr>
            <w:rFonts w:asciiTheme="minorHAnsi" w:eastAsiaTheme="minorEastAsia" w:hAnsiTheme="minorHAnsi" w:cstheme="minorBidi"/>
            <w:noProof/>
            <w:sz w:val="22"/>
            <w:szCs w:val="22"/>
          </w:rPr>
          <w:tab/>
        </w:r>
        <w:r w:rsidR="002E3FB8" w:rsidRPr="00F26486">
          <w:rPr>
            <w:rStyle w:val="Hyperlink"/>
            <w:noProof/>
          </w:rPr>
          <w:t>Stand Qualifications</w:t>
        </w:r>
        <w:r w:rsidR="002E3FB8">
          <w:rPr>
            <w:noProof/>
            <w:webHidden/>
          </w:rPr>
          <w:tab/>
        </w:r>
        <w:r w:rsidR="002E3FB8">
          <w:rPr>
            <w:noProof/>
            <w:webHidden/>
          </w:rPr>
          <w:fldChar w:fldCharType="begin"/>
        </w:r>
        <w:r w:rsidR="002E3FB8">
          <w:rPr>
            <w:noProof/>
            <w:webHidden/>
          </w:rPr>
          <w:instrText xml:space="preserve"> PAGEREF _Toc406168003 \h </w:instrText>
        </w:r>
        <w:r w:rsidR="002E3FB8">
          <w:rPr>
            <w:noProof/>
            <w:webHidden/>
          </w:rPr>
        </w:r>
        <w:r w:rsidR="002E3FB8">
          <w:rPr>
            <w:noProof/>
            <w:webHidden/>
          </w:rPr>
          <w:fldChar w:fldCharType="separate"/>
        </w:r>
        <w:r w:rsidR="002E3FB8">
          <w:rPr>
            <w:noProof/>
            <w:webHidden/>
          </w:rPr>
          <w:t>10</w:t>
        </w:r>
        <w:r w:rsidR="002E3FB8">
          <w:rPr>
            <w:noProof/>
            <w:webHidden/>
          </w:rPr>
          <w:fldChar w:fldCharType="end"/>
        </w:r>
      </w:hyperlink>
    </w:p>
    <w:p w:rsidR="002E3FB8" w:rsidRDefault="004539A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6168004" w:history="1">
        <w:r w:rsidR="002E3FB8" w:rsidRPr="00F26486">
          <w:rPr>
            <w:rStyle w:val="Hyperlink"/>
            <w:noProof/>
          </w:rPr>
          <w:t>2.4.1</w:t>
        </w:r>
        <w:r w:rsidR="002E3FB8">
          <w:rPr>
            <w:rFonts w:asciiTheme="minorHAnsi" w:eastAsiaTheme="minorEastAsia" w:hAnsiTheme="minorHAnsi" w:cstheme="minorBidi"/>
            <w:i w:val="0"/>
            <w:iCs w:val="0"/>
            <w:noProof/>
            <w:sz w:val="22"/>
            <w:szCs w:val="22"/>
          </w:rPr>
          <w:tab/>
        </w:r>
        <w:r w:rsidR="002E3FB8" w:rsidRPr="00F26486">
          <w:rPr>
            <w:rStyle w:val="Hyperlink"/>
            <w:noProof/>
          </w:rPr>
          <w:t>MinimumAge</w:t>
        </w:r>
        <w:r w:rsidR="002E3FB8">
          <w:rPr>
            <w:noProof/>
            <w:webHidden/>
          </w:rPr>
          <w:tab/>
        </w:r>
        <w:r w:rsidR="002E3FB8">
          <w:rPr>
            <w:noProof/>
            <w:webHidden/>
          </w:rPr>
          <w:fldChar w:fldCharType="begin"/>
        </w:r>
        <w:r w:rsidR="002E3FB8">
          <w:rPr>
            <w:noProof/>
            <w:webHidden/>
          </w:rPr>
          <w:instrText xml:space="preserve"> PAGEREF _Toc406168004 \h </w:instrText>
        </w:r>
        <w:r w:rsidR="002E3FB8">
          <w:rPr>
            <w:noProof/>
            <w:webHidden/>
          </w:rPr>
        </w:r>
        <w:r w:rsidR="002E3FB8">
          <w:rPr>
            <w:noProof/>
            <w:webHidden/>
          </w:rPr>
          <w:fldChar w:fldCharType="separate"/>
        </w:r>
        <w:r w:rsidR="002E3FB8">
          <w:rPr>
            <w:noProof/>
            <w:webHidden/>
          </w:rPr>
          <w:t>11</w:t>
        </w:r>
        <w:r w:rsidR="002E3FB8">
          <w:rPr>
            <w:noProof/>
            <w:webHidden/>
          </w:rPr>
          <w:fldChar w:fldCharType="end"/>
        </w:r>
      </w:hyperlink>
    </w:p>
    <w:p w:rsidR="002E3FB8" w:rsidRDefault="004539A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6168005" w:history="1">
        <w:r w:rsidR="002E3FB8" w:rsidRPr="00F26486">
          <w:rPr>
            <w:rStyle w:val="Hyperlink"/>
            <w:noProof/>
          </w:rPr>
          <w:t>2.4.2</w:t>
        </w:r>
        <w:r w:rsidR="002E3FB8">
          <w:rPr>
            <w:rFonts w:asciiTheme="minorHAnsi" w:eastAsiaTheme="minorEastAsia" w:hAnsiTheme="minorHAnsi" w:cstheme="minorBidi"/>
            <w:i w:val="0"/>
            <w:iCs w:val="0"/>
            <w:noProof/>
            <w:sz w:val="22"/>
            <w:szCs w:val="22"/>
          </w:rPr>
          <w:tab/>
        </w:r>
        <w:r w:rsidR="002E3FB8" w:rsidRPr="00F26486">
          <w:rPr>
            <w:rStyle w:val="Hyperlink"/>
            <w:noProof/>
          </w:rPr>
          <w:t>MaximumAge</w:t>
        </w:r>
        <w:r w:rsidR="002E3FB8">
          <w:rPr>
            <w:noProof/>
            <w:webHidden/>
          </w:rPr>
          <w:tab/>
        </w:r>
        <w:r w:rsidR="002E3FB8">
          <w:rPr>
            <w:noProof/>
            <w:webHidden/>
          </w:rPr>
          <w:fldChar w:fldCharType="begin"/>
        </w:r>
        <w:r w:rsidR="002E3FB8">
          <w:rPr>
            <w:noProof/>
            <w:webHidden/>
          </w:rPr>
          <w:instrText xml:space="preserve"> PAGEREF _Toc406168005 \h </w:instrText>
        </w:r>
        <w:r w:rsidR="002E3FB8">
          <w:rPr>
            <w:noProof/>
            <w:webHidden/>
          </w:rPr>
        </w:r>
        <w:r w:rsidR="002E3FB8">
          <w:rPr>
            <w:noProof/>
            <w:webHidden/>
          </w:rPr>
          <w:fldChar w:fldCharType="separate"/>
        </w:r>
        <w:r w:rsidR="002E3FB8">
          <w:rPr>
            <w:noProof/>
            <w:webHidden/>
          </w:rPr>
          <w:t>11</w:t>
        </w:r>
        <w:r w:rsidR="002E3FB8">
          <w:rPr>
            <w:noProof/>
            <w:webHidden/>
          </w:rPr>
          <w:fldChar w:fldCharType="end"/>
        </w:r>
      </w:hyperlink>
    </w:p>
    <w:p w:rsidR="002E3FB8" w:rsidRDefault="004539A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6168006" w:history="1">
        <w:r w:rsidR="002E3FB8" w:rsidRPr="00F26486">
          <w:rPr>
            <w:rStyle w:val="Hyperlink"/>
            <w:noProof/>
          </w:rPr>
          <w:t>2.4.3</w:t>
        </w:r>
        <w:r w:rsidR="002E3FB8">
          <w:rPr>
            <w:rFonts w:asciiTheme="minorHAnsi" w:eastAsiaTheme="minorEastAsia" w:hAnsiTheme="minorHAnsi" w:cstheme="minorBidi"/>
            <w:i w:val="0"/>
            <w:iCs w:val="0"/>
            <w:noProof/>
            <w:sz w:val="22"/>
            <w:szCs w:val="22"/>
          </w:rPr>
          <w:tab/>
        </w:r>
        <w:r w:rsidR="002E3FB8" w:rsidRPr="00F26486">
          <w:rPr>
            <w:rStyle w:val="Hyperlink"/>
            <w:noProof/>
          </w:rPr>
          <w:t>MinimumTimeSinceLastHarvest</w:t>
        </w:r>
        <w:r w:rsidR="002E3FB8">
          <w:rPr>
            <w:noProof/>
            <w:webHidden/>
          </w:rPr>
          <w:tab/>
        </w:r>
        <w:r w:rsidR="002E3FB8">
          <w:rPr>
            <w:noProof/>
            <w:webHidden/>
          </w:rPr>
          <w:fldChar w:fldCharType="begin"/>
        </w:r>
        <w:r w:rsidR="002E3FB8">
          <w:rPr>
            <w:noProof/>
            <w:webHidden/>
          </w:rPr>
          <w:instrText xml:space="preserve"> PAGEREF _Toc406168006 \h </w:instrText>
        </w:r>
        <w:r w:rsidR="002E3FB8">
          <w:rPr>
            <w:noProof/>
            <w:webHidden/>
          </w:rPr>
        </w:r>
        <w:r w:rsidR="002E3FB8">
          <w:rPr>
            <w:noProof/>
            <w:webHidden/>
          </w:rPr>
          <w:fldChar w:fldCharType="separate"/>
        </w:r>
        <w:r w:rsidR="002E3FB8">
          <w:rPr>
            <w:noProof/>
            <w:webHidden/>
          </w:rPr>
          <w:t>11</w:t>
        </w:r>
        <w:r w:rsidR="002E3FB8">
          <w:rPr>
            <w:noProof/>
            <w:webHidden/>
          </w:rPr>
          <w:fldChar w:fldCharType="end"/>
        </w:r>
      </w:hyperlink>
    </w:p>
    <w:p w:rsidR="002E3FB8" w:rsidRDefault="004539A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6168007" w:history="1">
        <w:r w:rsidR="002E3FB8" w:rsidRPr="00F26486">
          <w:rPr>
            <w:rStyle w:val="Hyperlink"/>
            <w:noProof/>
          </w:rPr>
          <w:t>2.4.4</w:t>
        </w:r>
        <w:r w:rsidR="002E3FB8">
          <w:rPr>
            <w:rFonts w:asciiTheme="minorHAnsi" w:eastAsiaTheme="minorEastAsia" w:hAnsiTheme="minorHAnsi" w:cstheme="minorBidi"/>
            <w:i w:val="0"/>
            <w:iCs w:val="0"/>
            <w:noProof/>
            <w:sz w:val="22"/>
            <w:szCs w:val="22"/>
          </w:rPr>
          <w:tab/>
        </w:r>
        <w:r w:rsidR="002E3FB8" w:rsidRPr="00F26486">
          <w:rPr>
            <w:rStyle w:val="Hyperlink"/>
            <w:noProof/>
          </w:rPr>
          <w:t>Adjacency constraints</w:t>
        </w:r>
        <w:r w:rsidR="002E3FB8">
          <w:rPr>
            <w:noProof/>
            <w:webHidden/>
          </w:rPr>
          <w:tab/>
        </w:r>
        <w:r w:rsidR="002E3FB8">
          <w:rPr>
            <w:noProof/>
            <w:webHidden/>
          </w:rPr>
          <w:fldChar w:fldCharType="begin"/>
        </w:r>
        <w:r w:rsidR="002E3FB8">
          <w:rPr>
            <w:noProof/>
            <w:webHidden/>
          </w:rPr>
          <w:instrText xml:space="preserve"> PAGEREF _Toc406168007 \h </w:instrText>
        </w:r>
        <w:r w:rsidR="002E3FB8">
          <w:rPr>
            <w:noProof/>
            <w:webHidden/>
          </w:rPr>
        </w:r>
        <w:r w:rsidR="002E3FB8">
          <w:rPr>
            <w:noProof/>
            <w:webHidden/>
          </w:rPr>
          <w:fldChar w:fldCharType="separate"/>
        </w:r>
        <w:r w:rsidR="002E3FB8">
          <w:rPr>
            <w:noProof/>
            <w:webHidden/>
          </w:rPr>
          <w:t>11</w:t>
        </w:r>
        <w:r w:rsidR="002E3FB8">
          <w:rPr>
            <w:noProof/>
            <w:webHidden/>
          </w:rPr>
          <w:fldChar w:fldCharType="end"/>
        </w:r>
      </w:hyperlink>
    </w:p>
    <w:p w:rsidR="002E3FB8" w:rsidRDefault="004539A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6168008" w:history="1">
        <w:r w:rsidR="002E3FB8" w:rsidRPr="00F26486">
          <w:rPr>
            <w:rStyle w:val="Hyperlink"/>
            <w:noProof/>
          </w:rPr>
          <w:t>2.4.5</w:t>
        </w:r>
        <w:r w:rsidR="002E3FB8">
          <w:rPr>
            <w:rFonts w:asciiTheme="minorHAnsi" w:eastAsiaTheme="minorEastAsia" w:hAnsiTheme="minorHAnsi" w:cstheme="minorBidi"/>
            <w:i w:val="0"/>
            <w:iCs w:val="0"/>
            <w:noProof/>
            <w:sz w:val="22"/>
            <w:szCs w:val="22"/>
          </w:rPr>
          <w:tab/>
        </w:r>
        <w:r w:rsidR="002E3FB8" w:rsidRPr="00F26486">
          <w:rPr>
            <w:rStyle w:val="Hyperlink"/>
            <w:noProof/>
          </w:rPr>
          <w:t>Forest Type</w:t>
        </w:r>
        <w:r w:rsidR="002E3FB8">
          <w:rPr>
            <w:noProof/>
            <w:webHidden/>
          </w:rPr>
          <w:tab/>
        </w:r>
        <w:r w:rsidR="002E3FB8">
          <w:rPr>
            <w:noProof/>
            <w:webHidden/>
          </w:rPr>
          <w:fldChar w:fldCharType="begin"/>
        </w:r>
        <w:r w:rsidR="002E3FB8">
          <w:rPr>
            <w:noProof/>
            <w:webHidden/>
          </w:rPr>
          <w:instrText xml:space="preserve"> PAGEREF _Toc406168008 \h </w:instrText>
        </w:r>
        <w:r w:rsidR="002E3FB8">
          <w:rPr>
            <w:noProof/>
            <w:webHidden/>
          </w:rPr>
        </w:r>
        <w:r w:rsidR="002E3FB8">
          <w:rPr>
            <w:noProof/>
            <w:webHidden/>
          </w:rPr>
          <w:fldChar w:fldCharType="separate"/>
        </w:r>
        <w:r w:rsidR="002E3FB8">
          <w:rPr>
            <w:noProof/>
            <w:webHidden/>
          </w:rPr>
          <w:t>12</w:t>
        </w:r>
        <w:r w:rsidR="002E3FB8">
          <w:rPr>
            <w:noProof/>
            <w:webHidden/>
          </w:rPr>
          <w:fldChar w:fldCharType="end"/>
        </w:r>
      </w:hyperlink>
    </w:p>
    <w:p w:rsidR="002E3FB8" w:rsidRDefault="004539A9">
      <w:pPr>
        <w:pStyle w:val="TOC2"/>
        <w:tabs>
          <w:tab w:val="left" w:pos="720"/>
          <w:tab w:val="right" w:leader="dot" w:pos="8976"/>
        </w:tabs>
        <w:rPr>
          <w:rFonts w:asciiTheme="minorHAnsi" w:eastAsiaTheme="minorEastAsia" w:hAnsiTheme="minorHAnsi" w:cstheme="minorBidi"/>
          <w:noProof/>
          <w:sz w:val="22"/>
          <w:szCs w:val="22"/>
        </w:rPr>
      </w:pPr>
      <w:hyperlink w:anchor="_Toc406168009" w:history="1">
        <w:r w:rsidR="002E3FB8" w:rsidRPr="00F26486">
          <w:rPr>
            <w:rStyle w:val="Hyperlink"/>
            <w:noProof/>
          </w:rPr>
          <w:t>2.5</w:t>
        </w:r>
        <w:r w:rsidR="002E3FB8">
          <w:rPr>
            <w:rFonts w:asciiTheme="minorHAnsi" w:eastAsiaTheme="minorEastAsia" w:hAnsiTheme="minorHAnsi" w:cstheme="minorBidi"/>
            <w:noProof/>
            <w:sz w:val="22"/>
            <w:szCs w:val="22"/>
          </w:rPr>
          <w:tab/>
        </w:r>
        <w:r w:rsidR="002E3FB8" w:rsidRPr="00F26486">
          <w:rPr>
            <w:rStyle w:val="Hyperlink"/>
            <w:noProof/>
          </w:rPr>
          <w:t>Site Selection</w:t>
        </w:r>
        <w:r w:rsidR="002E3FB8">
          <w:rPr>
            <w:noProof/>
            <w:webHidden/>
          </w:rPr>
          <w:tab/>
        </w:r>
        <w:r w:rsidR="002E3FB8">
          <w:rPr>
            <w:noProof/>
            <w:webHidden/>
          </w:rPr>
          <w:fldChar w:fldCharType="begin"/>
        </w:r>
        <w:r w:rsidR="002E3FB8">
          <w:rPr>
            <w:noProof/>
            <w:webHidden/>
          </w:rPr>
          <w:instrText xml:space="preserve"> PAGEREF _Toc406168009 \h </w:instrText>
        </w:r>
        <w:r w:rsidR="002E3FB8">
          <w:rPr>
            <w:noProof/>
            <w:webHidden/>
          </w:rPr>
        </w:r>
        <w:r w:rsidR="002E3FB8">
          <w:rPr>
            <w:noProof/>
            <w:webHidden/>
          </w:rPr>
          <w:fldChar w:fldCharType="separate"/>
        </w:r>
        <w:r w:rsidR="002E3FB8">
          <w:rPr>
            <w:noProof/>
            <w:webHidden/>
          </w:rPr>
          <w:t>13</w:t>
        </w:r>
        <w:r w:rsidR="002E3FB8">
          <w:rPr>
            <w:noProof/>
            <w:webHidden/>
          </w:rPr>
          <w:fldChar w:fldCharType="end"/>
        </w:r>
      </w:hyperlink>
    </w:p>
    <w:p w:rsidR="002E3FB8" w:rsidRDefault="004539A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6168010" w:history="1">
        <w:r w:rsidR="002E3FB8" w:rsidRPr="00F26486">
          <w:rPr>
            <w:rStyle w:val="Hyperlink"/>
            <w:noProof/>
          </w:rPr>
          <w:t>2.5.1</w:t>
        </w:r>
        <w:r w:rsidR="002E3FB8">
          <w:rPr>
            <w:rFonts w:asciiTheme="minorHAnsi" w:eastAsiaTheme="minorEastAsia" w:hAnsiTheme="minorHAnsi" w:cstheme="minorBidi"/>
            <w:i w:val="0"/>
            <w:iCs w:val="0"/>
            <w:noProof/>
            <w:sz w:val="22"/>
            <w:szCs w:val="22"/>
          </w:rPr>
          <w:tab/>
        </w:r>
        <w:r w:rsidR="002E3FB8" w:rsidRPr="00F26486">
          <w:rPr>
            <w:rStyle w:val="Hyperlink"/>
            <w:noProof/>
          </w:rPr>
          <w:t>SiteSelection</w:t>
        </w:r>
        <w:r w:rsidR="002E3FB8">
          <w:rPr>
            <w:noProof/>
            <w:webHidden/>
          </w:rPr>
          <w:tab/>
        </w:r>
        <w:r w:rsidR="002E3FB8">
          <w:rPr>
            <w:noProof/>
            <w:webHidden/>
          </w:rPr>
          <w:fldChar w:fldCharType="begin"/>
        </w:r>
        <w:r w:rsidR="002E3FB8">
          <w:rPr>
            <w:noProof/>
            <w:webHidden/>
          </w:rPr>
          <w:instrText xml:space="preserve"> PAGEREF _Toc406168010 \h </w:instrText>
        </w:r>
        <w:r w:rsidR="002E3FB8">
          <w:rPr>
            <w:noProof/>
            <w:webHidden/>
          </w:rPr>
        </w:r>
        <w:r w:rsidR="002E3FB8">
          <w:rPr>
            <w:noProof/>
            <w:webHidden/>
          </w:rPr>
          <w:fldChar w:fldCharType="separate"/>
        </w:r>
        <w:r w:rsidR="002E3FB8">
          <w:rPr>
            <w:noProof/>
            <w:webHidden/>
          </w:rPr>
          <w:t>13</w:t>
        </w:r>
        <w:r w:rsidR="002E3FB8">
          <w:rPr>
            <w:noProof/>
            <w:webHidden/>
          </w:rPr>
          <w:fldChar w:fldCharType="end"/>
        </w:r>
      </w:hyperlink>
    </w:p>
    <w:p w:rsidR="002E3FB8" w:rsidRDefault="004539A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6168011" w:history="1">
        <w:r w:rsidR="002E3FB8" w:rsidRPr="00F26486">
          <w:rPr>
            <w:rStyle w:val="Hyperlink"/>
            <w:noProof/>
          </w:rPr>
          <w:t>2.5.2</w:t>
        </w:r>
        <w:r w:rsidR="002E3FB8">
          <w:rPr>
            <w:rFonts w:asciiTheme="minorHAnsi" w:eastAsiaTheme="minorEastAsia" w:hAnsiTheme="minorHAnsi" w:cstheme="minorBidi"/>
            <w:i w:val="0"/>
            <w:iCs w:val="0"/>
            <w:noProof/>
            <w:sz w:val="22"/>
            <w:szCs w:val="22"/>
          </w:rPr>
          <w:tab/>
        </w:r>
        <w:r w:rsidR="002E3FB8" w:rsidRPr="00F26486">
          <w:rPr>
            <w:rStyle w:val="Hyperlink"/>
            <w:noProof/>
          </w:rPr>
          <w:t>Complete Stand (keyword: Complete)</w:t>
        </w:r>
        <w:r w:rsidR="002E3FB8">
          <w:rPr>
            <w:noProof/>
            <w:webHidden/>
          </w:rPr>
          <w:tab/>
        </w:r>
        <w:r w:rsidR="002E3FB8">
          <w:rPr>
            <w:noProof/>
            <w:webHidden/>
          </w:rPr>
          <w:fldChar w:fldCharType="begin"/>
        </w:r>
        <w:r w:rsidR="002E3FB8">
          <w:rPr>
            <w:noProof/>
            <w:webHidden/>
          </w:rPr>
          <w:instrText xml:space="preserve"> PAGEREF _Toc406168011 \h </w:instrText>
        </w:r>
        <w:r w:rsidR="002E3FB8">
          <w:rPr>
            <w:noProof/>
            <w:webHidden/>
          </w:rPr>
        </w:r>
        <w:r w:rsidR="002E3FB8">
          <w:rPr>
            <w:noProof/>
            <w:webHidden/>
          </w:rPr>
          <w:fldChar w:fldCharType="separate"/>
        </w:r>
        <w:r w:rsidR="002E3FB8">
          <w:rPr>
            <w:noProof/>
            <w:webHidden/>
          </w:rPr>
          <w:t>13</w:t>
        </w:r>
        <w:r w:rsidR="002E3FB8">
          <w:rPr>
            <w:noProof/>
            <w:webHidden/>
          </w:rPr>
          <w:fldChar w:fldCharType="end"/>
        </w:r>
      </w:hyperlink>
    </w:p>
    <w:p w:rsidR="002E3FB8" w:rsidRDefault="004539A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6168012" w:history="1">
        <w:r w:rsidR="002E3FB8" w:rsidRPr="00F26486">
          <w:rPr>
            <w:rStyle w:val="Hyperlink"/>
            <w:noProof/>
          </w:rPr>
          <w:t>2.5.3</w:t>
        </w:r>
        <w:r w:rsidR="002E3FB8">
          <w:rPr>
            <w:rFonts w:asciiTheme="minorHAnsi" w:eastAsiaTheme="minorEastAsia" w:hAnsiTheme="minorHAnsi" w:cstheme="minorBidi"/>
            <w:i w:val="0"/>
            <w:iCs w:val="0"/>
            <w:noProof/>
            <w:sz w:val="22"/>
            <w:szCs w:val="22"/>
          </w:rPr>
          <w:tab/>
        </w:r>
        <w:r w:rsidR="002E3FB8" w:rsidRPr="00F26486">
          <w:rPr>
            <w:rStyle w:val="Hyperlink"/>
            <w:noProof/>
          </w:rPr>
          <w:t>Stand Spreading (keyword: CompleteStandSpread or PartialStandSpread)</w:t>
        </w:r>
        <w:r w:rsidR="002E3FB8">
          <w:rPr>
            <w:noProof/>
            <w:webHidden/>
          </w:rPr>
          <w:tab/>
        </w:r>
        <w:r w:rsidR="002E3FB8">
          <w:rPr>
            <w:noProof/>
            <w:webHidden/>
          </w:rPr>
          <w:fldChar w:fldCharType="begin"/>
        </w:r>
        <w:r w:rsidR="002E3FB8">
          <w:rPr>
            <w:noProof/>
            <w:webHidden/>
          </w:rPr>
          <w:instrText xml:space="preserve"> PAGEREF _Toc406168012 \h </w:instrText>
        </w:r>
        <w:r w:rsidR="002E3FB8">
          <w:rPr>
            <w:noProof/>
            <w:webHidden/>
          </w:rPr>
        </w:r>
        <w:r w:rsidR="002E3FB8">
          <w:rPr>
            <w:noProof/>
            <w:webHidden/>
          </w:rPr>
          <w:fldChar w:fldCharType="separate"/>
        </w:r>
        <w:r w:rsidR="002E3FB8">
          <w:rPr>
            <w:noProof/>
            <w:webHidden/>
          </w:rPr>
          <w:t>13</w:t>
        </w:r>
        <w:r w:rsidR="002E3FB8">
          <w:rPr>
            <w:noProof/>
            <w:webHidden/>
          </w:rPr>
          <w:fldChar w:fldCharType="end"/>
        </w:r>
      </w:hyperlink>
    </w:p>
    <w:p w:rsidR="002E3FB8" w:rsidRDefault="004539A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6168013" w:history="1">
        <w:r w:rsidR="002E3FB8" w:rsidRPr="00F26486">
          <w:rPr>
            <w:rStyle w:val="Hyperlink"/>
            <w:noProof/>
          </w:rPr>
          <w:t>2.5.4</w:t>
        </w:r>
        <w:r w:rsidR="002E3FB8">
          <w:rPr>
            <w:rFonts w:asciiTheme="minorHAnsi" w:eastAsiaTheme="minorEastAsia" w:hAnsiTheme="minorHAnsi" w:cstheme="minorBidi"/>
            <w:i w:val="0"/>
            <w:iCs w:val="0"/>
            <w:noProof/>
            <w:sz w:val="22"/>
            <w:szCs w:val="22"/>
          </w:rPr>
          <w:tab/>
        </w:r>
        <w:r w:rsidR="002E3FB8" w:rsidRPr="00F26486">
          <w:rPr>
            <w:rStyle w:val="Hyperlink"/>
            <w:noProof/>
          </w:rPr>
          <w:t>Target Harvest Size</w:t>
        </w:r>
        <w:r w:rsidR="002E3FB8">
          <w:rPr>
            <w:noProof/>
            <w:webHidden/>
          </w:rPr>
          <w:tab/>
        </w:r>
        <w:r w:rsidR="002E3FB8">
          <w:rPr>
            <w:noProof/>
            <w:webHidden/>
          </w:rPr>
          <w:fldChar w:fldCharType="begin"/>
        </w:r>
        <w:r w:rsidR="002E3FB8">
          <w:rPr>
            <w:noProof/>
            <w:webHidden/>
          </w:rPr>
          <w:instrText xml:space="preserve"> PAGEREF _Toc406168013 \h </w:instrText>
        </w:r>
        <w:r w:rsidR="002E3FB8">
          <w:rPr>
            <w:noProof/>
            <w:webHidden/>
          </w:rPr>
        </w:r>
        <w:r w:rsidR="002E3FB8">
          <w:rPr>
            <w:noProof/>
            <w:webHidden/>
          </w:rPr>
          <w:fldChar w:fldCharType="separate"/>
        </w:r>
        <w:r w:rsidR="002E3FB8">
          <w:rPr>
            <w:noProof/>
            <w:webHidden/>
          </w:rPr>
          <w:t>13</w:t>
        </w:r>
        <w:r w:rsidR="002E3FB8">
          <w:rPr>
            <w:noProof/>
            <w:webHidden/>
          </w:rPr>
          <w:fldChar w:fldCharType="end"/>
        </w:r>
      </w:hyperlink>
    </w:p>
    <w:p w:rsidR="002E3FB8" w:rsidRDefault="004539A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6168014" w:history="1">
        <w:r w:rsidR="002E3FB8" w:rsidRPr="00F26486">
          <w:rPr>
            <w:rStyle w:val="Hyperlink"/>
            <w:noProof/>
          </w:rPr>
          <w:t>2.5.5</w:t>
        </w:r>
        <w:r w:rsidR="002E3FB8">
          <w:rPr>
            <w:rFonts w:asciiTheme="minorHAnsi" w:eastAsiaTheme="minorEastAsia" w:hAnsiTheme="minorHAnsi" w:cstheme="minorBidi"/>
            <w:i w:val="0"/>
            <w:iCs w:val="0"/>
            <w:noProof/>
            <w:sz w:val="22"/>
            <w:szCs w:val="22"/>
          </w:rPr>
          <w:tab/>
        </w:r>
        <w:r w:rsidR="002E3FB8" w:rsidRPr="00F26486">
          <w:rPr>
            <w:rStyle w:val="Hyperlink"/>
            <w:noProof/>
          </w:rPr>
          <w:t>Patch Cutting (Group Selection)</w:t>
        </w:r>
        <w:r w:rsidR="002E3FB8">
          <w:rPr>
            <w:noProof/>
            <w:webHidden/>
          </w:rPr>
          <w:tab/>
        </w:r>
        <w:r w:rsidR="002E3FB8">
          <w:rPr>
            <w:noProof/>
            <w:webHidden/>
          </w:rPr>
          <w:fldChar w:fldCharType="begin"/>
        </w:r>
        <w:r w:rsidR="002E3FB8">
          <w:rPr>
            <w:noProof/>
            <w:webHidden/>
          </w:rPr>
          <w:instrText xml:space="preserve"> PAGEREF _Toc406168014 \h </w:instrText>
        </w:r>
        <w:r w:rsidR="002E3FB8">
          <w:rPr>
            <w:noProof/>
            <w:webHidden/>
          </w:rPr>
        </w:r>
        <w:r w:rsidR="002E3FB8">
          <w:rPr>
            <w:noProof/>
            <w:webHidden/>
          </w:rPr>
          <w:fldChar w:fldCharType="separate"/>
        </w:r>
        <w:r w:rsidR="002E3FB8">
          <w:rPr>
            <w:noProof/>
            <w:webHidden/>
          </w:rPr>
          <w:t>14</w:t>
        </w:r>
        <w:r w:rsidR="002E3FB8">
          <w:rPr>
            <w:noProof/>
            <w:webHidden/>
          </w:rPr>
          <w:fldChar w:fldCharType="end"/>
        </w:r>
      </w:hyperlink>
    </w:p>
    <w:p w:rsidR="002E3FB8" w:rsidRDefault="004539A9">
      <w:pPr>
        <w:pStyle w:val="TOC2"/>
        <w:tabs>
          <w:tab w:val="left" w:pos="720"/>
          <w:tab w:val="right" w:leader="dot" w:pos="8976"/>
        </w:tabs>
        <w:rPr>
          <w:rFonts w:asciiTheme="minorHAnsi" w:eastAsiaTheme="minorEastAsia" w:hAnsiTheme="minorHAnsi" w:cstheme="minorBidi"/>
          <w:noProof/>
          <w:sz w:val="22"/>
          <w:szCs w:val="22"/>
        </w:rPr>
      </w:pPr>
      <w:hyperlink w:anchor="_Toc406168015" w:history="1">
        <w:r w:rsidR="002E3FB8" w:rsidRPr="00F26486">
          <w:rPr>
            <w:rStyle w:val="Hyperlink"/>
            <w:noProof/>
          </w:rPr>
          <w:t>2.6</w:t>
        </w:r>
        <w:r w:rsidR="002E3FB8">
          <w:rPr>
            <w:rFonts w:asciiTheme="minorHAnsi" w:eastAsiaTheme="minorEastAsia" w:hAnsiTheme="minorHAnsi" w:cstheme="minorBidi"/>
            <w:noProof/>
            <w:sz w:val="22"/>
            <w:szCs w:val="22"/>
          </w:rPr>
          <w:tab/>
        </w:r>
        <w:r w:rsidR="002E3FB8" w:rsidRPr="00F26486">
          <w:rPr>
            <w:rStyle w:val="Hyperlink"/>
            <w:noProof/>
          </w:rPr>
          <w:t>Cohort Removal List</w:t>
        </w:r>
        <w:r w:rsidR="002E3FB8">
          <w:rPr>
            <w:noProof/>
            <w:webHidden/>
          </w:rPr>
          <w:tab/>
        </w:r>
        <w:r w:rsidR="002E3FB8">
          <w:rPr>
            <w:noProof/>
            <w:webHidden/>
          </w:rPr>
          <w:fldChar w:fldCharType="begin"/>
        </w:r>
        <w:r w:rsidR="002E3FB8">
          <w:rPr>
            <w:noProof/>
            <w:webHidden/>
          </w:rPr>
          <w:instrText xml:space="preserve"> PAGEREF _Toc406168015 \h </w:instrText>
        </w:r>
        <w:r w:rsidR="002E3FB8">
          <w:rPr>
            <w:noProof/>
            <w:webHidden/>
          </w:rPr>
        </w:r>
        <w:r w:rsidR="002E3FB8">
          <w:rPr>
            <w:noProof/>
            <w:webHidden/>
          </w:rPr>
          <w:fldChar w:fldCharType="separate"/>
        </w:r>
        <w:r w:rsidR="002E3FB8">
          <w:rPr>
            <w:noProof/>
            <w:webHidden/>
          </w:rPr>
          <w:t>15</w:t>
        </w:r>
        <w:r w:rsidR="002E3FB8">
          <w:rPr>
            <w:noProof/>
            <w:webHidden/>
          </w:rPr>
          <w:fldChar w:fldCharType="end"/>
        </w:r>
      </w:hyperlink>
    </w:p>
    <w:p w:rsidR="002E3FB8" w:rsidRDefault="004539A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6168016" w:history="1">
        <w:r w:rsidR="002E3FB8" w:rsidRPr="00F26486">
          <w:rPr>
            <w:rStyle w:val="Hyperlink"/>
            <w:noProof/>
          </w:rPr>
          <w:t>2.6.1</w:t>
        </w:r>
        <w:r w:rsidR="002E3FB8">
          <w:rPr>
            <w:rFonts w:asciiTheme="minorHAnsi" w:eastAsiaTheme="minorEastAsia" w:hAnsiTheme="minorHAnsi" w:cstheme="minorBidi"/>
            <w:i w:val="0"/>
            <w:iCs w:val="0"/>
            <w:noProof/>
            <w:sz w:val="22"/>
            <w:szCs w:val="22"/>
          </w:rPr>
          <w:tab/>
        </w:r>
        <w:r w:rsidR="002E3FB8" w:rsidRPr="00F26486">
          <w:rPr>
            <w:rStyle w:val="Hyperlink"/>
            <w:noProof/>
          </w:rPr>
          <w:t>CohortsRemoved</w:t>
        </w:r>
        <w:r w:rsidR="002E3FB8">
          <w:rPr>
            <w:noProof/>
            <w:webHidden/>
          </w:rPr>
          <w:tab/>
        </w:r>
        <w:r w:rsidR="002E3FB8">
          <w:rPr>
            <w:noProof/>
            <w:webHidden/>
          </w:rPr>
          <w:fldChar w:fldCharType="begin"/>
        </w:r>
        <w:r w:rsidR="002E3FB8">
          <w:rPr>
            <w:noProof/>
            <w:webHidden/>
          </w:rPr>
          <w:instrText xml:space="preserve"> PAGEREF _Toc406168016 \h </w:instrText>
        </w:r>
        <w:r w:rsidR="002E3FB8">
          <w:rPr>
            <w:noProof/>
            <w:webHidden/>
          </w:rPr>
        </w:r>
        <w:r w:rsidR="002E3FB8">
          <w:rPr>
            <w:noProof/>
            <w:webHidden/>
          </w:rPr>
          <w:fldChar w:fldCharType="separate"/>
        </w:r>
        <w:r w:rsidR="002E3FB8">
          <w:rPr>
            <w:noProof/>
            <w:webHidden/>
          </w:rPr>
          <w:t>15</w:t>
        </w:r>
        <w:r w:rsidR="002E3FB8">
          <w:rPr>
            <w:noProof/>
            <w:webHidden/>
          </w:rPr>
          <w:fldChar w:fldCharType="end"/>
        </w:r>
      </w:hyperlink>
    </w:p>
    <w:p w:rsidR="002E3FB8" w:rsidRDefault="004539A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6168017" w:history="1">
        <w:r w:rsidR="002E3FB8" w:rsidRPr="00F26486">
          <w:rPr>
            <w:rStyle w:val="Hyperlink"/>
            <w:noProof/>
          </w:rPr>
          <w:t>2.6.2</w:t>
        </w:r>
        <w:r w:rsidR="002E3FB8">
          <w:rPr>
            <w:rFonts w:asciiTheme="minorHAnsi" w:eastAsiaTheme="minorEastAsia" w:hAnsiTheme="minorHAnsi" w:cstheme="minorBidi"/>
            <w:i w:val="0"/>
            <w:iCs w:val="0"/>
            <w:noProof/>
            <w:sz w:val="22"/>
            <w:szCs w:val="22"/>
          </w:rPr>
          <w:tab/>
        </w:r>
        <w:r w:rsidR="002E3FB8" w:rsidRPr="00F26486">
          <w:rPr>
            <w:rStyle w:val="Hyperlink"/>
            <w:noProof/>
          </w:rPr>
          <w:t>Plant</w:t>
        </w:r>
        <w:r w:rsidR="002E3FB8">
          <w:rPr>
            <w:noProof/>
            <w:webHidden/>
          </w:rPr>
          <w:tab/>
        </w:r>
        <w:r w:rsidR="002E3FB8">
          <w:rPr>
            <w:noProof/>
            <w:webHidden/>
          </w:rPr>
          <w:fldChar w:fldCharType="begin"/>
        </w:r>
        <w:r w:rsidR="002E3FB8">
          <w:rPr>
            <w:noProof/>
            <w:webHidden/>
          </w:rPr>
          <w:instrText xml:space="preserve"> PAGEREF _Toc406168017 \h </w:instrText>
        </w:r>
        <w:r w:rsidR="002E3FB8">
          <w:rPr>
            <w:noProof/>
            <w:webHidden/>
          </w:rPr>
        </w:r>
        <w:r w:rsidR="002E3FB8">
          <w:rPr>
            <w:noProof/>
            <w:webHidden/>
          </w:rPr>
          <w:fldChar w:fldCharType="separate"/>
        </w:r>
        <w:r w:rsidR="002E3FB8">
          <w:rPr>
            <w:noProof/>
            <w:webHidden/>
          </w:rPr>
          <w:t>16</w:t>
        </w:r>
        <w:r w:rsidR="002E3FB8">
          <w:rPr>
            <w:noProof/>
            <w:webHidden/>
          </w:rPr>
          <w:fldChar w:fldCharType="end"/>
        </w:r>
      </w:hyperlink>
    </w:p>
    <w:p w:rsidR="002E3FB8" w:rsidRDefault="004539A9">
      <w:pPr>
        <w:pStyle w:val="TOC2"/>
        <w:tabs>
          <w:tab w:val="left" w:pos="720"/>
          <w:tab w:val="right" w:leader="dot" w:pos="8976"/>
        </w:tabs>
        <w:rPr>
          <w:rFonts w:asciiTheme="minorHAnsi" w:eastAsiaTheme="minorEastAsia" w:hAnsiTheme="minorHAnsi" w:cstheme="minorBidi"/>
          <w:noProof/>
          <w:sz w:val="22"/>
          <w:szCs w:val="22"/>
        </w:rPr>
      </w:pPr>
      <w:hyperlink w:anchor="_Toc406168018" w:history="1">
        <w:r w:rsidR="002E3FB8" w:rsidRPr="00F26486">
          <w:rPr>
            <w:rStyle w:val="Hyperlink"/>
            <w:noProof/>
          </w:rPr>
          <w:t>2.7</w:t>
        </w:r>
        <w:r w:rsidR="002E3FB8">
          <w:rPr>
            <w:rFonts w:asciiTheme="minorHAnsi" w:eastAsiaTheme="minorEastAsia" w:hAnsiTheme="minorHAnsi" w:cstheme="minorBidi"/>
            <w:noProof/>
            <w:sz w:val="22"/>
            <w:szCs w:val="22"/>
          </w:rPr>
          <w:tab/>
        </w:r>
        <w:r w:rsidR="002E3FB8" w:rsidRPr="00F26486">
          <w:rPr>
            <w:rStyle w:val="Hyperlink"/>
            <w:noProof/>
          </w:rPr>
          <w:t>Repeated Prescriptions</w:t>
        </w:r>
        <w:r w:rsidR="002E3FB8">
          <w:rPr>
            <w:noProof/>
            <w:webHidden/>
          </w:rPr>
          <w:tab/>
        </w:r>
        <w:r w:rsidR="002E3FB8">
          <w:rPr>
            <w:noProof/>
            <w:webHidden/>
          </w:rPr>
          <w:fldChar w:fldCharType="begin"/>
        </w:r>
        <w:r w:rsidR="002E3FB8">
          <w:rPr>
            <w:noProof/>
            <w:webHidden/>
          </w:rPr>
          <w:instrText xml:space="preserve"> PAGEREF _Toc406168018 \h </w:instrText>
        </w:r>
        <w:r w:rsidR="002E3FB8">
          <w:rPr>
            <w:noProof/>
            <w:webHidden/>
          </w:rPr>
        </w:r>
        <w:r w:rsidR="002E3FB8">
          <w:rPr>
            <w:noProof/>
            <w:webHidden/>
          </w:rPr>
          <w:fldChar w:fldCharType="separate"/>
        </w:r>
        <w:r w:rsidR="002E3FB8">
          <w:rPr>
            <w:noProof/>
            <w:webHidden/>
          </w:rPr>
          <w:t>16</w:t>
        </w:r>
        <w:r w:rsidR="002E3FB8">
          <w:rPr>
            <w:noProof/>
            <w:webHidden/>
          </w:rPr>
          <w:fldChar w:fldCharType="end"/>
        </w:r>
      </w:hyperlink>
    </w:p>
    <w:p w:rsidR="002E3FB8" w:rsidRDefault="004539A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6168019" w:history="1">
        <w:r w:rsidR="002E3FB8" w:rsidRPr="00F26486">
          <w:rPr>
            <w:rStyle w:val="Hyperlink"/>
            <w:noProof/>
          </w:rPr>
          <w:t>2.7.1</w:t>
        </w:r>
        <w:r w:rsidR="002E3FB8">
          <w:rPr>
            <w:rFonts w:asciiTheme="minorHAnsi" w:eastAsiaTheme="minorEastAsia" w:hAnsiTheme="minorHAnsi" w:cstheme="minorBidi"/>
            <w:i w:val="0"/>
            <w:iCs w:val="0"/>
            <w:noProof/>
            <w:sz w:val="22"/>
            <w:szCs w:val="22"/>
          </w:rPr>
          <w:tab/>
        </w:r>
        <w:r w:rsidR="002E3FB8" w:rsidRPr="00F26486">
          <w:rPr>
            <w:rStyle w:val="Hyperlink"/>
            <w:noProof/>
          </w:rPr>
          <w:t>Single Repeat Harvests</w:t>
        </w:r>
        <w:r w:rsidR="002E3FB8">
          <w:rPr>
            <w:noProof/>
            <w:webHidden/>
          </w:rPr>
          <w:tab/>
        </w:r>
        <w:r w:rsidR="002E3FB8">
          <w:rPr>
            <w:noProof/>
            <w:webHidden/>
          </w:rPr>
          <w:fldChar w:fldCharType="begin"/>
        </w:r>
        <w:r w:rsidR="002E3FB8">
          <w:rPr>
            <w:noProof/>
            <w:webHidden/>
          </w:rPr>
          <w:instrText xml:space="preserve"> PAGEREF _Toc406168019 \h </w:instrText>
        </w:r>
        <w:r w:rsidR="002E3FB8">
          <w:rPr>
            <w:noProof/>
            <w:webHidden/>
          </w:rPr>
        </w:r>
        <w:r w:rsidR="002E3FB8">
          <w:rPr>
            <w:noProof/>
            <w:webHidden/>
          </w:rPr>
          <w:fldChar w:fldCharType="separate"/>
        </w:r>
        <w:r w:rsidR="002E3FB8">
          <w:rPr>
            <w:noProof/>
            <w:webHidden/>
          </w:rPr>
          <w:t>17</w:t>
        </w:r>
        <w:r w:rsidR="002E3FB8">
          <w:rPr>
            <w:noProof/>
            <w:webHidden/>
          </w:rPr>
          <w:fldChar w:fldCharType="end"/>
        </w:r>
      </w:hyperlink>
    </w:p>
    <w:p w:rsidR="002E3FB8" w:rsidRDefault="004539A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6168020" w:history="1">
        <w:r w:rsidR="002E3FB8" w:rsidRPr="00F26486">
          <w:rPr>
            <w:rStyle w:val="Hyperlink"/>
            <w:noProof/>
          </w:rPr>
          <w:t>2.7.2</w:t>
        </w:r>
        <w:r w:rsidR="002E3FB8">
          <w:rPr>
            <w:rFonts w:asciiTheme="minorHAnsi" w:eastAsiaTheme="minorEastAsia" w:hAnsiTheme="minorHAnsi" w:cstheme="minorBidi"/>
            <w:i w:val="0"/>
            <w:iCs w:val="0"/>
            <w:noProof/>
            <w:sz w:val="22"/>
            <w:szCs w:val="22"/>
          </w:rPr>
          <w:tab/>
        </w:r>
        <w:r w:rsidR="002E3FB8" w:rsidRPr="00F26486">
          <w:rPr>
            <w:rStyle w:val="Hyperlink"/>
            <w:noProof/>
          </w:rPr>
          <w:t>Multiple Repeat Harvests</w:t>
        </w:r>
        <w:r w:rsidR="002E3FB8">
          <w:rPr>
            <w:noProof/>
            <w:webHidden/>
          </w:rPr>
          <w:tab/>
        </w:r>
        <w:r w:rsidR="002E3FB8">
          <w:rPr>
            <w:noProof/>
            <w:webHidden/>
          </w:rPr>
          <w:fldChar w:fldCharType="begin"/>
        </w:r>
        <w:r w:rsidR="002E3FB8">
          <w:rPr>
            <w:noProof/>
            <w:webHidden/>
          </w:rPr>
          <w:instrText xml:space="preserve"> PAGEREF _Toc406168020 \h </w:instrText>
        </w:r>
        <w:r w:rsidR="002E3FB8">
          <w:rPr>
            <w:noProof/>
            <w:webHidden/>
          </w:rPr>
        </w:r>
        <w:r w:rsidR="002E3FB8">
          <w:rPr>
            <w:noProof/>
            <w:webHidden/>
          </w:rPr>
          <w:fldChar w:fldCharType="separate"/>
        </w:r>
        <w:r w:rsidR="002E3FB8">
          <w:rPr>
            <w:noProof/>
            <w:webHidden/>
          </w:rPr>
          <w:t>17</w:t>
        </w:r>
        <w:r w:rsidR="002E3FB8">
          <w:rPr>
            <w:noProof/>
            <w:webHidden/>
          </w:rPr>
          <w:fldChar w:fldCharType="end"/>
        </w:r>
      </w:hyperlink>
    </w:p>
    <w:p w:rsidR="002E3FB8" w:rsidRDefault="004539A9">
      <w:pPr>
        <w:pStyle w:val="TOC2"/>
        <w:tabs>
          <w:tab w:val="left" w:pos="720"/>
          <w:tab w:val="right" w:leader="dot" w:pos="8976"/>
        </w:tabs>
        <w:rPr>
          <w:rFonts w:asciiTheme="minorHAnsi" w:eastAsiaTheme="minorEastAsia" w:hAnsiTheme="minorHAnsi" w:cstheme="minorBidi"/>
          <w:noProof/>
          <w:sz w:val="22"/>
          <w:szCs w:val="22"/>
        </w:rPr>
      </w:pPr>
      <w:hyperlink w:anchor="_Toc406168021" w:history="1">
        <w:r w:rsidR="002E3FB8" w:rsidRPr="00F26486">
          <w:rPr>
            <w:rStyle w:val="Hyperlink"/>
            <w:noProof/>
          </w:rPr>
          <w:t>2.8</w:t>
        </w:r>
        <w:r w:rsidR="002E3FB8">
          <w:rPr>
            <w:rFonts w:asciiTheme="minorHAnsi" w:eastAsiaTheme="minorEastAsia" w:hAnsiTheme="minorHAnsi" w:cstheme="minorBidi"/>
            <w:noProof/>
            <w:sz w:val="22"/>
            <w:szCs w:val="22"/>
          </w:rPr>
          <w:tab/>
        </w:r>
        <w:r w:rsidR="002E3FB8" w:rsidRPr="00F26486">
          <w:rPr>
            <w:rStyle w:val="Hyperlink"/>
            <w:noProof/>
          </w:rPr>
          <w:t>Other Prescription Parameters</w:t>
        </w:r>
        <w:r w:rsidR="002E3FB8">
          <w:rPr>
            <w:noProof/>
            <w:webHidden/>
          </w:rPr>
          <w:tab/>
        </w:r>
        <w:r w:rsidR="002E3FB8">
          <w:rPr>
            <w:noProof/>
            <w:webHidden/>
          </w:rPr>
          <w:fldChar w:fldCharType="begin"/>
        </w:r>
        <w:r w:rsidR="002E3FB8">
          <w:rPr>
            <w:noProof/>
            <w:webHidden/>
          </w:rPr>
          <w:instrText xml:space="preserve"> PAGEREF _Toc406168021 \h </w:instrText>
        </w:r>
        <w:r w:rsidR="002E3FB8">
          <w:rPr>
            <w:noProof/>
            <w:webHidden/>
          </w:rPr>
        </w:r>
        <w:r w:rsidR="002E3FB8">
          <w:rPr>
            <w:noProof/>
            <w:webHidden/>
          </w:rPr>
          <w:fldChar w:fldCharType="separate"/>
        </w:r>
        <w:r w:rsidR="002E3FB8">
          <w:rPr>
            <w:noProof/>
            <w:webHidden/>
          </w:rPr>
          <w:t>18</w:t>
        </w:r>
        <w:r w:rsidR="002E3FB8">
          <w:rPr>
            <w:noProof/>
            <w:webHidden/>
          </w:rPr>
          <w:fldChar w:fldCharType="end"/>
        </w:r>
      </w:hyperlink>
    </w:p>
    <w:p w:rsidR="002E3FB8" w:rsidRDefault="004539A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6168022" w:history="1">
        <w:r w:rsidR="002E3FB8" w:rsidRPr="00F26486">
          <w:rPr>
            <w:rStyle w:val="Hyperlink"/>
            <w:noProof/>
          </w:rPr>
          <w:t>2.8.1</w:t>
        </w:r>
        <w:r w:rsidR="002E3FB8">
          <w:rPr>
            <w:rFonts w:asciiTheme="minorHAnsi" w:eastAsiaTheme="minorEastAsia" w:hAnsiTheme="minorHAnsi" w:cstheme="minorBidi"/>
            <w:i w:val="0"/>
            <w:iCs w:val="0"/>
            <w:noProof/>
            <w:sz w:val="22"/>
            <w:szCs w:val="22"/>
          </w:rPr>
          <w:tab/>
        </w:r>
        <w:r w:rsidR="002E3FB8" w:rsidRPr="00F26486">
          <w:rPr>
            <w:rStyle w:val="Hyperlink"/>
            <w:noProof/>
          </w:rPr>
          <w:t>MinTimeSinceDamage</w:t>
        </w:r>
        <w:r w:rsidR="002E3FB8">
          <w:rPr>
            <w:noProof/>
            <w:webHidden/>
          </w:rPr>
          <w:tab/>
        </w:r>
        <w:r w:rsidR="002E3FB8">
          <w:rPr>
            <w:noProof/>
            <w:webHidden/>
          </w:rPr>
          <w:fldChar w:fldCharType="begin"/>
        </w:r>
        <w:r w:rsidR="002E3FB8">
          <w:rPr>
            <w:noProof/>
            <w:webHidden/>
          </w:rPr>
          <w:instrText xml:space="preserve"> PAGEREF _Toc406168022 \h </w:instrText>
        </w:r>
        <w:r w:rsidR="002E3FB8">
          <w:rPr>
            <w:noProof/>
            <w:webHidden/>
          </w:rPr>
        </w:r>
        <w:r w:rsidR="002E3FB8">
          <w:rPr>
            <w:noProof/>
            <w:webHidden/>
          </w:rPr>
          <w:fldChar w:fldCharType="separate"/>
        </w:r>
        <w:r w:rsidR="002E3FB8">
          <w:rPr>
            <w:noProof/>
            <w:webHidden/>
          </w:rPr>
          <w:t>18</w:t>
        </w:r>
        <w:r w:rsidR="002E3FB8">
          <w:rPr>
            <w:noProof/>
            <w:webHidden/>
          </w:rPr>
          <w:fldChar w:fldCharType="end"/>
        </w:r>
      </w:hyperlink>
    </w:p>
    <w:p w:rsidR="002E3FB8" w:rsidRDefault="004539A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6168023" w:history="1">
        <w:r w:rsidR="002E3FB8" w:rsidRPr="00F26486">
          <w:rPr>
            <w:rStyle w:val="Hyperlink"/>
            <w:noProof/>
          </w:rPr>
          <w:t>2.8.2</w:t>
        </w:r>
        <w:r w:rsidR="002E3FB8">
          <w:rPr>
            <w:rFonts w:asciiTheme="minorHAnsi" w:eastAsiaTheme="minorEastAsia" w:hAnsiTheme="minorHAnsi" w:cstheme="minorBidi"/>
            <w:i w:val="0"/>
            <w:iCs w:val="0"/>
            <w:noProof/>
            <w:sz w:val="22"/>
            <w:szCs w:val="22"/>
          </w:rPr>
          <w:tab/>
        </w:r>
        <w:r w:rsidR="002E3FB8" w:rsidRPr="00F26486">
          <w:rPr>
            <w:rStyle w:val="Hyperlink"/>
            <w:noProof/>
          </w:rPr>
          <w:t>PreventEstablishment</w:t>
        </w:r>
        <w:r w:rsidR="002E3FB8">
          <w:rPr>
            <w:noProof/>
            <w:webHidden/>
          </w:rPr>
          <w:tab/>
        </w:r>
        <w:r w:rsidR="002E3FB8">
          <w:rPr>
            <w:noProof/>
            <w:webHidden/>
          </w:rPr>
          <w:fldChar w:fldCharType="begin"/>
        </w:r>
        <w:r w:rsidR="002E3FB8">
          <w:rPr>
            <w:noProof/>
            <w:webHidden/>
          </w:rPr>
          <w:instrText xml:space="preserve"> PAGEREF _Toc406168023 \h </w:instrText>
        </w:r>
        <w:r w:rsidR="002E3FB8">
          <w:rPr>
            <w:noProof/>
            <w:webHidden/>
          </w:rPr>
        </w:r>
        <w:r w:rsidR="002E3FB8">
          <w:rPr>
            <w:noProof/>
            <w:webHidden/>
          </w:rPr>
          <w:fldChar w:fldCharType="separate"/>
        </w:r>
        <w:r w:rsidR="002E3FB8">
          <w:rPr>
            <w:noProof/>
            <w:webHidden/>
          </w:rPr>
          <w:t>18</w:t>
        </w:r>
        <w:r w:rsidR="002E3FB8">
          <w:rPr>
            <w:noProof/>
            <w:webHidden/>
          </w:rPr>
          <w:fldChar w:fldCharType="end"/>
        </w:r>
      </w:hyperlink>
    </w:p>
    <w:p w:rsidR="002E3FB8" w:rsidRDefault="004539A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06168024" w:history="1">
        <w:r w:rsidR="002E3FB8" w:rsidRPr="00F26486">
          <w:rPr>
            <w:rStyle w:val="Hyperlink"/>
            <w:noProof/>
          </w:rPr>
          <w:t>3</w:t>
        </w:r>
        <w:r w:rsidR="002E3FB8">
          <w:rPr>
            <w:rFonts w:asciiTheme="minorHAnsi" w:eastAsiaTheme="minorEastAsia" w:hAnsiTheme="minorHAnsi" w:cstheme="minorBidi"/>
            <w:b w:val="0"/>
            <w:bCs w:val="0"/>
            <w:caps w:val="0"/>
            <w:noProof/>
            <w:sz w:val="22"/>
            <w:szCs w:val="22"/>
          </w:rPr>
          <w:tab/>
        </w:r>
        <w:r w:rsidR="002E3FB8" w:rsidRPr="00F26486">
          <w:rPr>
            <w:rStyle w:val="Hyperlink"/>
            <w:noProof/>
          </w:rPr>
          <w:t>Other Inputs</w:t>
        </w:r>
        <w:r w:rsidR="002E3FB8">
          <w:rPr>
            <w:noProof/>
            <w:webHidden/>
          </w:rPr>
          <w:tab/>
        </w:r>
        <w:r w:rsidR="002E3FB8">
          <w:rPr>
            <w:noProof/>
            <w:webHidden/>
          </w:rPr>
          <w:fldChar w:fldCharType="begin"/>
        </w:r>
        <w:r w:rsidR="002E3FB8">
          <w:rPr>
            <w:noProof/>
            <w:webHidden/>
          </w:rPr>
          <w:instrText xml:space="preserve"> PAGEREF _Toc406168024 \h </w:instrText>
        </w:r>
        <w:r w:rsidR="002E3FB8">
          <w:rPr>
            <w:noProof/>
            <w:webHidden/>
          </w:rPr>
        </w:r>
        <w:r w:rsidR="002E3FB8">
          <w:rPr>
            <w:noProof/>
            <w:webHidden/>
          </w:rPr>
          <w:fldChar w:fldCharType="separate"/>
        </w:r>
        <w:r w:rsidR="002E3FB8">
          <w:rPr>
            <w:noProof/>
            <w:webHidden/>
          </w:rPr>
          <w:t>19</w:t>
        </w:r>
        <w:r w:rsidR="002E3FB8">
          <w:rPr>
            <w:noProof/>
            <w:webHidden/>
          </w:rPr>
          <w:fldChar w:fldCharType="end"/>
        </w:r>
      </w:hyperlink>
    </w:p>
    <w:p w:rsidR="002E3FB8" w:rsidRDefault="004539A9">
      <w:pPr>
        <w:pStyle w:val="TOC2"/>
        <w:tabs>
          <w:tab w:val="left" w:pos="720"/>
          <w:tab w:val="right" w:leader="dot" w:pos="8976"/>
        </w:tabs>
        <w:rPr>
          <w:rFonts w:asciiTheme="minorHAnsi" w:eastAsiaTheme="minorEastAsia" w:hAnsiTheme="minorHAnsi" w:cstheme="minorBidi"/>
          <w:noProof/>
          <w:sz w:val="22"/>
          <w:szCs w:val="22"/>
        </w:rPr>
      </w:pPr>
      <w:hyperlink w:anchor="_Toc406168025" w:history="1">
        <w:r w:rsidR="002E3FB8" w:rsidRPr="00F26486">
          <w:rPr>
            <w:rStyle w:val="Hyperlink"/>
            <w:noProof/>
          </w:rPr>
          <w:t>3.1</w:t>
        </w:r>
        <w:r w:rsidR="002E3FB8">
          <w:rPr>
            <w:rFonts w:asciiTheme="minorHAnsi" w:eastAsiaTheme="minorEastAsia" w:hAnsiTheme="minorHAnsi" w:cstheme="minorBidi"/>
            <w:noProof/>
            <w:sz w:val="22"/>
            <w:szCs w:val="22"/>
          </w:rPr>
          <w:tab/>
        </w:r>
        <w:r w:rsidR="002E3FB8" w:rsidRPr="00F26486">
          <w:rPr>
            <w:rStyle w:val="Hyperlink"/>
            <w:noProof/>
          </w:rPr>
          <w:t>LandisData</w:t>
        </w:r>
        <w:r w:rsidR="002E3FB8">
          <w:rPr>
            <w:noProof/>
            <w:webHidden/>
          </w:rPr>
          <w:tab/>
        </w:r>
        <w:r w:rsidR="002E3FB8">
          <w:rPr>
            <w:noProof/>
            <w:webHidden/>
          </w:rPr>
          <w:fldChar w:fldCharType="begin"/>
        </w:r>
        <w:r w:rsidR="002E3FB8">
          <w:rPr>
            <w:noProof/>
            <w:webHidden/>
          </w:rPr>
          <w:instrText xml:space="preserve"> PAGEREF _Toc406168025 \h </w:instrText>
        </w:r>
        <w:r w:rsidR="002E3FB8">
          <w:rPr>
            <w:noProof/>
            <w:webHidden/>
          </w:rPr>
        </w:r>
        <w:r w:rsidR="002E3FB8">
          <w:rPr>
            <w:noProof/>
            <w:webHidden/>
          </w:rPr>
          <w:fldChar w:fldCharType="separate"/>
        </w:r>
        <w:r w:rsidR="002E3FB8">
          <w:rPr>
            <w:noProof/>
            <w:webHidden/>
          </w:rPr>
          <w:t>19</w:t>
        </w:r>
        <w:r w:rsidR="002E3FB8">
          <w:rPr>
            <w:noProof/>
            <w:webHidden/>
          </w:rPr>
          <w:fldChar w:fldCharType="end"/>
        </w:r>
      </w:hyperlink>
    </w:p>
    <w:p w:rsidR="002E3FB8" w:rsidRDefault="004539A9">
      <w:pPr>
        <w:pStyle w:val="TOC2"/>
        <w:tabs>
          <w:tab w:val="left" w:pos="720"/>
          <w:tab w:val="right" w:leader="dot" w:pos="8976"/>
        </w:tabs>
        <w:rPr>
          <w:rFonts w:asciiTheme="minorHAnsi" w:eastAsiaTheme="minorEastAsia" w:hAnsiTheme="minorHAnsi" w:cstheme="minorBidi"/>
          <w:noProof/>
          <w:sz w:val="22"/>
          <w:szCs w:val="22"/>
        </w:rPr>
      </w:pPr>
      <w:hyperlink w:anchor="_Toc406168026" w:history="1">
        <w:r w:rsidR="002E3FB8" w:rsidRPr="00F26486">
          <w:rPr>
            <w:rStyle w:val="Hyperlink"/>
            <w:noProof/>
          </w:rPr>
          <w:t>3.2</w:t>
        </w:r>
        <w:r w:rsidR="002E3FB8">
          <w:rPr>
            <w:rFonts w:asciiTheme="minorHAnsi" w:eastAsiaTheme="minorEastAsia" w:hAnsiTheme="minorHAnsi" w:cstheme="minorBidi"/>
            <w:noProof/>
            <w:sz w:val="22"/>
            <w:szCs w:val="22"/>
          </w:rPr>
          <w:tab/>
        </w:r>
        <w:r w:rsidR="002E3FB8" w:rsidRPr="00F26486">
          <w:rPr>
            <w:rStyle w:val="Hyperlink"/>
            <w:noProof/>
          </w:rPr>
          <w:t>Timestep</w:t>
        </w:r>
        <w:r w:rsidR="002E3FB8">
          <w:rPr>
            <w:noProof/>
            <w:webHidden/>
          </w:rPr>
          <w:tab/>
        </w:r>
        <w:r w:rsidR="002E3FB8">
          <w:rPr>
            <w:noProof/>
            <w:webHidden/>
          </w:rPr>
          <w:fldChar w:fldCharType="begin"/>
        </w:r>
        <w:r w:rsidR="002E3FB8">
          <w:rPr>
            <w:noProof/>
            <w:webHidden/>
          </w:rPr>
          <w:instrText xml:space="preserve"> PAGEREF _Toc406168026 \h </w:instrText>
        </w:r>
        <w:r w:rsidR="002E3FB8">
          <w:rPr>
            <w:noProof/>
            <w:webHidden/>
          </w:rPr>
        </w:r>
        <w:r w:rsidR="002E3FB8">
          <w:rPr>
            <w:noProof/>
            <w:webHidden/>
          </w:rPr>
          <w:fldChar w:fldCharType="separate"/>
        </w:r>
        <w:r w:rsidR="002E3FB8">
          <w:rPr>
            <w:noProof/>
            <w:webHidden/>
          </w:rPr>
          <w:t>19</w:t>
        </w:r>
        <w:r w:rsidR="002E3FB8">
          <w:rPr>
            <w:noProof/>
            <w:webHidden/>
          </w:rPr>
          <w:fldChar w:fldCharType="end"/>
        </w:r>
      </w:hyperlink>
    </w:p>
    <w:p w:rsidR="002E3FB8" w:rsidRDefault="004539A9">
      <w:pPr>
        <w:pStyle w:val="TOC2"/>
        <w:tabs>
          <w:tab w:val="left" w:pos="720"/>
          <w:tab w:val="right" w:leader="dot" w:pos="8976"/>
        </w:tabs>
        <w:rPr>
          <w:rFonts w:asciiTheme="minorHAnsi" w:eastAsiaTheme="minorEastAsia" w:hAnsiTheme="minorHAnsi" w:cstheme="minorBidi"/>
          <w:noProof/>
          <w:sz w:val="22"/>
          <w:szCs w:val="22"/>
        </w:rPr>
      </w:pPr>
      <w:hyperlink w:anchor="_Toc406168027" w:history="1">
        <w:r w:rsidR="002E3FB8" w:rsidRPr="00F26486">
          <w:rPr>
            <w:rStyle w:val="Hyperlink"/>
            <w:noProof/>
          </w:rPr>
          <w:t>3.3</w:t>
        </w:r>
        <w:r w:rsidR="002E3FB8">
          <w:rPr>
            <w:rFonts w:asciiTheme="minorHAnsi" w:eastAsiaTheme="minorEastAsia" w:hAnsiTheme="minorHAnsi" w:cstheme="minorBidi"/>
            <w:noProof/>
            <w:sz w:val="22"/>
            <w:szCs w:val="22"/>
          </w:rPr>
          <w:tab/>
        </w:r>
        <w:r w:rsidR="002E3FB8" w:rsidRPr="00F26486">
          <w:rPr>
            <w:rStyle w:val="Hyperlink"/>
            <w:noProof/>
          </w:rPr>
          <w:t>Input Maps</w:t>
        </w:r>
        <w:r w:rsidR="002E3FB8">
          <w:rPr>
            <w:noProof/>
            <w:webHidden/>
          </w:rPr>
          <w:tab/>
        </w:r>
        <w:r w:rsidR="002E3FB8">
          <w:rPr>
            <w:noProof/>
            <w:webHidden/>
          </w:rPr>
          <w:fldChar w:fldCharType="begin"/>
        </w:r>
        <w:r w:rsidR="002E3FB8">
          <w:rPr>
            <w:noProof/>
            <w:webHidden/>
          </w:rPr>
          <w:instrText xml:space="preserve"> PAGEREF _Toc406168027 \h </w:instrText>
        </w:r>
        <w:r w:rsidR="002E3FB8">
          <w:rPr>
            <w:noProof/>
            <w:webHidden/>
          </w:rPr>
        </w:r>
        <w:r w:rsidR="002E3FB8">
          <w:rPr>
            <w:noProof/>
            <w:webHidden/>
          </w:rPr>
          <w:fldChar w:fldCharType="separate"/>
        </w:r>
        <w:r w:rsidR="002E3FB8">
          <w:rPr>
            <w:noProof/>
            <w:webHidden/>
          </w:rPr>
          <w:t>19</w:t>
        </w:r>
        <w:r w:rsidR="002E3FB8">
          <w:rPr>
            <w:noProof/>
            <w:webHidden/>
          </w:rPr>
          <w:fldChar w:fldCharType="end"/>
        </w:r>
      </w:hyperlink>
    </w:p>
    <w:p w:rsidR="002E3FB8" w:rsidRDefault="004539A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6168028" w:history="1">
        <w:r w:rsidR="002E3FB8" w:rsidRPr="00F26486">
          <w:rPr>
            <w:rStyle w:val="Hyperlink"/>
            <w:noProof/>
          </w:rPr>
          <w:t>3.3.1</w:t>
        </w:r>
        <w:r w:rsidR="002E3FB8">
          <w:rPr>
            <w:rFonts w:asciiTheme="minorHAnsi" w:eastAsiaTheme="minorEastAsia" w:hAnsiTheme="minorHAnsi" w:cstheme="minorBidi"/>
            <w:i w:val="0"/>
            <w:iCs w:val="0"/>
            <w:noProof/>
            <w:sz w:val="22"/>
            <w:szCs w:val="22"/>
          </w:rPr>
          <w:tab/>
        </w:r>
        <w:r w:rsidR="002E3FB8" w:rsidRPr="00F26486">
          <w:rPr>
            <w:rStyle w:val="Hyperlink"/>
            <w:noProof/>
          </w:rPr>
          <w:t>ManagementAreas</w:t>
        </w:r>
        <w:r w:rsidR="002E3FB8">
          <w:rPr>
            <w:noProof/>
            <w:webHidden/>
          </w:rPr>
          <w:tab/>
        </w:r>
        <w:r w:rsidR="002E3FB8">
          <w:rPr>
            <w:noProof/>
            <w:webHidden/>
          </w:rPr>
          <w:fldChar w:fldCharType="begin"/>
        </w:r>
        <w:r w:rsidR="002E3FB8">
          <w:rPr>
            <w:noProof/>
            <w:webHidden/>
          </w:rPr>
          <w:instrText xml:space="preserve"> PAGEREF _Toc406168028 \h </w:instrText>
        </w:r>
        <w:r w:rsidR="002E3FB8">
          <w:rPr>
            <w:noProof/>
            <w:webHidden/>
          </w:rPr>
        </w:r>
        <w:r w:rsidR="002E3FB8">
          <w:rPr>
            <w:noProof/>
            <w:webHidden/>
          </w:rPr>
          <w:fldChar w:fldCharType="separate"/>
        </w:r>
        <w:r w:rsidR="002E3FB8">
          <w:rPr>
            <w:noProof/>
            <w:webHidden/>
          </w:rPr>
          <w:t>19</w:t>
        </w:r>
        <w:r w:rsidR="002E3FB8">
          <w:rPr>
            <w:noProof/>
            <w:webHidden/>
          </w:rPr>
          <w:fldChar w:fldCharType="end"/>
        </w:r>
      </w:hyperlink>
    </w:p>
    <w:p w:rsidR="002E3FB8" w:rsidRDefault="004539A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6168029" w:history="1">
        <w:r w:rsidR="002E3FB8" w:rsidRPr="00F26486">
          <w:rPr>
            <w:rStyle w:val="Hyperlink"/>
            <w:noProof/>
          </w:rPr>
          <w:t>3.3.2</w:t>
        </w:r>
        <w:r w:rsidR="002E3FB8">
          <w:rPr>
            <w:rFonts w:asciiTheme="minorHAnsi" w:eastAsiaTheme="minorEastAsia" w:hAnsiTheme="minorHAnsi" w:cstheme="minorBidi"/>
            <w:i w:val="0"/>
            <w:iCs w:val="0"/>
            <w:noProof/>
            <w:sz w:val="22"/>
            <w:szCs w:val="22"/>
          </w:rPr>
          <w:tab/>
        </w:r>
        <w:r w:rsidR="002E3FB8" w:rsidRPr="00F26486">
          <w:rPr>
            <w:rStyle w:val="Hyperlink"/>
            <w:noProof/>
          </w:rPr>
          <w:t>Stands</w:t>
        </w:r>
        <w:r w:rsidR="002E3FB8">
          <w:rPr>
            <w:noProof/>
            <w:webHidden/>
          </w:rPr>
          <w:tab/>
        </w:r>
        <w:r w:rsidR="002E3FB8">
          <w:rPr>
            <w:noProof/>
            <w:webHidden/>
          </w:rPr>
          <w:fldChar w:fldCharType="begin"/>
        </w:r>
        <w:r w:rsidR="002E3FB8">
          <w:rPr>
            <w:noProof/>
            <w:webHidden/>
          </w:rPr>
          <w:instrText xml:space="preserve"> PAGEREF _Toc406168029 \h </w:instrText>
        </w:r>
        <w:r w:rsidR="002E3FB8">
          <w:rPr>
            <w:noProof/>
            <w:webHidden/>
          </w:rPr>
        </w:r>
        <w:r w:rsidR="002E3FB8">
          <w:rPr>
            <w:noProof/>
            <w:webHidden/>
          </w:rPr>
          <w:fldChar w:fldCharType="separate"/>
        </w:r>
        <w:r w:rsidR="002E3FB8">
          <w:rPr>
            <w:noProof/>
            <w:webHidden/>
          </w:rPr>
          <w:t>19</w:t>
        </w:r>
        <w:r w:rsidR="002E3FB8">
          <w:rPr>
            <w:noProof/>
            <w:webHidden/>
          </w:rPr>
          <w:fldChar w:fldCharType="end"/>
        </w:r>
      </w:hyperlink>
    </w:p>
    <w:p w:rsidR="002E3FB8" w:rsidRDefault="004539A9">
      <w:pPr>
        <w:pStyle w:val="TOC2"/>
        <w:tabs>
          <w:tab w:val="left" w:pos="720"/>
          <w:tab w:val="right" w:leader="dot" w:pos="8976"/>
        </w:tabs>
        <w:rPr>
          <w:rFonts w:asciiTheme="minorHAnsi" w:eastAsiaTheme="minorEastAsia" w:hAnsiTheme="minorHAnsi" w:cstheme="minorBidi"/>
          <w:noProof/>
          <w:sz w:val="22"/>
          <w:szCs w:val="22"/>
        </w:rPr>
      </w:pPr>
      <w:hyperlink w:anchor="_Toc406168030" w:history="1">
        <w:r w:rsidR="002E3FB8" w:rsidRPr="00F26486">
          <w:rPr>
            <w:rStyle w:val="Hyperlink"/>
            <w:noProof/>
          </w:rPr>
          <w:t>3.4</w:t>
        </w:r>
        <w:r w:rsidR="002E3FB8">
          <w:rPr>
            <w:rFonts w:asciiTheme="minorHAnsi" w:eastAsiaTheme="minorEastAsia" w:hAnsiTheme="minorHAnsi" w:cstheme="minorBidi"/>
            <w:noProof/>
            <w:sz w:val="22"/>
            <w:szCs w:val="22"/>
          </w:rPr>
          <w:tab/>
        </w:r>
        <w:r w:rsidR="002E3FB8" w:rsidRPr="00F26486">
          <w:rPr>
            <w:rStyle w:val="Hyperlink"/>
            <w:noProof/>
          </w:rPr>
          <w:t>Harvest Prescriptions</w:t>
        </w:r>
        <w:r w:rsidR="002E3FB8">
          <w:rPr>
            <w:noProof/>
            <w:webHidden/>
          </w:rPr>
          <w:tab/>
        </w:r>
        <w:r w:rsidR="002E3FB8">
          <w:rPr>
            <w:noProof/>
            <w:webHidden/>
          </w:rPr>
          <w:fldChar w:fldCharType="begin"/>
        </w:r>
        <w:r w:rsidR="002E3FB8">
          <w:rPr>
            <w:noProof/>
            <w:webHidden/>
          </w:rPr>
          <w:instrText xml:space="preserve"> PAGEREF _Toc406168030 \h </w:instrText>
        </w:r>
        <w:r w:rsidR="002E3FB8">
          <w:rPr>
            <w:noProof/>
            <w:webHidden/>
          </w:rPr>
        </w:r>
        <w:r w:rsidR="002E3FB8">
          <w:rPr>
            <w:noProof/>
            <w:webHidden/>
          </w:rPr>
          <w:fldChar w:fldCharType="separate"/>
        </w:r>
        <w:r w:rsidR="002E3FB8">
          <w:rPr>
            <w:noProof/>
            <w:webHidden/>
          </w:rPr>
          <w:t>19</w:t>
        </w:r>
        <w:r w:rsidR="002E3FB8">
          <w:rPr>
            <w:noProof/>
            <w:webHidden/>
          </w:rPr>
          <w:fldChar w:fldCharType="end"/>
        </w:r>
      </w:hyperlink>
    </w:p>
    <w:p w:rsidR="002E3FB8" w:rsidRDefault="004539A9">
      <w:pPr>
        <w:pStyle w:val="TOC2"/>
        <w:tabs>
          <w:tab w:val="left" w:pos="720"/>
          <w:tab w:val="right" w:leader="dot" w:pos="8976"/>
        </w:tabs>
        <w:rPr>
          <w:rFonts w:asciiTheme="minorHAnsi" w:eastAsiaTheme="minorEastAsia" w:hAnsiTheme="minorHAnsi" w:cstheme="minorBidi"/>
          <w:noProof/>
          <w:sz w:val="22"/>
          <w:szCs w:val="22"/>
        </w:rPr>
      </w:pPr>
      <w:hyperlink w:anchor="_Toc406168031" w:history="1">
        <w:r w:rsidR="002E3FB8" w:rsidRPr="00F26486">
          <w:rPr>
            <w:rStyle w:val="Hyperlink"/>
            <w:noProof/>
          </w:rPr>
          <w:t>3.5</w:t>
        </w:r>
        <w:r w:rsidR="002E3FB8">
          <w:rPr>
            <w:rFonts w:asciiTheme="minorHAnsi" w:eastAsiaTheme="minorEastAsia" w:hAnsiTheme="minorHAnsi" w:cstheme="minorBidi"/>
            <w:noProof/>
            <w:sz w:val="22"/>
            <w:szCs w:val="22"/>
          </w:rPr>
          <w:tab/>
        </w:r>
        <w:r w:rsidR="002E3FB8" w:rsidRPr="00F26486">
          <w:rPr>
            <w:rStyle w:val="Hyperlink"/>
            <w:noProof/>
          </w:rPr>
          <w:t>Harvest Implementations Table</w:t>
        </w:r>
        <w:r w:rsidR="002E3FB8">
          <w:rPr>
            <w:noProof/>
            <w:webHidden/>
          </w:rPr>
          <w:tab/>
        </w:r>
        <w:r w:rsidR="002E3FB8">
          <w:rPr>
            <w:noProof/>
            <w:webHidden/>
          </w:rPr>
          <w:fldChar w:fldCharType="begin"/>
        </w:r>
        <w:r w:rsidR="002E3FB8">
          <w:rPr>
            <w:noProof/>
            <w:webHidden/>
          </w:rPr>
          <w:instrText xml:space="preserve"> PAGEREF _Toc406168031 \h </w:instrText>
        </w:r>
        <w:r w:rsidR="002E3FB8">
          <w:rPr>
            <w:noProof/>
            <w:webHidden/>
          </w:rPr>
        </w:r>
        <w:r w:rsidR="002E3FB8">
          <w:rPr>
            <w:noProof/>
            <w:webHidden/>
          </w:rPr>
          <w:fldChar w:fldCharType="separate"/>
        </w:r>
        <w:r w:rsidR="002E3FB8">
          <w:rPr>
            <w:noProof/>
            <w:webHidden/>
          </w:rPr>
          <w:t>19</w:t>
        </w:r>
        <w:r w:rsidR="002E3FB8">
          <w:rPr>
            <w:noProof/>
            <w:webHidden/>
          </w:rPr>
          <w:fldChar w:fldCharType="end"/>
        </w:r>
      </w:hyperlink>
    </w:p>
    <w:p w:rsidR="002E3FB8" w:rsidRDefault="004539A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6168032" w:history="1">
        <w:r w:rsidR="002E3FB8" w:rsidRPr="00F26486">
          <w:rPr>
            <w:rStyle w:val="Hyperlink"/>
            <w:noProof/>
          </w:rPr>
          <w:t>3.5.1</w:t>
        </w:r>
        <w:r w:rsidR="002E3FB8">
          <w:rPr>
            <w:rFonts w:asciiTheme="minorHAnsi" w:eastAsiaTheme="minorEastAsia" w:hAnsiTheme="minorHAnsi" w:cstheme="minorBidi"/>
            <w:i w:val="0"/>
            <w:iCs w:val="0"/>
            <w:noProof/>
            <w:sz w:val="22"/>
            <w:szCs w:val="22"/>
          </w:rPr>
          <w:tab/>
        </w:r>
        <w:r w:rsidR="002E3FB8" w:rsidRPr="00F26486">
          <w:rPr>
            <w:rStyle w:val="Hyperlink"/>
            <w:noProof/>
          </w:rPr>
          <w:t>Table Name</w:t>
        </w:r>
        <w:r w:rsidR="002E3FB8">
          <w:rPr>
            <w:noProof/>
            <w:webHidden/>
          </w:rPr>
          <w:tab/>
        </w:r>
        <w:r w:rsidR="002E3FB8">
          <w:rPr>
            <w:noProof/>
            <w:webHidden/>
          </w:rPr>
          <w:fldChar w:fldCharType="begin"/>
        </w:r>
        <w:r w:rsidR="002E3FB8">
          <w:rPr>
            <w:noProof/>
            <w:webHidden/>
          </w:rPr>
          <w:instrText xml:space="preserve"> PAGEREF _Toc406168032 \h </w:instrText>
        </w:r>
        <w:r w:rsidR="002E3FB8">
          <w:rPr>
            <w:noProof/>
            <w:webHidden/>
          </w:rPr>
        </w:r>
        <w:r w:rsidR="002E3FB8">
          <w:rPr>
            <w:noProof/>
            <w:webHidden/>
          </w:rPr>
          <w:fldChar w:fldCharType="separate"/>
        </w:r>
        <w:r w:rsidR="002E3FB8">
          <w:rPr>
            <w:noProof/>
            <w:webHidden/>
          </w:rPr>
          <w:t>20</w:t>
        </w:r>
        <w:r w:rsidR="002E3FB8">
          <w:rPr>
            <w:noProof/>
            <w:webHidden/>
          </w:rPr>
          <w:fldChar w:fldCharType="end"/>
        </w:r>
      </w:hyperlink>
    </w:p>
    <w:p w:rsidR="002E3FB8" w:rsidRDefault="004539A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6168033" w:history="1">
        <w:r w:rsidR="002E3FB8" w:rsidRPr="00F26486">
          <w:rPr>
            <w:rStyle w:val="Hyperlink"/>
            <w:noProof/>
          </w:rPr>
          <w:t>3.5.2</w:t>
        </w:r>
        <w:r w:rsidR="002E3FB8">
          <w:rPr>
            <w:rFonts w:asciiTheme="minorHAnsi" w:eastAsiaTheme="minorEastAsia" w:hAnsiTheme="minorHAnsi" w:cstheme="minorBidi"/>
            <w:i w:val="0"/>
            <w:iCs w:val="0"/>
            <w:noProof/>
            <w:sz w:val="22"/>
            <w:szCs w:val="22"/>
          </w:rPr>
          <w:tab/>
        </w:r>
        <w:r w:rsidR="002E3FB8" w:rsidRPr="00F26486">
          <w:rPr>
            <w:rStyle w:val="Hyperlink"/>
            <w:noProof/>
          </w:rPr>
          <w:t>Management Area Column</w:t>
        </w:r>
        <w:r w:rsidR="002E3FB8">
          <w:rPr>
            <w:noProof/>
            <w:webHidden/>
          </w:rPr>
          <w:tab/>
        </w:r>
        <w:r w:rsidR="002E3FB8">
          <w:rPr>
            <w:noProof/>
            <w:webHidden/>
          </w:rPr>
          <w:fldChar w:fldCharType="begin"/>
        </w:r>
        <w:r w:rsidR="002E3FB8">
          <w:rPr>
            <w:noProof/>
            <w:webHidden/>
          </w:rPr>
          <w:instrText xml:space="preserve"> PAGEREF _Toc406168033 \h </w:instrText>
        </w:r>
        <w:r w:rsidR="002E3FB8">
          <w:rPr>
            <w:noProof/>
            <w:webHidden/>
          </w:rPr>
        </w:r>
        <w:r w:rsidR="002E3FB8">
          <w:rPr>
            <w:noProof/>
            <w:webHidden/>
          </w:rPr>
          <w:fldChar w:fldCharType="separate"/>
        </w:r>
        <w:r w:rsidR="002E3FB8">
          <w:rPr>
            <w:noProof/>
            <w:webHidden/>
          </w:rPr>
          <w:t>20</w:t>
        </w:r>
        <w:r w:rsidR="002E3FB8">
          <w:rPr>
            <w:noProof/>
            <w:webHidden/>
          </w:rPr>
          <w:fldChar w:fldCharType="end"/>
        </w:r>
      </w:hyperlink>
    </w:p>
    <w:p w:rsidR="002E3FB8" w:rsidRDefault="004539A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6168034" w:history="1">
        <w:r w:rsidR="002E3FB8" w:rsidRPr="00F26486">
          <w:rPr>
            <w:rStyle w:val="Hyperlink"/>
            <w:noProof/>
          </w:rPr>
          <w:t>3.5.3</w:t>
        </w:r>
        <w:r w:rsidR="002E3FB8">
          <w:rPr>
            <w:rFonts w:asciiTheme="minorHAnsi" w:eastAsiaTheme="minorEastAsia" w:hAnsiTheme="minorHAnsi" w:cstheme="minorBidi"/>
            <w:i w:val="0"/>
            <w:iCs w:val="0"/>
            <w:noProof/>
            <w:sz w:val="22"/>
            <w:szCs w:val="22"/>
          </w:rPr>
          <w:tab/>
        </w:r>
        <w:r w:rsidR="002E3FB8" w:rsidRPr="00F26486">
          <w:rPr>
            <w:rStyle w:val="Hyperlink"/>
            <w:noProof/>
          </w:rPr>
          <w:t>Prescription Column</w:t>
        </w:r>
        <w:r w:rsidR="002E3FB8">
          <w:rPr>
            <w:noProof/>
            <w:webHidden/>
          </w:rPr>
          <w:tab/>
        </w:r>
        <w:r w:rsidR="002E3FB8">
          <w:rPr>
            <w:noProof/>
            <w:webHidden/>
          </w:rPr>
          <w:fldChar w:fldCharType="begin"/>
        </w:r>
        <w:r w:rsidR="002E3FB8">
          <w:rPr>
            <w:noProof/>
            <w:webHidden/>
          </w:rPr>
          <w:instrText xml:space="preserve"> PAGEREF _Toc406168034 \h </w:instrText>
        </w:r>
        <w:r w:rsidR="002E3FB8">
          <w:rPr>
            <w:noProof/>
            <w:webHidden/>
          </w:rPr>
        </w:r>
        <w:r w:rsidR="002E3FB8">
          <w:rPr>
            <w:noProof/>
            <w:webHidden/>
          </w:rPr>
          <w:fldChar w:fldCharType="separate"/>
        </w:r>
        <w:r w:rsidR="002E3FB8">
          <w:rPr>
            <w:noProof/>
            <w:webHidden/>
          </w:rPr>
          <w:t>20</w:t>
        </w:r>
        <w:r w:rsidR="002E3FB8">
          <w:rPr>
            <w:noProof/>
            <w:webHidden/>
          </w:rPr>
          <w:fldChar w:fldCharType="end"/>
        </w:r>
      </w:hyperlink>
    </w:p>
    <w:p w:rsidR="002E3FB8" w:rsidRDefault="004539A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6168035" w:history="1">
        <w:r w:rsidR="002E3FB8" w:rsidRPr="00F26486">
          <w:rPr>
            <w:rStyle w:val="Hyperlink"/>
            <w:noProof/>
          </w:rPr>
          <w:t>3.5.4</w:t>
        </w:r>
        <w:r w:rsidR="002E3FB8">
          <w:rPr>
            <w:rFonts w:asciiTheme="minorHAnsi" w:eastAsiaTheme="minorEastAsia" w:hAnsiTheme="minorHAnsi" w:cstheme="minorBidi"/>
            <w:i w:val="0"/>
            <w:iCs w:val="0"/>
            <w:noProof/>
            <w:sz w:val="22"/>
            <w:szCs w:val="22"/>
          </w:rPr>
          <w:tab/>
        </w:r>
        <w:r w:rsidR="002E3FB8" w:rsidRPr="00F26486">
          <w:rPr>
            <w:rStyle w:val="Hyperlink"/>
            <w:noProof/>
          </w:rPr>
          <w:t>Area To Harvest Column</w:t>
        </w:r>
        <w:r w:rsidR="002E3FB8">
          <w:rPr>
            <w:noProof/>
            <w:webHidden/>
          </w:rPr>
          <w:tab/>
        </w:r>
        <w:r w:rsidR="002E3FB8">
          <w:rPr>
            <w:noProof/>
            <w:webHidden/>
          </w:rPr>
          <w:fldChar w:fldCharType="begin"/>
        </w:r>
        <w:r w:rsidR="002E3FB8">
          <w:rPr>
            <w:noProof/>
            <w:webHidden/>
          </w:rPr>
          <w:instrText xml:space="preserve"> PAGEREF _Toc406168035 \h </w:instrText>
        </w:r>
        <w:r w:rsidR="002E3FB8">
          <w:rPr>
            <w:noProof/>
            <w:webHidden/>
          </w:rPr>
        </w:r>
        <w:r w:rsidR="002E3FB8">
          <w:rPr>
            <w:noProof/>
            <w:webHidden/>
          </w:rPr>
          <w:fldChar w:fldCharType="separate"/>
        </w:r>
        <w:r w:rsidR="002E3FB8">
          <w:rPr>
            <w:noProof/>
            <w:webHidden/>
          </w:rPr>
          <w:t>20</w:t>
        </w:r>
        <w:r w:rsidR="002E3FB8">
          <w:rPr>
            <w:noProof/>
            <w:webHidden/>
          </w:rPr>
          <w:fldChar w:fldCharType="end"/>
        </w:r>
      </w:hyperlink>
    </w:p>
    <w:p w:rsidR="002E3FB8" w:rsidRDefault="004539A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6168036" w:history="1">
        <w:r w:rsidR="002E3FB8" w:rsidRPr="00F26486">
          <w:rPr>
            <w:rStyle w:val="Hyperlink"/>
            <w:noProof/>
          </w:rPr>
          <w:t>3.5.5</w:t>
        </w:r>
        <w:r w:rsidR="002E3FB8">
          <w:rPr>
            <w:rFonts w:asciiTheme="minorHAnsi" w:eastAsiaTheme="minorEastAsia" w:hAnsiTheme="minorHAnsi" w:cstheme="minorBidi"/>
            <w:i w:val="0"/>
            <w:iCs w:val="0"/>
            <w:noProof/>
            <w:sz w:val="22"/>
            <w:szCs w:val="22"/>
          </w:rPr>
          <w:tab/>
        </w:r>
        <w:r w:rsidR="002E3FB8" w:rsidRPr="00F26486">
          <w:rPr>
            <w:rStyle w:val="Hyperlink"/>
            <w:noProof/>
          </w:rPr>
          <w:t>Begin Time Column</w:t>
        </w:r>
        <w:r w:rsidR="002E3FB8">
          <w:rPr>
            <w:noProof/>
            <w:webHidden/>
          </w:rPr>
          <w:tab/>
        </w:r>
        <w:r w:rsidR="002E3FB8">
          <w:rPr>
            <w:noProof/>
            <w:webHidden/>
          </w:rPr>
          <w:fldChar w:fldCharType="begin"/>
        </w:r>
        <w:r w:rsidR="002E3FB8">
          <w:rPr>
            <w:noProof/>
            <w:webHidden/>
          </w:rPr>
          <w:instrText xml:space="preserve"> PAGEREF _Toc406168036 \h </w:instrText>
        </w:r>
        <w:r w:rsidR="002E3FB8">
          <w:rPr>
            <w:noProof/>
            <w:webHidden/>
          </w:rPr>
        </w:r>
        <w:r w:rsidR="002E3FB8">
          <w:rPr>
            <w:noProof/>
            <w:webHidden/>
          </w:rPr>
          <w:fldChar w:fldCharType="separate"/>
        </w:r>
        <w:r w:rsidR="002E3FB8">
          <w:rPr>
            <w:noProof/>
            <w:webHidden/>
          </w:rPr>
          <w:t>20</w:t>
        </w:r>
        <w:r w:rsidR="002E3FB8">
          <w:rPr>
            <w:noProof/>
            <w:webHidden/>
          </w:rPr>
          <w:fldChar w:fldCharType="end"/>
        </w:r>
      </w:hyperlink>
    </w:p>
    <w:p w:rsidR="002E3FB8" w:rsidRDefault="004539A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6168037" w:history="1">
        <w:r w:rsidR="002E3FB8" w:rsidRPr="00F26486">
          <w:rPr>
            <w:rStyle w:val="Hyperlink"/>
            <w:noProof/>
          </w:rPr>
          <w:t>3.5.6</w:t>
        </w:r>
        <w:r w:rsidR="002E3FB8">
          <w:rPr>
            <w:rFonts w:asciiTheme="minorHAnsi" w:eastAsiaTheme="minorEastAsia" w:hAnsiTheme="minorHAnsi" w:cstheme="minorBidi"/>
            <w:i w:val="0"/>
            <w:iCs w:val="0"/>
            <w:noProof/>
            <w:sz w:val="22"/>
            <w:szCs w:val="22"/>
          </w:rPr>
          <w:tab/>
        </w:r>
        <w:r w:rsidR="002E3FB8" w:rsidRPr="00F26486">
          <w:rPr>
            <w:rStyle w:val="Hyperlink"/>
            <w:noProof/>
          </w:rPr>
          <w:t>End Time Column</w:t>
        </w:r>
        <w:r w:rsidR="002E3FB8">
          <w:rPr>
            <w:noProof/>
            <w:webHidden/>
          </w:rPr>
          <w:tab/>
        </w:r>
        <w:r w:rsidR="002E3FB8">
          <w:rPr>
            <w:noProof/>
            <w:webHidden/>
          </w:rPr>
          <w:fldChar w:fldCharType="begin"/>
        </w:r>
        <w:r w:rsidR="002E3FB8">
          <w:rPr>
            <w:noProof/>
            <w:webHidden/>
          </w:rPr>
          <w:instrText xml:space="preserve"> PAGEREF _Toc406168037 \h </w:instrText>
        </w:r>
        <w:r w:rsidR="002E3FB8">
          <w:rPr>
            <w:noProof/>
            <w:webHidden/>
          </w:rPr>
        </w:r>
        <w:r w:rsidR="002E3FB8">
          <w:rPr>
            <w:noProof/>
            <w:webHidden/>
          </w:rPr>
          <w:fldChar w:fldCharType="separate"/>
        </w:r>
        <w:r w:rsidR="002E3FB8">
          <w:rPr>
            <w:noProof/>
            <w:webHidden/>
          </w:rPr>
          <w:t>20</w:t>
        </w:r>
        <w:r w:rsidR="002E3FB8">
          <w:rPr>
            <w:noProof/>
            <w:webHidden/>
          </w:rPr>
          <w:fldChar w:fldCharType="end"/>
        </w:r>
      </w:hyperlink>
    </w:p>
    <w:p w:rsidR="002E3FB8" w:rsidRDefault="004539A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06168038" w:history="1">
        <w:r w:rsidR="002E3FB8" w:rsidRPr="00F26486">
          <w:rPr>
            <w:rStyle w:val="Hyperlink"/>
            <w:noProof/>
          </w:rPr>
          <w:t>4</w:t>
        </w:r>
        <w:r w:rsidR="002E3FB8">
          <w:rPr>
            <w:rFonts w:asciiTheme="minorHAnsi" w:eastAsiaTheme="minorEastAsia" w:hAnsiTheme="minorHAnsi" w:cstheme="minorBidi"/>
            <w:b w:val="0"/>
            <w:bCs w:val="0"/>
            <w:caps w:val="0"/>
            <w:noProof/>
            <w:sz w:val="22"/>
            <w:szCs w:val="22"/>
          </w:rPr>
          <w:tab/>
        </w:r>
        <w:r w:rsidR="002E3FB8" w:rsidRPr="00F26486">
          <w:rPr>
            <w:rStyle w:val="Hyperlink"/>
            <w:noProof/>
          </w:rPr>
          <w:t>Specifying outputs</w:t>
        </w:r>
        <w:r w:rsidR="002E3FB8">
          <w:rPr>
            <w:noProof/>
            <w:webHidden/>
          </w:rPr>
          <w:tab/>
        </w:r>
        <w:r w:rsidR="002E3FB8">
          <w:rPr>
            <w:noProof/>
            <w:webHidden/>
          </w:rPr>
          <w:fldChar w:fldCharType="begin"/>
        </w:r>
        <w:r w:rsidR="002E3FB8">
          <w:rPr>
            <w:noProof/>
            <w:webHidden/>
          </w:rPr>
          <w:instrText xml:space="preserve"> PAGEREF _Toc406168038 \h </w:instrText>
        </w:r>
        <w:r w:rsidR="002E3FB8">
          <w:rPr>
            <w:noProof/>
            <w:webHidden/>
          </w:rPr>
        </w:r>
        <w:r w:rsidR="002E3FB8">
          <w:rPr>
            <w:noProof/>
            <w:webHidden/>
          </w:rPr>
          <w:fldChar w:fldCharType="separate"/>
        </w:r>
        <w:r w:rsidR="002E3FB8">
          <w:rPr>
            <w:noProof/>
            <w:webHidden/>
          </w:rPr>
          <w:t>22</w:t>
        </w:r>
        <w:r w:rsidR="002E3FB8">
          <w:rPr>
            <w:noProof/>
            <w:webHidden/>
          </w:rPr>
          <w:fldChar w:fldCharType="end"/>
        </w:r>
      </w:hyperlink>
    </w:p>
    <w:p w:rsidR="002E3FB8" w:rsidRDefault="004539A9">
      <w:pPr>
        <w:pStyle w:val="TOC2"/>
        <w:tabs>
          <w:tab w:val="left" w:pos="720"/>
          <w:tab w:val="right" w:leader="dot" w:pos="8976"/>
        </w:tabs>
        <w:rPr>
          <w:rFonts w:asciiTheme="minorHAnsi" w:eastAsiaTheme="minorEastAsia" w:hAnsiTheme="minorHAnsi" w:cstheme="minorBidi"/>
          <w:noProof/>
          <w:sz w:val="22"/>
          <w:szCs w:val="22"/>
        </w:rPr>
      </w:pPr>
      <w:hyperlink w:anchor="_Toc406168039" w:history="1">
        <w:r w:rsidR="002E3FB8" w:rsidRPr="00F26486">
          <w:rPr>
            <w:rStyle w:val="Hyperlink"/>
            <w:noProof/>
          </w:rPr>
          <w:t>4.1</w:t>
        </w:r>
        <w:r w:rsidR="002E3FB8">
          <w:rPr>
            <w:rFonts w:asciiTheme="minorHAnsi" w:eastAsiaTheme="minorEastAsia" w:hAnsiTheme="minorHAnsi" w:cstheme="minorBidi"/>
            <w:noProof/>
            <w:sz w:val="22"/>
            <w:szCs w:val="22"/>
          </w:rPr>
          <w:tab/>
        </w:r>
        <w:r w:rsidR="002E3FB8" w:rsidRPr="00F26486">
          <w:rPr>
            <w:rStyle w:val="Hyperlink"/>
            <w:noProof/>
          </w:rPr>
          <w:t>PrescriptionMaps</w:t>
        </w:r>
        <w:r w:rsidR="002E3FB8">
          <w:rPr>
            <w:noProof/>
            <w:webHidden/>
          </w:rPr>
          <w:tab/>
        </w:r>
        <w:r w:rsidR="002E3FB8">
          <w:rPr>
            <w:noProof/>
            <w:webHidden/>
          </w:rPr>
          <w:fldChar w:fldCharType="begin"/>
        </w:r>
        <w:r w:rsidR="002E3FB8">
          <w:rPr>
            <w:noProof/>
            <w:webHidden/>
          </w:rPr>
          <w:instrText xml:space="preserve"> PAGEREF _Toc406168039 \h </w:instrText>
        </w:r>
        <w:r w:rsidR="002E3FB8">
          <w:rPr>
            <w:noProof/>
            <w:webHidden/>
          </w:rPr>
        </w:r>
        <w:r w:rsidR="002E3FB8">
          <w:rPr>
            <w:noProof/>
            <w:webHidden/>
          </w:rPr>
          <w:fldChar w:fldCharType="separate"/>
        </w:r>
        <w:r w:rsidR="002E3FB8">
          <w:rPr>
            <w:noProof/>
            <w:webHidden/>
          </w:rPr>
          <w:t>22</w:t>
        </w:r>
        <w:r w:rsidR="002E3FB8">
          <w:rPr>
            <w:noProof/>
            <w:webHidden/>
          </w:rPr>
          <w:fldChar w:fldCharType="end"/>
        </w:r>
      </w:hyperlink>
    </w:p>
    <w:p w:rsidR="002E3FB8" w:rsidRDefault="004539A9">
      <w:pPr>
        <w:pStyle w:val="TOC2"/>
        <w:tabs>
          <w:tab w:val="left" w:pos="720"/>
          <w:tab w:val="right" w:leader="dot" w:pos="8976"/>
        </w:tabs>
        <w:rPr>
          <w:rFonts w:asciiTheme="minorHAnsi" w:eastAsiaTheme="minorEastAsia" w:hAnsiTheme="minorHAnsi" w:cstheme="minorBidi"/>
          <w:noProof/>
          <w:sz w:val="22"/>
          <w:szCs w:val="22"/>
        </w:rPr>
      </w:pPr>
      <w:hyperlink w:anchor="_Toc406168040" w:history="1">
        <w:r w:rsidR="002E3FB8" w:rsidRPr="00F26486">
          <w:rPr>
            <w:rStyle w:val="Hyperlink"/>
            <w:noProof/>
          </w:rPr>
          <w:t>4.2</w:t>
        </w:r>
        <w:r w:rsidR="002E3FB8">
          <w:rPr>
            <w:rFonts w:asciiTheme="minorHAnsi" w:eastAsiaTheme="minorEastAsia" w:hAnsiTheme="minorHAnsi" w:cstheme="minorBidi"/>
            <w:noProof/>
            <w:sz w:val="22"/>
            <w:szCs w:val="22"/>
          </w:rPr>
          <w:tab/>
        </w:r>
        <w:r w:rsidR="002E3FB8" w:rsidRPr="00F26486">
          <w:rPr>
            <w:rStyle w:val="Hyperlink"/>
            <w:noProof/>
          </w:rPr>
          <w:t>EventLog</w:t>
        </w:r>
        <w:r w:rsidR="002E3FB8">
          <w:rPr>
            <w:noProof/>
            <w:webHidden/>
          </w:rPr>
          <w:tab/>
        </w:r>
        <w:r w:rsidR="002E3FB8">
          <w:rPr>
            <w:noProof/>
            <w:webHidden/>
          </w:rPr>
          <w:fldChar w:fldCharType="begin"/>
        </w:r>
        <w:r w:rsidR="002E3FB8">
          <w:rPr>
            <w:noProof/>
            <w:webHidden/>
          </w:rPr>
          <w:instrText xml:space="preserve"> PAGEREF _Toc406168040 \h </w:instrText>
        </w:r>
        <w:r w:rsidR="002E3FB8">
          <w:rPr>
            <w:noProof/>
            <w:webHidden/>
          </w:rPr>
        </w:r>
        <w:r w:rsidR="002E3FB8">
          <w:rPr>
            <w:noProof/>
            <w:webHidden/>
          </w:rPr>
          <w:fldChar w:fldCharType="separate"/>
        </w:r>
        <w:r w:rsidR="002E3FB8">
          <w:rPr>
            <w:noProof/>
            <w:webHidden/>
          </w:rPr>
          <w:t>22</w:t>
        </w:r>
        <w:r w:rsidR="002E3FB8">
          <w:rPr>
            <w:noProof/>
            <w:webHidden/>
          </w:rPr>
          <w:fldChar w:fldCharType="end"/>
        </w:r>
      </w:hyperlink>
    </w:p>
    <w:p w:rsidR="002E3FB8" w:rsidRDefault="004539A9">
      <w:pPr>
        <w:pStyle w:val="TOC2"/>
        <w:tabs>
          <w:tab w:val="left" w:pos="720"/>
          <w:tab w:val="right" w:leader="dot" w:pos="8976"/>
        </w:tabs>
        <w:rPr>
          <w:rFonts w:asciiTheme="minorHAnsi" w:eastAsiaTheme="minorEastAsia" w:hAnsiTheme="minorHAnsi" w:cstheme="minorBidi"/>
          <w:noProof/>
          <w:sz w:val="22"/>
          <w:szCs w:val="22"/>
        </w:rPr>
      </w:pPr>
      <w:hyperlink w:anchor="_Toc406168041" w:history="1">
        <w:r w:rsidR="002E3FB8" w:rsidRPr="00F26486">
          <w:rPr>
            <w:rStyle w:val="Hyperlink"/>
            <w:noProof/>
          </w:rPr>
          <w:t>4.3</w:t>
        </w:r>
        <w:r w:rsidR="002E3FB8">
          <w:rPr>
            <w:rFonts w:asciiTheme="minorHAnsi" w:eastAsiaTheme="minorEastAsia" w:hAnsiTheme="minorHAnsi" w:cstheme="minorBidi"/>
            <w:noProof/>
            <w:sz w:val="22"/>
            <w:szCs w:val="22"/>
          </w:rPr>
          <w:tab/>
        </w:r>
        <w:r w:rsidR="002E3FB8" w:rsidRPr="00F26486">
          <w:rPr>
            <w:rStyle w:val="Hyperlink"/>
            <w:noProof/>
          </w:rPr>
          <w:t>SummaryLog</w:t>
        </w:r>
        <w:r w:rsidR="002E3FB8">
          <w:rPr>
            <w:noProof/>
            <w:webHidden/>
          </w:rPr>
          <w:tab/>
        </w:r>
        <w:r w:rsidR="002E3FB8">
          <w:rPr>
            <w:noProof/>
            <w:webHidden/>
          </w:rPr>
          <w:fldChar w:fldCharType="begin"/>
        </w:r>
        <w:r w:rsidR="002E3FB8">
          <w:rPr>
            <w:noProof/>
            <w:webHidden/>
          </w:rPr>
          <w:instrText xml:space="preserve"> PAGEREF _Toc406168041 \h </w:instrText>
        </w:r>
        <w:r w:rsidR="002E3FB8">
          <w:rPr>
            <w:noProof/>
            <w:webHidden/>
          </w:rPr>
        </w:r>
        <w:r w:rsidR="002E3FB8">
          <w:rPr>
            <w:noProof/>
            <w:webHidden/>
          </w:rPr>
          <w:fldChar w:fldCharType="separate"/>
        </w:r>
        <w:r w:rsidR="002E3FB8">
          <w:rPr>
            <w:noProof/>
            <w:webHidden/>
          </w:rPr>
          <w:t>22</w:t>
        </w:r>
        <w:r w:rsidR="002E3FB8">
          <w:rPr>
            <w:noProof/>
            <w:webHidden/>
          </w:rPr>
          <w:fldChar w:fldCharType="end"/>
        </w:r>
      </w:hyperlink>
    </w:p>
    <w:p w:rsidR="002E3FB8" w:rsidRDefault="004539A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06168042" w:history="1">
        <w:r w:rsidR="002E3FB8" w:rsidRPr="00F26486">
          <w:rPr>
            <w:rStyle w:val="Hyperlink"/>
            <w:noProof/>
          </w:rPr>
          <w:t>5</w:t>
        </w:r>
        <w:r w:rsidR="002E3FB8">
          <w:rPr>
            <w:rFonts w:asciiTheme="minorHAnsi" w:eastAsiaTheme="minorEastAsia" w:hAnsiTheme="minorHAnsi" w:cstheme="minorBidi"/>
            <w:b w:val="0"/>
            <w:bCs w:val="0"/>
            <w:caps w:val="0"/>
            <w:noProof/>
            <w:sz w:val="22"/>
            <w:szCs w:val="22"/>
          </w:rPr>
          <w:tab/>
        </w:r>
        <w:r w:rsidR="002E3FB8" w:rsidRPr="00F26486">
          <w:rPr>
            <w:rStyle w:val="Hyperlink"/>
            <w:noProof/>
          </w:rPr>
          <w:t>Output Files</w:t>
        </w:r>
        <w:r w:rsidR="002E3FB8">
          <w:rPr>
            <w:noProof/>
            <w:webHidden/>
          </w:rPr>
          <w:tab/>
        </w:r>
        <w:r w:rsidR="002E3FB8">
          <w:rPr>
            <w:noProof/>
            <w:webHidden/>
          </w:rPr>
          <w:fldChar w:fldCharType="begin"/>
        </w:r>
        <w:r w:rsidR="002E3FB8">
          <w:rPr>
            <w:noProof/>
            <w:webHidden/>
          </w:rPr>
          <w:instrText xml:space="preserve"> PAGEREF _Toc406168042 \h </w:instrText>
        </w:r>
        <w:r w:rsidR="002E3FB8">
          <w:rPr>
            <w:noProof/>
            <w:webHidden/>
          </w:rPr>
        </w:r>
        <w:r w:rsidR="002E3FB8">
          <w:rPr>
            <w:noProof/>
            <w:webHidden/>
          </w:rPr>
          <w:fldChar w:fldCharType="separate"/>
        </w:r>
        <w:r w:rsidR="002E3FB8">
          <w:rPr>
            <w:noProof/>
            <w:webHidden/>
          </w:rPr>
          <w:t>23</w:t>
        </w:r>
        <w:r w:rsidR="002E3FB8">
          <w:rPr>
            <w:noProof/>
            <w:webHidden/>
          </w:rPr>
          <w:fldChar w:fldCharType="end"/>
        </w:r>
      </w:hyperlink>
    </w:p>
    <w:p w:rsidR="002E3FB8" w:rsidRDefault="004539A9">
      <w:pPr>
        <w:pStyle w:val="TOC2"/>
        <w:tabs>
          <w:tab w:val="left" w:pos="720"/>
          <w:tab w:val="right" w:leader="dot" w:pos="8976"/>
        </w:tabs>
        <w:rPr>
          <w:rFonts w:asciiTheme="minorHAnsi" w:eastAsiaTheme="minorEastAsia" w:hAnsiTheme="minorHAnsi" w:cstheme="minorBidi"/>
          <w:noProof/>
          <w:sz w:val="22"/>
          <w:szCs w:val="22"/>
        </w:rPr>
      </w:pPr>
      <w:hyperlink w:anchor="_Toc406168043" w:history="1">
        <w:r w:rsidR="002E3FB8" w:rsidRPr="00F26486">
          <w:rPr>
            <w:rStyle w:val="Hyperlink"/>
            <w:noProof/>
          </w:rPr>
          <w:t>5.1</w:t>
        </w:r>
        <w:r w:rsidR="002E3FB8">
          <w:rPr>
            <w:rFonts w:asciiTheme="minorHAnsi" w:eastAsiaTheme="minorEastAsia" w:hAnsiTheme="minorHAnsi" w:cstheme="minorBidi"/>
            <w:noProof/>
            <w:sz w:val="22"/>
            <w:szCs w:val="22"/>
          </w:rPr>
          <w:tab/>
        </w:r>
        <w:r w:rsidR="002E3FB8" w:rsidRPr="00F26486">
          <w:rPr>
            <w:rStyle w:val="Hyperlink"/>
            <w:noProof/>
          </w:rPr>
          <w:t>Prescription Maps</w:t>
        </w:r>
        <w:r w:rsidR="002E3FB8">
          <w:rPr>
            <w:noProof/>
            <w:webHidden/>
          </w:rPr>
          <w:tab/>
        </w:r>
        <w:r w:rsidR="002E3FB8">
          <w:rPr>
            <w:noProof/>
            <w:webHidden/>
          </w:rPr>
          <w:fldChar w:fldCharType="begin"/>
        </w:r>
        <w:r w:rsidR="002E3FB8">
          <w:rPr>
            <w:noProof/>
            <w:webHidden/>
          </w:rPr>
          <w:instrText xml:space="preserve"> PAGEREF _Toc406168043 \h </w:instrText>
        </w:r>
        <w:r w:rsidR="002E3FB8">
          <w:rPr>
            <w:noProof/>
            <w:webHidden/>
          </w:rPr>
        </w:r>
        <w:r w:rsidR="002E3FB8">
          <w:rPr>
            <w:noProof/>
            <w:webHidden/>
          </w:rPr>
          <w:fldChar w:fldCharType="separate"/>
        </w:r>
        <w:r w:rsidR="002E3FB8">
          <w:rPr>
            <w:noProof/>
            <w:webHidden/>
          </w:rPr>
          <w:t>23</w:t>
        </w:r>
        <w:r w:rsidR="002E3FB8">
          <w:rPr>
            <w:noProof/>
            <w:webHidden/>
          </w:rPr>
          <w:fldChar w:fldCharType="end"/>
        </w:r>
      </w:hyperlink>
    </w:p>
    <w:p w:rsidR="002E3FB8" w:rsidRDefault="004539A9">
      <w:pPr>
        <w:pStyle w:val="TOC2"/>
        <w:tabs>
          <w:tab w:val="left" w:pos="720"/>
          <w:tab w:val="right" w:leader="dot" w:pos="8976"/>
        </w:tabs>
        <w:rPr>
          <w:rFonts w:asciiTheme="minorHAnsi" w:eastAsiaTheme="minorEastAsia" w:hAnsiTheme="minorHAnsi" w:cstheme="minorBidi"/>
          <w:noProof/>
          <w:sz w:val="22"/>
          <w:szCs w:val="22"/>
        </w:rPr>
      </w:pPr>
      <w:hyperlink w:anchor="_Toc406168044" w:history="1">
        <w:r w:rsidR="002E3FB8" w:rsidRPr="00F26486">
          <w:rPr>
            <w:rStyle w:val="Hyperlink"/>
            <w:noProof/>
          </w:rPr>
          <w:t>5.2</w:t>
        </w:r>
        <w:r w:rsidR="002E3FB8">
          <w:rPr>
            <w:rFonts w:asciiTheme="minorHAnsi" w:eastAsiaTheme="minorEastAsia" w:hAnsiTheme="minorHAnsi" w:cstheme="minorBidi"/>
            <w:noProof/>
            <w:sz w:val="22"/>
            <w:szCs w:val="22"/>
          </w:rPr>
          <w:tab/>
        </w:r>
        <w:r w:rsidR="002E3FB8" w:rsidRPr="00F26486">
          <w:rPr>
            <w:rStyle w:val="Hyperlink"/>
            <w:noProof/>
          </w:rPr>
          <w:t>Event Log</w:t>
        </w:r>
        <w:r w:rsidR="002E3FB8">
          <w:rPr>
            <w:noProof/>
            <w:webHidden/>
          </w:rPr>
          <w:tab/>
        </w:r>
        <w:r w:rsidR="002E3FB8">
          <w:rPr>
            <w:noProof/>
            <w:webHidden/>
          </w:rPr>
          <w:fldChar w:fldCharType="begin"/>
        </w:r>
        <w:r w:rsidR="002E3FB8">
          <w:rPr>
            <w:noProof/>
            <w:webHidden/>
          </w:rPr>
          <w:instrText xml:space="preserve"> PAGEREF _Toc406168044 \h </w:instrText>
        </w:r>
        <w:r w:rsidR="002E3FB8">
          <w:rPr>
            <w:noProof/>
            <w:webHidden/>
          </w:rPr>
        </w:r>
        <w:r w:rsidR="002E3FB8">
          <w:rPr>
            <w:noProof/>
            <w:webHidden/>
          </w:rPr>
          <w:fldChar w:fldCharType="separate"/>
        </w:r>
        <w:r w:rsidR="002E3FB8">
          <w:rPr>
            <w:noProof/>
            <w:webHidden/>
          </w:rPr>
          <w:t>23</w:t>
        </w:r>
        <w:r w:rsidR="002E3FB8">
          <w:rPr>
            <w:noProof/>
            <w:webHidden/>
          </w:rPr>
          <w:fldChar w:fldCharType="end"/>
        </w:r>
      </w:hyperlink>
    </w:p>
    <w:p w:rsidR="002E3FB8" w:rsidRDefault="004539A9">
      <w:pPr>
        <w:pStyle w:val="TOC2"/>
        <w:tabs>
          <w:tab w:val="left" w:pos="720"/>
          <w:tab w:val="right" w:leader="dot" w:pos="8976"/>
        </w:tabs>
        <w:rPr>
          <w:rFonts w:asciiTheme="minorHAnsi" w:eastAsiaTheme="minorEastAsia" w:hAnsiTheme="minorHAnsi" w:cstheme="minorBidi"/>
          <w:noProof/>
          <w:sz w:val="22"/>
          <w:szCs w:val="22"/>
        </w:rPr>
      </w:pPr>
      <w:hyperlink w:anchor="_Toc406168045" w:history="1">
        <w:r w:rsidR="002E3FB8" w:rsidRPr="00F26486">
          <w:rPr>
            <w:rStyle w:val="Hyperlink"/>
            <w:noProof/>
          </w:rPr>
          <w:t>5.3</w:t>
        </w:r>
        <w:r w:rsidR="002E3FB8">
          <w:rPr>
            <w:rFonts w:asciiTheme="minorHAnsi" w:eastAsiaTheme="minorEastAsia" w:hAnsiTheme="minorHAnsi" w:cstheme="minorBidi"/>
            <w:noProof/>
            <w:sz w:val="22"/>
            <w:szCs w:val="22"/>
          </w:rPr>
          <w:tab/>
        </w:r>
        <w:r w:rsidR="002E3FB8" w:rsidRPr="00F26486">
          <w:rPr>
            <w:rStyle w:val="Hyperlink"/>
            <w:noProof/>
          </w:rPr>
          <w:t>Summary Log</w:t>
        </w:r>
        <w:r w:rsidR="002E3FB8">
          <w:rPr>
            <w:noProof/>
            <w:webHidden/>
          </w:rPr>
          <w:tab/>
        </w:r>
        <w:r w:rsidR="002E3FB8">
          <w:rPr>
            <w:noProof/>
            <w:webHidden/>
          </w:rPr>
          <w:fldChar w:fldCharType="begin"/>
        </w:r>
        <w:r w:rsidR="002E3FB8">
          <w:rPr>
            <w:noProof/>
            <w:webHidden/>
          </w:rPr>
          <w:instrText xml:space="preserve"> PAGEREF _Toc406168045 \h </w:instrText>
        </w:r>
        <w:r w:rsidR="002E3FB8">
          <w:rPr>
            <w:noProof/>
            <w:webHidden/>
          </w:rPr>
        </w:r>
        <w:r w:rsidR="002E3FB8">
          <w:rPr>
            <w:noProof/>
            <w:webHidden/>
          </w:rPr>
          <w:fldChar w:fldCharType="separate"/>
        </w:r>
        <w:r w:rsidR="002E3FB8">
          <w:rPr>
            <w:noProof/>
            <w:webHidden/>
          </w:rPr>
          <w:t>23</w:t>
        </w:r>
        <w:r w:rsidR="002E3FB8">
          <w:rPr>
            <w:noProof/>
            <w:webHidden/>
          </w:rPr>
          <w:fldChar w:fldCharType="end"/>
        </w:r>
      </w:hyperlink>
    </w:p>
    <w:p w:rsidR="002E3FB8" w:rsidRDefault="004539A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06168046" w:history="1">
        <w:r w:rsidR="002E3FB8" w:rsidRPr="00F26486">
          <w:rPr>
            <w:rStyle w:val="Hyperlink"/>
            <w:noProof/>
          </w:rPr>
          <w:t>6</w:t>
        </w:r>
        <w:r w:rsidR="002E3FB8">
          <w:rPr>
            <w:rFonts w:asciiTheme="minorHAnsi" w:eastAsiaTheme="minorEastAsia" w:hAnsiTheme="minorHAnsi" w:cstheme="minorBidi"/>
            <w:b w:val="0"/>
            <w:bCs w:val="0"/>
            <w:caps w:val="0"/>
            <w:noProof/>
            <w:sz w:val="22"/>
            <w:szCs w:val="22"/>
          </w:rPr>
          <w:tab/>
        </w:r>
        <w:r w:rsidR="002E3FB8" w:rsidRPr="00F26486">
          <w:rPr>
            <w:rStyle w:val="Hyperlink"/>
            <w:noProof/>
          </w:rPr>
          <w:t>Example Inputs</w:t>
        </w:r>
        <w:r w:rsidR="002E3FB8">
          <w:rPr>
            <w:noProof/>
            <w:webHidden/>
          </w:rPr>
          <w:tab/>
        </w:r>
        <w:r w:rsidR="002E3FB8">
          <w:rPr>
            <w:noProof/>
            <w:webHidden/>
          </w:rPr>
          <w:fldChar w:fldCharType="begin"/>
        </w:r>
        <w:r w:rsidR="002E3FB8">
          <w:rPr>
            <w:noProof/>
            <w:webHidden/>
          </w:rPr>
          <w:instrText xml:space="preserve"> PAGEREF _Toc406168046 \h </w:instrText>
        </w:r>
        <w:r w:rsidR="002E3FB8">
          <w:rPr>
            <w:noProof/>
            <w:webHidden/>
          </w:rPr>
        </w:r>
        <w:r w:rsidR="002E3FB8">
          <w:rPr>
            <w:noProof/>
            <w:webHidden/>
          </w:rPr>
          <w:fldChar w:fldCharType="separate"/>
        </w:r>
        <w:r w:rsidR="002E3FB8">
          <w:rPr>
            <w:noProof/>
            <w:webHidden/>
          </w:rPr>
          <w:t>24</w:t>
        </w:r>
        <w:r w:rsidR="002E3FB8">
          <w:rPr>
            <w:noProof/>
            <w:webHidden/>
          </w:rPr>
          <w:fldChar w:fldCharType="end"/>
        </w:r>
      </w:hyperlink>
    </w:p>
    <w:p w:rsidR="002E3FB8" w:rsidRDefault="004539A9">
      <w:pPr>
        <w:pStyle w:val="TOC2"/>
        <w:tabs>
          <w:tab w:val="left" w:pos="720"/>
          <w:tab w:val="right" w:leader="dot" w:pos="8976"/>
        </w:tabs>
        <w:rPr>
          <w:rFonts w:asciiTheme="minorHAnsi" w:eastAsiaTheme="minorEastAsia" w:hAnsiTheme="minorHAnsi" w:cstheme="minorBidi"/>
          <w:noProof/>
          <w:sz w:val="22"/>
          <w:szCs w:val="22"/>
        </w:rPr>
      </w:pPr>
      <w:hyperlink w:anchor="_Toc406168047" w:history="1">
        <w:r w:rsidR="002E3FB8" w:rsidRPr="00F26486">
          <w:rPr>
            <w:rStyle w:val="Hyperlink"/>
            <w:noProof/>
          </w:rPr>
          <w:t>6.1</w:t>
        </w:r>
        <w:r w:rsidR="002E3FB8">
          <w:rPr>
            <w:rFonts w:asciiTheme="minorHAnsi" w:eastAsiaTheme="minorEastAsia" w:hAnsiTheme="minorHAnsi" w:cstheme="minorBidi"/>
            <w:noProof/>
            <w:sz w:val="22"/>
            <w:szCs w:val="22"/>
          </w:rPr>
          <w:tab/>
        </w:r>
        <w:r w:rsidR="002E3FB8" w:rsidRPr="00F26486">
          <w:rPr>
            <w:rStyle w:val="Hyperlink"/>
            <w:noProof/>
          </w:rPr>
          <w:t>Example Forest Type Tables</w:t>
        </w:r>
        <w:r w:rsidR="002E3FB8">
          <w:rPr>
            <w:noProof/>
            <w:webHidden/>
          </w:rPr>
          <w:tab/>
        </w:r>
        <w:r w:rsidR="002E3FB8">
          <w:rPr>
            <w:noProof/>
            <w:webHidden/>
          </w:rPr>
          <w:fldChar w:fldCharType="begin"/>
        </w:r>
        <w:r w:rsidR="002E3FB8">
          <w:rPr>
            <w:noProof/>
            <w:webHidden/>
          </w:rPr>
          <w:instrText xml:space="preserve"> PAGEREF _Toc406168047 \h </w:instrText>
        </w:r>
        <w:r w:rsidR="002E3FB8">
          <w:rPr>
            <w:noProof/>
            <w:webHidden/>
          </w:rPr>
        </w:r>
        <w:r w:rsidR="002E3FB8">
          <w:rPr>
            <w:noProof/>
            <w:webHidden/>
          </w:rPr>
          <w:fldChar w:fldCharType="separate"/>
        </w:r>
        <w:r w:rsidR="002E3FB8">
          <w:rPr>
            <w:noProof/>
            <w:webHidden/>
          </w:rPr>
          <w:t>24</w:t>
        </w:r>
        <w:r w:rsidR="002E3FB8">
          <w:rPr>
            <w:noProof/>
            <w:webHidden/>
          </w:rPr>
          <w:fldChar w:fldCharType="end"/>
        </w:r>
      </w:hyperlink>
    </w:p>
    <w:p w:rsidR="002E3FB8" w:rsidRDefault="004539A9">
      <w:pPr>
        <w:pStyle w:val="TOC2"/>
        <w:tabs>
          <w:tab w:val="left" w:pos="720"/>
          <w:tab w:val="right" w:leader="dot" w:pos="8976"/>
        </w:tabs>
        <w:rPr>
          <w:rFonts w:asciiTheme="minorHAnsi" w:eastAsiaTheme="minorEastAsia" w:hAnsiTheme="minorHAnsi" w:cstheme="minorBidi"/>
          <w:noProof/>
          <w:sz w:val="22"/>
          <w:szCs w:val="22"/>
        </w:rPr>
      </w:pPr>
      <w:hyperlink w:anchor="_Toc406168048" w:history="1">
        <w:r w:rsidR="002E3FB8" w:rsidRPr="00F26486">
          <w:rPr>
            <w:rStyle w:val="Hyperlink"/>
            <w:noProof/>
          </w:rPr>
          <w:t>6.2</w:t>
        </w:r>
        <w:r w:rsidR="002E3FB8">
          <w:rPr>
            <w:rFonts w:asciiTheme="minorHAnsi" w:eastAsiaTheme="minorEastAsia" w:hAnsiTheme="minorHAnsi" w:cstheme="minorBidi"/>
            <w:noProof/>
            <w:sz w:val="22"/>
            <w:szCs w:val="22"/>
          </w:rPr>
          <w:tab/>
        </w:r>
        <w:r w:rsidR="002E3FB8" w:rsidRPr="00F26486">
          <w:rPr>
            <w:rStyle w:val="Hyperlink"/>
            <w:noProof/>
          </w:rPr>
          <w:t>Example Parameter File</w:t>
        </w:r>
        <w:r w:rsidR="002E3FB8">
          <w:rPr>
            <w:noProof/>
            <w:webHidden/>
          </w:rPr>
          <w:tab/>
        </w:r>
        <w:r w:rsidR="002E3FB8">
          <w:rPr>
            <w:noProof/>
            <w:webHidden/>
          </w:rPr>
          <w:fldChar w:fldCharType="begin"/>
        </w:r>
        <w:r w:rsidR="002E3FB8">
          <w:rPr>
            <w:noProof/>
            <w:webHidden/>
          </w:rPr>
          <w:instrText xml:space="preserve"> PAGEREF _Toc406168048 \h </w:instrText>
        </w:r>
        <w:r w:rsidR="002E3FB8">
          <w:rPr>
            <w:noProof/>
            <w:webHidden/>
          </w:rPr>
        </w:r>
        <w:r w:rsidR="002E3FB8">
          <w:rPr>
            <w:noProof/>
            <w:webHidden/>
          </w:rPr>
          <w:fldChar w:fldCharType="separate"/>
        </w:r>
        <w:r w:rsidR="002E3FB8">
          <w:rPr>
            <w:noProof/>
            <w:webHidden/>
          </w:rPr>
          <w:t>25</w:t>
        </w:r>
        <w:r w:rsidR="002E3FB8">
          <w:rPr>
            <w:noProof/>
            <w:webHidden/>
          </w:rPr>
          <w:fldChar w:fldCharType="end"/>
        </w:r>
      </w:hyperlink>
    </w:p>
    <w:p w:rsidR="0010650D" w:rsidRPr="006604E3" w:rsidRDefault="0010650D">
      <w:pPr>
        <w:pStyle w:val="TOC2"/>
        <w:tabs>
          <w:tab w:val="left" w:pos="960"/>
          <w:tab w:val="right" w:leader="dot" w:pos="8976"/>
        </w:tabs>
        <w:rPr>
          <w:sz w:val="32"/>
        </w:rPr>
      </w:pPr>
      <w:r w:rsidRPr="006604E3">
        <w:rPr>
          <w:sz w:val="32"/>
        </w:rPr>
        <w:fldChar w:fldCharType="end"/>
      </w:r>
    </w:p>
    <w:p w:rsidR="0010650D" w:rsidRPr="006604E3" w:rsidRDefault="0010650D">
      <w:pPr>
        <w:pStyle w:val="Heading1"/>
      </w:pPr>
      <w:bookmarkStart w:id="2" w:name="_Toc102232953"/>
      <w:bookmarkStart w:id="3" w:name="_Toc406167979"/>
      <w:r w:rsidRPr="006604E3">
        <w:lastRenderedPageBreak/>
        <w:t>Introduction</w:t>
      </w:r>
      <w:bookmarkEnd w:id="0"/>
      <w:bookmarkEnd w:id="2"/>
      <w:bookmarkEnd w:id="3"/>
    </w:p>
    <w:p w:rsidR="0010650D" w:rsidRPr="006604E3" w:rsidRDefault="0010650D">
      <w:pPr>
        <w:pStyle w:val="textbody"/>
      </w:pPr>
      <w:r w:rsidRPr="006604E3">
        <w:t xml:space="preserve">This document describes the Harvesting extension (‘plug-in’) for the LANDIS-II model.  Users should read the </w:t>
      </w:r>
      <w:r w:rsidRPr="006604E3">
        <w:rPr>
          <w:i/>
          <w:iCs/>
        </w:rPr>
        <w:t>LANDIS-II Model User’s Guide</w:t>
      </w:r>
      <w:r w:rsidRPr="006604E3">
        <w:t xml:space="preserve"> prior to reading this document.</w:t>
      </w:r>
    </w:p>
    <w:p w:rsidR="0010650D" w:rsidRPr="006604E3" w:rsidRDefault="0010650D">
      <w:pPr>
        <w:pStyle w:val="textbody"/>
      </w:pPr>
      <w:r w:rsidRPr="006604E3">
        <w:t xml:space="preserve">The </w:t>
      </w:r>
      <w:r w:rsidR="008338CB">
        <w:t xml:space="preserve">Base Harvest </w:t>
      </w:r>
      <w:r w:rsidRPr="006604E3">
        <w:t xml:space="preserve">extension generally follows the behavior of the harvest module as described in Gustafson et al. (2000).  </w:t>
      </w:r>
      <w:r w:rsidRPr="000E4279">
        <w:t>The extension has been cha</w:t>
      </w:r>
      <w:r>
        <w:t>nged significantly to simplify u</w:t>
      </w:r>
      <w:r w:rsidRPr="000E4279">
        <w:t>ser inputs and maximize flexibility.  A User may now match any stand ranking with any site selection method with any combination of stand qualifications.  In addition, harvesting events associated with individual prescriptions are now applied in random order.  For example, harvesting on a landscape may follow the order:  Clearcut, Clearcut, Hardwood Selection, Clearcut, Oak Thinning, etc.</w:t>
      </w:r>
      <w:r w:rsidRPr="006604E3">
        <w:t xml:space="preserve"> </w:t>
      </w:r>
    </w:p>
    <w:p w:rsidR="0010650D" w:rsidRPr="006604E3" w:rsidRDefault="0010650D">
      <w:pPr>
        <w:pStyle w:val="Heading2"/>
      </w:pPr>
      <w:bookmarkStart w:id="4" w:name="_Toc406167980"/>
      <w:r w:rsidRPr="006604E3">
        <w:t>The Harvesting Landscape</w:t>
      </w:r>
      <w:bookmarkEnd w:id="4"/>
    </w:p>
    <w:p w:rsidR="0010650D" w:rsidRPr="006604E3" w:rsidRDefault="0010650D">
      <w:pPr>
        <w:pStyle w:val="textbody"/>
      </w:pPr>
      <w:r w:rsidRPr="006604E3">
        <w:t>A landscape is divided into a hierarchy of areas for harvesting.  These areas are defined prior to landscape simulation.</w:t>
      </w:r>
    </w:p>
    <w:p w:rsidR="0010650D" w:rsidRPr="006604E3" w:rsidRDefault="0010650D">
      <w:pPr>
        <w:pStyle w:val="Heading3"/>
      </w:pPr>
      <w:bookmarkStart w:id="5" w:name="_Ref111953649"/>
      <w:bookmarkStart w:id="6" w:name="_Toc406167981"/>
      <w:r w:rsidRPr="006604E3">
        <w:t>Management Areas</w:t>
      </w:r>
      <w:bookmarkEnd w:id="5"/>
      <w:bookmarkEnd w:id="6"/>
    </w:p>
    <w:p w:rsidR="0010650D" w:rsidRPr="006604E3" w:rsidRDefault="0010650D">
      <w:pPr>
        <w:pStyle w:val="textbody"/>
      </w:pPr>
      <w:r w:rsidRPr="006604E3">
        <w:t xml:space="preserve">At the broadest scale, the landscape is divided into management areas.  Management areas define collections of stands to which specific harvesting prescriptions will be applied.  </w:t>
      </w:r>
      <w:r w:rsidRPr="006A692A">
        <w:rPr>
          <w:b/>
        </w:rPr>
        <w:t>An unlimited number of management areas can be defined.</w:t>
      </w:r>
      <w:r w:rsidRPr="006604E3">
        <w:t xml:space="preserve">  Management areas need not be contiguous.  Management areas need not have any harvesting prescriptions implemented, thereby remaining essentially non-active.  </w:t>
      </w:r>
    </w:p>
    <w:p w:rsidR="0010650D" w:rsidRPr="006604E3" w:rsidRDefault="0010650D">
      <w:pPr>
        <w:pStyle w:val="Heading3"/>
      </w:pPr>
      <w:bookmarkStart w:id="7" w:name="_Toc406167982"/>
      <w:r w:rsidRPr="006604E3">
        <w:t>Harvesting Stands</w:t>
      </w:r>
      <w:bookmarkEnd w:id="7"/>
    </w:p>
    <w:p w:rsidR="0010650D" w:rsidRPr="006604E3" w:rsidRDefault="0010650D">
      <w:pPr>
        <w:pStyle w:val="textbody"/>
      </w:pPr>
      <w:r w:rsidRPr="006604E3">
        <w:t xml:space="preserve">At a finer scale, stands are collections of cells and represent typical or average forest management block sizes.  Stands must be defined congruent with management area boundaries – </w:t>
      </w:r>
      <w:r w:rsidRPr="006604E3">
        <w:rPr>
          <w:b/>
          <w:bCs/>
        </w:rPr>
        <w:t>a stand may not belong to more than one management area</w:t>
      </w:r>
      <w:r w:rsidRPr="006604E3">
        <w:t xml:space="preserve">.  Stands consist of multiple cells and </w:t>
      </w:r>
      <w:r>
        <w:t xml:space="preserve">an unlimited number of </w:t>
      </w:r>
      <w:r w:rsidRPr="006604E3">
        <w:t>stands can be defined.</w:t>
      </w:r>
    </w:p>
    <w:p w:rsidR="0010650D" w:rsidRPr="006604E3" w:rsidRDefault="0010650D">
      <w:pPr>
        <w:pStyle w:val="Heading2"/>
      </w:pPr>
      <w:bookmarkStart w:id="8" w:name="_Toc406167983"/>
      <w:r w:rsidRPr="006604E3">
        <w:t>Harvesting Prescriptions</w:t>
      </w:r>
      <w:bookmarkEnd w:id="8"/>
      <w:r w:rsidRPr="006604E3">
        <w:t xml:space="preserve"> </w:t>
      </w:r>
    </w:p>
    <w:p w:rsidR="0010650D" w:rsidRPr="006604E3" w:rsidRDefault="008338CB">
      <w:pPr>
        <w:pStyle w:val="textbody"/>
      </w:pPr>
      <w:r>
        <w:t>H</w:t>
      </w:r>
      <w:r w:rsidR="00450700">
        <w:t>arvest</w:t>
      </w:r>
      <w:r w:rsidR="0010650D" w:rsidRPr="006604E3">
        <w:t xml:space="preserve"> </w:t>
      </w:r>
      <w:r w:rsidR="0010650D" w:rsidRPr="006604E3">
        <w:rPr>
          <w:b/>
          <w:bCs/>
        </w:rPr>
        <w:t>prescriptions</w:t>
      </w:r>
      <w:r w:rsidR="00183C1B">
        <w:rPr>
          <w:b/>
          <w:bCs/>
        </w:rPr>
        <w:t xml:space="preserve"> </w:t>
      </w:r>
      <w:r w:rsidR="0010650D" w:rsidRPr="006604E3">
        <w:t xml:space="preserve">must be defined that </w:t>
      </w:r>
      <w:r w:rsidR="00183C1B">
        <w:t>specify</w:t>
      </w:r>
      <w:r w:rsidR="00450700">
        <w:t xml:space="preserve"> several</w:t>
      </w:r>
      <w:r w:rsidR="00450700" w:rsidRPr="006604E3">
        <w:t xml:space="preserve"> </w:t>
      </w:r>
      <w:r w:rsidR="0010650D" w:rsidRPr="006604E3">
        <w:t xml:space="preserve">harvesting criteria and </w:t>
      </w:r>
      <w:r w:rsidR="00C61BEE">
        <w:t xml:space="preserve">which </w:t>
      </w:r>
      <w:r w:rsidR="0010650D">
        <w:t xml:space="preserve">species </w:t>
      </w:r>
      <w:r w:rsidR="0010650D" w:rsidRPr="006604E3">
        <w:t>cohorts</w:t>
      </w:r>
      <w:r w:rsidR="00C61BEE" w:rsidRPr="00C61BEE">
        <w:t xml:space="preserve"> </w:t>
      </w:r>
      <w:r w:rsidR="00C61BEE">
        <w:t xml:space="preserve">will be </w:t>
      </w:r>
      <w:r w:rsidR="00C61BEE" w:rsidRPr="006604E3">
        <w:t>target</w:t>
      </w:r>
      <w:r w:rsidR="00C61BEE">
        <w:t>ed</w:t>
      </w:r>
      <w:r w:rsidR="0010650D" w:rsidRPr="006604E3">
        <w:t xml:space="preserve">.  </w:t>
      </w:r>
      <w:r w:rsidR="0010650D">
        <w:t xml:space="preserve">Prescriptions determine which stands </w:t>
      </w:r>
      <w:r w:rsidR="0010650D" w:rsidRPr="006604E3">
        <w:t>within a management area</w:t>
      </w:r>
      <w:r w:rsidR="00183C1B">
        <w:t xml:space="preserve"> (MA)</w:t>
      </w:r>
      <w:r w:rsidR="0010650D">
        <w:t xml:space="preserve"> qualify for harvest, and</w:t>
      </w:r>
      <w:r w:rsidR="0010650D" w:rsidRPr="006604E3">
        <w:t xml:space="preserve"> define the order </w:t>
      </w:r>
      <w:r>
        <w:t>(</w:t>
      </w:r>
      <w:r w:rsidRPr="003B3AE8">
        <w:rPr>
          <w:b/>
          <w:bCs/>
        </w:rPr>
        <w:t>ranking</w:t>
      </w:r>
      <w:r>
        <w:t>)</w:t>
      </w:r>
      <w:r>
        <w:t xml:space="preserve"> </w:t>
      </w:r>
      <w:r w:rsidR="00450700">
        <w:t>in which</w:t>
      </w:r>
      <w:r w:rsidR="00450700" w:rsidRPr="006604E3">
        <w:t xml:space="preserve"> </w:t>
      </w:r>
      <w:r w:rsidR="0010650D">
        <w:t xml:space="preserve">these </w:t>
      </w:r>
      <w:r w:rsidR="0010650D" w:rsidRPr="006604E3">
        <w:t xml:space="preserve">stands will be </w:t>
      </w:r>
      <w:r w:rsidR="0010650D" w:rsidRPr="006604E3">
        <w:lastRenderedPageBreak/>
        <w:t>harvest</w:t>
      </w:r>
      <w:r w:rsidR="00C61BEE">
        <w:t>ed</w:t>
      </w:r>
      <w:r w:rsidR="0010650D" w:rsidRPr="006604E3">
        <w:t xml:space="preserve">.  </w:t>
      </w:r>
      <w:r w:rsidR="0010650D" w:rsidRPr="006604E3">
        <w:rPr>
          <w:b/>
          <w:bCs/>
        </w:rPr>
        <w:t xml:space="preserve">Separate prescription rankings are derived for each </w:t>
      </w:r>
      <w:r w:rsidR="00183C1B">
        <w:rPr>
          <w:b/>
          <w:bCs/>
        </w:rPr>
        <w:t>MA</w:t>
      </w:r>
      <w:r w:rsidR="0010650D" w:rsidRPr="006604E3">
        <w:rPr>
          <w:b/>
          <w:bCs/>
        </w:rPr>
        <w:t>.</w:t>
      </w:r>
      <w:r w:rsidR="0010650D" w:rsidRPr="006604E3">
        <w:t xml:space="preserve">  </w:t>
      </w:r>
      <w:r w:rsidR="00450700">
        <w:t xml:space="preserve">Following the specification of prescriptions, a table defines the percentage of </w:t>
      </w:r>
      <w:r>
        <w:t xml:space="preserve">each </w:t>
      </w:r>
      <w:r w:rsidR="00450700">
        <w:t xml:space="preserve">MA that </w:t>
      </w:r>
      <w:r>
        <w:t xml:space="preserve">is </w:t>
      </w:r>
      <w:r w:rsidR="00450700">
        <w:t>to be harvested with each prescription.  For each prescription</w:t>
      </w:r>
      <w:r w:rsidR="00C61BEE">
        <w:t xml:space="preserve"> in a MA</w:t>
      </w:r>
      <w:r w:rsidR="00450700">
        <w:t xml:space="preserve">, the extension begins harvesting in the highest ranked stand and proceeds down the ranked list of stands until the percentage of area in the MA has been cut.  </w:t>
      </w:r>
      <w:r w:rsidR="0010650D" w:rsidRPr="006604E3">
        <w:t xml:space="preserve">Prescriptions can be shared across </w:t>
      </w:r>
      <w:r w:rsidR="00183C1B">
        <w:t>MAs</w:t>
      </w:r>
      <w:r w:rsidR="0010650D" w:rsidRPr="006604E3">
        <w:t xml:space="preserve">.  More detailed information about prescriptions is provided below. </w:t>
      </w:r>
    </w:p>
    <w:p w:rsidR="0010650D" w:rsidRPr="006604E3" w:rsidRDefault="0010650D">
      <w:pPr>
        <w:pStyle w:val="Heading2"/>
      </w:pPr>
      <w:bookmarkStart w:id="9" w:name="_Toc406167984"/>
      <w:r w:rsidRPr="006604E3">
        <w:t xml:space="preserve">Prescriptions </w:t>
      </w:r>
      <w:r w:rsidR="008338CB">
        <w:t>order</w:t>
      </w:r>
      <w:bookmarkEnd w:id="9"/>
    </w:p>
    <w:p w:rsidR="0010650D" w:rsidRPr="006604E3" w:rsidRDefault="008338CB">
      <w:pPr>
        <w:pStyle w:val="textbody"/>
      </w:pPr>
      <w:r>
        <w:t>P</w:t>
      </w:r>
      <w:r w:rsidR="0010650D" w:rsidRPr="006604E3">
        <w:t>rescriptions are stochastically selected for implementation after ever</w:t>
      </w:r>
      <w:r w:rsidR="0010650D">
        <w:t>y</w:t>
      </w:r>
      <w:r w:rsidR="0010650D" w:rsidRPr="006604E3">
        <w:t xml:space="preserve"> harvest event.  </w:t>
      </w:r>
      <w:r>
        <w:t>The reason is that i</w:t>
      </w:r>
      <w:r w:rsidR="0010650D" w:rsidRPr="006604E3">
        <w:t xml:space="preserve">f prescriptions </w:t>
      </w:r>
      <w:r>
        <w:t xml:space="preserve">were </w:t>
      </w:r>
      <w:r w:rsidR="00775BFE">
        <w:t xml:space="preserve">always </w:t>
      </w:r>
      <w:r w:rsidR="0010650D" w:rsidRPr="006604E3">
        <w:t xml:space="preserve">implemented in </w:t>
      </w:r>
      <w:r w:rsidR="00775BFE">
        <w:t xml:space="preserve">a particular </w:t>
      </w:r>
      <w:r w:rsidR="0010650D" w:rsidRPr="006604E3">
        <w:t xml:space="preserve">order, the first prescription implemented may harvest most or all of the highest quality stands.  The last prescription implemented may find no suitable stands to harvest.  </w:t>
      </w:r>
      <w:r w:rsidR="00775BFE">
        <w:t>The</w:t>
      </w:r>
      <w:r w:rsidR="0010650D" w:rsidRPr="006604E3">
        <w:t xml:space="preserve"> order </w:t>
      </w:r>
      <w:r w:rsidR="00775BFE">
        <w:t xml:space="preserve">of prescription implementation </w:t>
      </w:r>
      <w:r w:rsidR="0010650D" w:rsidRPr="006604E3">
        <w:t xml:space="preserve">also </w:t>
      </w:r>
      <w:r w:rsidR="00775BFE">
        <w:t>affects availability of stands for</w:t>
      </w:r>
      <w:r w:rsidR="00775BFE" w:rsidRPr="006604E3">
        <w:t xml:space="preserve"> </w:t>
      </w:r>
      <w:r w:rsidR="0010650D" w:rsidRPr="006604E3">
        <w:t xml:space="preserve">later prescriptions </w:t>
      </w:r>
      <w:r w:rsidR="00775BFE">
        <w:t>when</w:t>
      </w:r>
      <w:r w:rsidR="00775BFE" w:rsidRPr="006604E3">
        <w:t xml:space="preserve"> </w:t>
      </w:r>
      <w:r w:rsidR="0010650D" w:rsidRPr="006604E3">
        <w:t>a harvest adjacency criterion is defined.</w:t>
      </w:r>
    </w:p>
    <w:p w:rsidR="0010650D" w:rsidRPr="006604E3" w:rsidRDefault="0010650D">
      <w:pPr>
        <w:pStyle w:val="textbody"/>
      </w:pPr>
      <w:r w:rsidRPr="006604E3">
        <w:t xml:space="preserve">Therefore, the following algorithm </w:t>
      </w:r>
      <w:r w:rsidR="008338CB">
        <w:t xml:space="preserve">is used </w:t>
      </w:r>
      <w:r w:rsidRPr="006604E3">
        <w:t xml:space="preserve">to stochastically choose a prescription and implement a single harvest event.  This process is repeated until all prescriptions reach their target </w:t>
      </w:r>
      <w:r w:rsidR="008338CB">
        <w:t xml:space="preserve">percentage </w:t>
      </w:r>
      <w:r w:rsidRPr="006604E3">
        <w:t>or there are no more stands available to be harvested.</w:t>
      </w:r>
    </w:p>
    <w:p w:rsidR="0010650D" w:rsidRPr="006604E3" w:rsidRDefault="0010650D">
      <w:pPr>
        <w:pStyle w:val="textbody"/>
      </w:pPr>
      <w:r w:rsidRPr="006604E3">
        <w:t>First, within each management area, a ratio is calculated for each prescription</w:t>
      </w:r>
      <w:r>
        <w:t>,</w:t>
      </w:r>
      <w:r w:rsidRPr="006604E3">
        <w:t xml:space="preserve"> dependent upon the area designated for harvesting (</w:t>
      </w:r>
      <w:r w:rsidR="006A79E9" w:rsidRPr="006A79E9">
        <w:t>3.5.4</w:t>
      </w:r>
      <w:r w:rsidRPr="006A79E9">
        <w:t xml:space="preserve"> </w:t>
      </w:r>
      <w:r w:rsidR="006A79E9">
        <w:t xml:space="preserve">Area </w:t>
      </w:r>
      <w:proofErr w:type="gramStart"/>
      <w:r w:rsidR="006A79E9">
        <w:t>To</w:t>
      </w:r>
      <w:proofErr w:type="gramEnd"/>
      <w:r w:rsidR="006A79E9">
        <w:t xml:space="preserve"> Harvest</w:t>
      </w:r>
      <w:r w:rsidRPr="006604E3">
        <w:t>):</w:t>
      </w:r>
    </w:p>
    <w:p w:rsidR="0010650D" w:rsidRPr="006604E3" w:rsidRDefault="0010650D">
      <w:pPr>
        <w:pStyle w:val="textbody"/>
      </w:pPr>
      <w:r w:rsidRPr="006604E3">
        <w:t>R</w:t>
      </w:r>
      <w:r w:rsidRPr="006604E3">
        <w:rPr>
          <w:vertAlign w:val="subscript"/>
        </w:rPr>
        <w:t>PS, MA</w:t>
      </w:r>
      <w:r w:rsidRPr="006604E3">
        <w:t xml:space="preserve"> </w:t>
      </w:r>
      <w:r w:rsidRPr="006604E3">
        <w:tab/>
        <w:t>= (</w:t>
      </w:r>
      <w:proofErr w:type="spellStart"/>
      <w:r w:rsidRPr="006604E3">
        <w:t>TotalAreaToHarvest</w:t>
      </w:r>
      <w:r w:rsidRPr="006604E3">
        <w:rPr>
          <w:vertAlign w:val="subscript"/>
        </w:rPr>
        <w:t>PS</w:t>
      </w:r>
      <w:proofErr w:type="spellEnd"/>
      <w:r w:rsidRPr="006604E3">
        <w:rPr>
          <w:vertAlign w:val="subscript"/>
        </w:rPr>
        <w:t>, MA</w:t>
      </w:r>
      <w:r w:rsidRPr="006604E3">
        <w:t xml:space="preserve"> – Actual Area </w:t>
      </w:r>
      <w:proofErr w:type="spellStart"/>
      <w:r w:rsidRPr="006604E3">
        <w:t>Harvested</w:t>
      </w:r>
      <w:r w:rsidRPr="006604E3">
        <w:rPr>
          <w:vertAlign w:val="subscript"/>
        </w:rPr>
        <w:t>PS</w:t>
      </w:r>
      <w:proofErr w:type="spellEnd"/>
      <w:r w:rsidRPr="006604E3">
        <w:rPr>
          <w:vertAlign w:val="subscript"/>
        </w:rPr>
        <w:t>, MA</w:t>
      </w:r>
      <w:r w:rsidRPr="006604E3">
        <w:t xml:space="preserve">) </w:t>
      </w:r>
    </w:p>
    <w:p w:rsidR="0010650D" w:rsidRPr="006604E3" w:rsidRDefault="0010650D">
      <w:pPr>
        <w:pStyle w:val="textbody"/>
      </w:pPr>
      <w:r w:rsidRPr="006604E3">
        <w:tab/>
      </w:r>
      <w:r w:rsidRPr="006604E3">
        <w:tab/>
        <w:t xml:space="preserve">/ </w:t>
      </w:r>
      <w:proofErr w:type="spellStart"/>
      <w:r w:rsidRPr="006604E3">
        <w:t>TotalAreaToHarvest</w:t>
      </w:r>
      <w:r w:rsidRPr="006604E3">
        <w:rPr>
          <w:vertAlign w:val="subscript"/>
        </w:rPr>
        <w:t>PS</w:t>
      </w:r>
      <w:proofErr w:type="spellEnd"/>
      <w:r w:rsidRPr="006604E3">
        <w:rPr>
          <w:vertAlign w:val="subscript"/>
        </w:rPr>
        <w:t>, MA</w:t>
      </w:r>
    </w:p>
    <w:p w:rsidR="0010650D" w:rsidRPr="006604E3" w:rsidRDefault="0010650D">
      <w:pPr>
        <w:pStyle w:val="textbody"/>
      </w:pPr>
      <w:r w:rsidRPr="006604E3">
        <w:t>Next, these ratios are then converted to a probability (P</w:t>
      </w:r>
      <w:r w:rsidRPr="006604E3">
        <w:rPr>
          <w:vertAlign w:val="subscript"/>
        </w:rPr>
        <w:t>PS, MA</w:t>
      </w:r>
      <w:r w:rsidRPr="006604E3">
        <w:t>) for each prescription by normalizing R</w:t>
      </w:r>
      <w:r w:rsidRPr="006604E3">
        <w:rPr>
          <w:vertAlign w:val="subscript"/>
        </w:rPr>
        <w:t>PS, MA</w:t>
      </w:r>
      <w:r w:rsidRPr="006604E3">
        <w:t xml:space="preserve"> such that the sum of all P</w:t>
      </w:r>
      <w:r w:rsidRPr="006604E3">
        <w:rPr>
          <w:vertAlign w:val="subscript"/>
        </w:rPr>
        <w:t>PS, MA</w:t>
      </w:r>
      <w:r w:rsidRPr="006604E3">
        <w:t xml:space="preserve"> is equal to one.  A uniform random number is then compared to an interval corresponding to each P</w:t>
      </w:r>
      <w:r w:rsidRPr="006604E3">
        <w:rPr>
          <w:vertAlign w:val="subscript"/>
        </w:rPr>
        <w:t>PS, MA</w:t>
      </w:r>
      <w:r w:rsidRPr="006604E3">
        <w:t xml:space="preserve">.  The interval </w:t>
      </w:r>
      <w:r>
        <w:t>in</w:t>
      </w:r>
      <w:r w:rsidRPr="006604E3">
        <w:t xml:space="preserve"> which the random number lies determines the next harvest prescription.  </w:t>
      </w:r>
    </w:p>
    <w:p w:rsidR="0010650D" w:rsidRPr="006604E3" w:rsidRDefault="0010650D">
      <w:pPr>
        <w:pStyle w:val="textbody"/>
        <w:rPr>
          <w:b/>
          <w:bCs/>
        </w:rPr>
      </w:pPr>
      <w:r w:rsidRPr="006604E3">
        <w:t xml:space="preserve">Finally, the highest ranked stand for that prescription is harvested.  The area of the stand is added to Actual Area </w:t>
      </w:r>
      <w:proofErr w:type="spellStart"/>
      <w:r w:rsidRPr="006604E3">
        <w:t>Harvested</w:t>
      </w:r>
      <w:r w:rsidRPr="006604E3">
        <w:rPr>
          <w:vertAlign w:val="subscript"/>
        </w:rPr>
        <w:t>PS</w:t>
      </w:r>
      <w:proofErr w:type="spellEnd"/>
      <w:r w:rsidRPr="006604E3">
        <w:rPr>
          <w:vertAlign w:val="subscript"/>
        </w:rPr>
        <w:t>, MA</w:t>
      </w:r>
      <w:r w:rsidRPr="006604E3">
        <w:t xml:space="preserve">.  </w:t>
      </w:r>
      <w:r w:rsidRPr="006604E3">
        <w:rPr>
          <w:b/>
          <w:bCs/>
        </w:rPr>
        <w:t>Stands cannot be harvested more than once per harvest time step.</w:t>
      </w:r>
    </w:p>
    <w:p w:rsidR="008338CB" w:rsidRDefault="0010650D">
      <w:pPr>
        <w:pStyle w:val="textbody"/>
      </w:pPr>
      <w:r w:rsidRPr="006604E3">
        <w:t xml:space="preserve">The process is repeated until all prescriptions within a management area have achieved their target </w:t>
      </w:r>
      <w:r w:rsidR="008338CB">
        <w:t xml:space="preserve">percentage </w:t>
      </w:r>
      <w:r w:rsidRPr="006604E3">
        <w:t>or there are no more stands a</w:t>
      </w:r>
      <w:r w:rsidR="00183C1B">
        <w:t xml:space="preserve">vailable (ranking &gt; 0). </w:t>
      </w:r>
    </w:p>
    <w:p w:rsidR="002E3FB8" w:rsidRPr="008338CB" w:rsidRDefault="008338CB">
      <w:pPr>
        <w:pStyle w:val="textbody"/>
        <w:rPr>
          <w:i/>
        </w:rPr>
      </w:pPr>
      <w:r w:rsidRPr="008338CB">
        <w:rPr>
          <w:b/>
          <w:i/>
        </w:rPr>
        <w:lastRenderedPageBreak/>
        <w:t>Note:</w:t>
      </w:r>
      <w:r w:rsidRPr="008338CB">
        <w:rPr>
          <w:i/>
        </w:rPr>
        <w:t xml:space="preserve">  </w:t>
      </w:r>
      <w:r w:rsidR="00183C1B" w:rsidRPr="008338CB">
        <w:rPr>
          <w:i/>
        </w:rPr>
        <w:t>If the u</w:t>
      </w:r>
      <w:r w:rsidR="0010650D" w:rsidRPr="008338CB">
        <w:rPr>
          <w:i/>
        </w:rPr>
        <w:t xml:space="preserve">ser defines many limiting criteria for a prescription and many stands are ranked zero for that prescription, the desired harvest area may not be reached. </w:t>
      </w:r>
    </w:p>
    <w:p w:rsidR="002E3FB8" w:rsidRDefault="002E3FB8" w:rsidP="002E3FB8">
      <w:pPr>
        <w:pStyle w:val="Heading2"/>
      </w:pPr>
      <w:bookmarkStart w:id="10" w:name="_Toc406167985"/>
      <w:r>
        <w:t>Major Releases</w:t>
      </w:r>
      <w:bookmarkEnd w:id="10"/>
    </w:p>
    <w:p w:rsidR="002E3FB8" w:rsidRDefault="002E3FB8" w:rsidP="002E3FB8">
      <w:pPr>
        <w:pStyle w:val="Heading3"/>
        <w:ind w:left="720" w:hanging="720"/>
      </w:pPr>
      <w:bookmarkStart w:id="11" w:name="_Toc406167986"/>
      <w:r>
        <w:t>Version 2.2</w:t>
      </w:r>
      <w:bookmarkEnd w:id="11"/>
    </w:p>
    <w:p w:rsidR="002E3FB8" w:rsidRPr="001A0F57" w:rsidRDefault="002E3FB8" w:rsidP="002E3FB8">
      <w:pPr>
        <w:pStyle w:val="textbody"/>
      </w:pPr>
      <w:r>
        <w:t>Bug fixed that caused improper simulation of repeated harvests in Biomass Harvest.  Repeat harvests (in both Base and Biomass extensions) can now use any kind of Site Selection (previously repeat harvests always applied Complete Stand).</w:t>
      </w:r>
    </w:p>
    <w:p w:rsidR="002E3FB8" w:rsidRDefault="002E3FB8" w:rsidP="002E3FB8">
      <w:pPr>
        <w:pStyle w:val="Heading3"/>
        <w:ind w:left="720" w:hanging="720"/>
      </w:pPr>
      <w:bookmarkStart w:id="12" w:name="_Toc406167987"/>
      <w:r>
        <w:t>Version 2.1</w:t>
      </w:r>
      <w:bookmarkEnd w:id="12"/>
    </w:p>
    <w:p w:rsidR="002E3FB8" w:rsidRPr="00EF3BCF" w:rsidRDefault="002E3FB8" w:rsidP="002E3FB8">
      <w:pPr>
        <w:pStyle w:val="textbody"/>
      </w:pPr>
      <w:proofErr w:type="gramStart"/>
      <w:r>
        <w:t xml:space="preserve">Added the </w:t>
      </w:r>
      <w:proofErr w:type="spellStart"/>
      <w:r w:rsidRPr="00EF3BCF">
        <w:rPr>
          <w:b/>
        </w:rPr>
        <w:t>Fire</w:t>
      </w:r>
      <w:r>
        <w:rPr>
          <w:b/>
        </w:rPr>
        <w:t>Hazard</w:t>
      </w:r>
      <w:proofErr w:type="spellEnd"/>
      <w:r>
        <w:t xml:space="preserve"> stand ranking option.</w:t>
      </w:r>
      <w:proofErr w:type="gramEnd"/>
    </w:p>
    <w:p w:rsidR="002E3FB8" w:rsidRDefault="002E3FB8" w:rsidP="002E3FB8">
      <w:pPr>
        <w:pStyle w:val="Heading3"/>
        <w:ind w:left="720" w:hanging="720"/>
      </w:pPr>
      <w:bookmarkStart w:id="13" w:name="_Toc406167988"/>
      <w:bookmarkStart w:id="14" w:name="_Toc251661117"/>
      <w:r>
        <w:t>Version 2.0</w:t>
      </w:r>
      <w:bookmarkEnd w:id="13"/>
      <w:r>
        <w:t xml:space="preserve"> </w:t>
      </w:r>
    </w:p>
    <w:p w:rsidR="002E3FB8" w:rsidRPr="00B22C8A" w:rsidRDefault="002E3FB8" w:rsidP="002E3FB8">
      <w:pPr>
        <w:pStyle w:val="textbody"/>
      </w:pPr>
      <w:r>
        <w:t>The extension is compatible with LANDIS-II v6.0.</w:t>
      </w:r>
    </w:p>
    <w:p w:rsidR="002E3FB8" w:rsidRDefault="002E3FB8" w:rsidP="002E3FB8">
      <w:pPr>
        <w:pStyle w:val="Heading3"/>
        <w:ind w:left="720" w:hanging="720"/>
      </w:pPr>
      <w:bookmarkStart w:id="15" w:name="_Toc406167989"/>
      <w:r>
        <w:t>Version 1.2</w:t>
      </w:r>
      <w:bookmarkEnd w:id="15"/>
    </w:p>
    <w:bookmarkEnd w:id="14"/>
    <w:p w:rsidR="002E3FB8" w:rsidRDefault="002E3FB8" w:rsidP="002E3FB8">
      <w:pPr>
        <w:pStyle w:val="textbody"/>
      </w:pPr>
      <w:r>
        <w:t xml:space="preserve">The behavior of Complete and Partial Stand Spreading was changed such that if the initial stand size </w:t>
      </w:r>
      <w:r w:rsidRPr="008B7368">
        <w:rPr>
          <w:b/>
          <w:i/>
        </w:rPr>
        <w:t>exceeds</w:t>
      </w:r>
      <w:r>
        <w:t xml:space="preserve"> the desired stand size, then the harvest will begin at a random location within the initial stand and spread internally until the desired size is achieved and stop.  </w:t>
      </w:r>
    </w:p>
    <w:p w:rsidR="002E3FB8" w:rsidRDefault="002E3FB8" w:rsidP="002E3FB8">
      <w:pPr>
        <w:pStyle w:val="textbody"/>
      </w:pPr>
      <w:r>
        <w:t>A minimum size was added to Stand Spreading (Complete and Partial) to allow users to more tightly control the area harvested if necessary.</w:t>
      </w:r>
    </w:p>
    <w:p w:rsidR="002E3FB8" w:rsidRDefault="002E3FB8" w:rsidP="002E3FB8">
      <w:pPr>
        <w:pStyle w:val="textbody"/>
      </w:pPr>
      <w:r>
        <w:t xml:space="preserve">A new optional keyword was added to Prescriptions:  </w:t>
      </w:r>
      <w:proofErr w:type="spellStart"/>
      <w:r w:rsidRPr="00512F87">
        <w:rPr>
          <w:b/>
        </w:rPr>
        <w:t>MinTimeSinceDamage</w:t>
      </w:r>
      <w:proofErr w:type="spellEnd"/>
      <w:r>
        <w:t xml:space="preserve">.  If this keyword is given, a minimum time since last damage (fire, wind, or harvest) test is applied </w:t>
      </w:r>
      <w:r w:rsidRPr="00512F87">
        <w:rPr>
          <w:b/>
          <w:i/>
        </w:rPr>
        <w:t xml:space="preserve">at the site </w:t>
      </w:r>
      <w:r>
        <w:rPr>
          <w:b/>
          <w:i/>
        </w:rPr>
        <w:t xml:space="preserve">(cell) </w:t>
      </w:r>
      <w:r w:rsidRPr="00512F87">
        <w:rPr>
          <w:b/>
          <w:i/>
        </w:rPr>
        <w:t>scale</w:t>
      </w:r>
      <w:r>
        <w:t>.  The new function will prevent harvesting of recently damaged sites and will provide better control of the area actually harvested.  The function will also allow more frequent application of patch cutting as previous patches will not be re-harvested until the minimum time has passed.</w:t>
      </w:r>
    </w:p>
    <w:p w:rsidR="002E3FB8" w:rsidRDefault="002E3FB8" w:rsidP="002E3FB8">
      <w:pPr>
        <w:pStyle w:val="textbody"/>
      </w:pPr>
      <w:r>
        <w:t xml:space="preserve">A new required log was added:  </w:t>
      </w:r>
      <w:proofErr w:type="spellStart"/>
      <w:r w:rsidRPr="00CD5572">
        <w:rPr>
          <w:b/>
        </w:rPr>
        <w:t>SummaryLog</w:t>
      </w:r>
      <w:proofErr w:type="spellEnd"/>
      <w:r>
        <w:t>.  The new log file summarizes prescriptions by management area and by year.</w:t>
      </w:r>
    </w:p>
    <w:p w:rsidR="002E3FB8" w:rsidRDefault="002E3FB8" w:rsidP="002E3FB8">
      <w:pPr>
        <w:pStyle w:val="Heading3"/>
        <w:ind w:left="720" w:hanging="720"/>
      </w:pPr>
      <w:bookmarkStart w:id="16" w:name="_Toc406167990"/>
      <w:r>
        <w:lastRenderedPageBreak/>
        <w:t>Version 1.1</w:t>
      </w:r>
      <w:bookmarkEnd w:id="16"/>
    </w:p>
    <w:p w:rsidR="0010650D" w:rsidRPr="006604E3" w:rsidRDefault="002E3FB8" w:rsidP="002E3FB8">
      <w:pPr>
        <w:pStyle w:val="textbody"/>
      </w:pPr>
      <w:r>
        <w:t>Beginning with version 1.1, a Forest Type table must contain zero or greater than one Optional statements.  At least one of these must be true for a stand to qualify for harvesting.</w:t>
      </w:r>
      <w:r w:rsidR="0010650D" w:rsidRPr="006604E3">
        <w:t xml:space="preserve"> </w:t>
      </w:r>
    </w:p>
    <w:p w:rsidR="0010650D" w:rsidRPr="006604E3" w:rsidRDefault="0010650D">
      <w:pPr>
        <w:pStyle w:val="Heading2"/>
      </w:pPr>
      <w:bookmarkStart w:id="17" w:name="_Toc406167991"/>
      <w:r w:rsidRPr="006604E3">
        <w:t>References</w:t>
      </w:r>
      <w:bookmarkEnd w:id="17"/>
    </w:p>
    <w:p w:rsidR="0010650D" w:rsidRPr="006604E3" w:rsidRDefault="0010650D">
      <w:pPr>
        <w:pStyle w:val="reference"/>
      </w:pPr>
      <w:r w:rsidRPr="006604E3">
        <w:t xml:space="preserve">Gustafson, E. J.; </w:t>
      </w:r>
      <w:proofErr w:type="spellStart"/>
      <w:r w:rsidRPr="006604E3">
        <w:t>Shifley</w:t>
      </w:r>
      <w:proofErr w:type="spellEnd"/>
      <w:r w:rsidRPr="006604E3">
        <w:t xml:space="preserve">, S. R.; </w:t>
      </w:r>
      <w:proofErr w:type="spellStart"/>
      <w:r w:rsidRPr="006604E3">
        <w:t>Mladenoff</w:t>
      </w:r>
      <w:proofErr w:type="spellEnd"/>
      <w:r w:rsidRPr="006604E3">
        <w:t xml:space="preserve">, D. J.; </w:t>
      </w:r>
      <w:proofErr w:type="spellStart"/>
      <w:r w:rsidRPr="006604E3">
        <w:t>Nimerfro</w:t>
      </w:r>
      <w:proofErr w:type="spellEnd"/>
      <w:r w:rsidRPr="006604E3">
        <w:t>, K. K., and He, H. S. 2000.  Spatial simulation of forest succession and timber harvesting using LANDIS. Canadian Journal of Forest Research. 30:32-43.</w:t>
      </w:r>
    </w:p>
    <w:p w:rsidR="0010650D" w:rsidRPr="006604E3" w:rsidRDefault="0010650D">
      <w:pPr>
        <w:pStyle w:val="Heading2"/>
      </w:pPr>
      <w:bookmarkStart w:id="18" w:name="_Toc404064273"/>
      <w:bookmarkStart w:id="19" w:name="_Toc113769710"/>
      <w:bookmarkStart w:id="20" w:name="_Toc113770926"/>
      <w:bookmarkStart w:id="21" w:name="_Toc406167992"/>
      <w:bookmarkEnd w:id="18"/>
      <w:r w:rsidRPr="006604E3">
        <w:t>Acknowledgements</w:t>
      </w:r>
      <w:bookmarkEnd w:id="19"/>
      <w:bookmarkEnd w:id="20"/>
      <w:bookmarkEnd w:id="21"/>
    </w:p>
    <w:p w:rsidR="0010650D" w:rsidRPr="006604E3" w:rsidRDefault="0010650D">
      <w:pPr>
        <w:pStyle w:val="textbody"/>
      </w:pPr>
      <w:r w:rsidRPr="006604E3">
        <w:t xml:space="preserve">Funding for the development of LANDIS-II has been provided by the </w:t>
      </w:r>
      <w:r>
        <w:t>Northern</w:t>
      </w:r>
      <w:r w:rsidRPr="006604E3">
        <w:t xml:space="preserve"> Research Station (Rhinelander, Wisconsin) of the U.S. Forest Service.  </w:t>
      </w:r>
    </w:p>
    <w:p w:rsidR="0010650D" w:rsidRPr="006604E3" w:rsidRDefault="0010650D">
      <w:pPr>
        <w:pStyle w:val="Heading1"/>
      </w:pPr>
      <w:bookmarkStart w:id="22" w:name="_Toc406167993"/>
      <w:r w:rsidRPr="006604E3">
        <w:lastRenderedPageBreak/>
        <w:t>Harvest Prescriptions</w:t>
      </w:r>
      <w:bookmarkEnd w:id="22"/>
    </w:p>
    <w:p w:rsidR="0010650D" w:rsidRDefault="0010650D">
      <w:pPr>
        <w:pStyle w:val="textbody"/>
      </w:pPr>
      <w:r>
        <w:t>The heart of the Harvest extension is the prescription(s)</w:t>
      </w:r>
      <w:bookmarkStart w:id="23" w:name="_GoBack"/>
      <w:bookmarkEnd w:id="23"/>
      <w:r>
        <w:t xml:space="preserve">.  </w:t>
      </w:r>
      <w:r w:rsidRPr="006604E3">
        <w:t xml:space="preserve">The </w:t>
      </w:r>
      <w:r>
        <w:t>u</w:t>
      </w:r>
      <w:r w:rsidRPr="006604E3">
        <w:t xml:space="preserve">ser may define multiple harvest prescriptions.  These prescriptions can be applied to multiple management areas over different time periods.  A prescription </w:t>
      </w:r>
      <w:r w:rsidR="00EE4272">
        <w:t>defines how</w:t>
      </w:r>
      <w:r>
        <w:t xml:space="preserve"> </w:t>
      </w:r>
      <w:r w:rsidRPr="006604E3">
        <w:t xml:space="preserve">stands </w:t>
      </w:r>
      <w:r>
        <w:t xml:space="preserve">qualify </w:t>
      </w:r>
      <w:r w:rsidR="00EE4272">
        <w:t xml:space="preserve">(or are excluded) </w:t>
      </w:r>
      <w:r>
        <w:t xml:space="preserve">for harvest; how they </w:t>
      </w:r>
      <w:r w:rsidRPr="006604E3">
        <w:t>are ranked</w:t>
      </w:r>
      <w:r>
        <w:t xml:space="preserve"> </w:t>
      </w:r>
      <w:r w:rsidR="00EE4272">
        <w:t>(</w:t>
      </w:r>
      <w:r w:rsidR="00775BFE">
        <w:t>determining</w:t>
      </w:r>
      <w:r w:rsidR="00EE4272">
        <w:t xml:space="preserve"> </w:t>
      </w:r>
      <w:r>
        <w:t>the order in which they are harvested</w:t>
      </w:r>
      <w:r w:rsidR="00EE4272">
        <w:t>)</w:t>
      </w:r>
      <w:r>
        <w:t>;</w:t>
      </w:r>
      <w:r w:rsidR="00B704A3">
        <w:t xml:space="preserve"> how conditions on neighboring stands affect qualification for harvest;</w:t>
      </w:r>
      <w:r>
        <w:t xml:space="preserve"> how </w:t>
      </w:r>
      <w:r w:rsidRPr="006604E3">
        <w:t>site</w:t>
      </w:r>
      <w:r>
        <w:t>s (cells) within stands are</w:t>
      </w:r>
      <w:r w:rsidRPr="006604E3">
        <w:t xml:space="preserve"> select</w:t>
      </w:r>
      <w:r>
        <w:t>ed for harvest;</w:t>
      </w:r>
      <w:r w:rsidRPr="006604E3">
        <w:t xml:space="preserve"> the cohorts to be removed</w:t>
      </w:r>
      <w:r>
        <w:t xml:space="preserve"> from those sites; and whether planting should follow harvesting.</w:t>
      </w:r>
      <w:r w:rsidRPr="006604E3">
        <w:t xml:space="preserve">  </w:t>
      </w:r>
    </w:p>
    <w:p w:rsidR="0010650D" w:rsidRPr="006604E3" w:rsidRDefault="0010650D">
      <w:pPr>
        <w:pStyle w:val="textbody"/>
      </w:pPr>
      <w:r>
        <w:t>Other extension inputs (e.g., input maps) and t</w:t>
      </w:r>
      <w:r w:rsidRPr="006604E3">
        <w:t xml:space="preserve">he percentage of stands harvested and the </w:t>
      </w:r>
      <w:r>
        <w:t>time steps</w:t>
      </w:r>
      <w:r w:rsidRPr="006604E3">
        <w:t xml:space="preserve"> of implementation </w:t>
      </w:r>
      <w:r w:rsidRPr="006A79E9">
        <w:t xml:space="preserve">are described </w:t>
      </w:r>
      <w:r w:rsidR="00935E16" w:rsidRPr="006A79E9">
        <w:t>in C</w:t>
      </w:r>
      <w:r w:rsidR="00775BFE" w:rsidRPr="006A79E9">
        <w:t>hapter 3</w:t>
      </w:r>
      <w:r w:rsidRPr="006A79E9">
        <w:t>.</w:t>
      </w:r>
    </w:p>
    <w:p w:rsidR="0010650D" w:rsidRDefault="0010650D" w:rsidP="00071640">
      <w:pPr>
        <w:pStyle w:val="Heading2"/>
      </w:pPr>
      <w:bookmarkStart w:id="24" w:name="_Toc406167994"/>
      <w:r>
        <w:t>Prescription Keywords</w:t>
      </w:r>
      <w:bookmarkEnd w:id="24"/>
    </w:p>
    <w:p w:rsidR="0010650D" w:rsidRDefault="0010650D" w:rsidP="00071640">
      <w:pPr>
        <w:pStyle w:val="textbody"/>
      </w:pPr>
      <w:r>
        <w:t xml:space="preserve">Base Harvest expects keywords in a certain order, although some keywords are optional.  </w:t>
      </w:r>
      <w:r w:rsidRPr="00334051">
        <w:rPr>
          <w:i/>
        </w:rPr>
        <w:t>If they are not in this order, you may encounter errors.</w:t>
      </w:r>
      <w:r>
        <w:t xml:space="preserve">  See details below regarding expected values.  </w:t>
      </w:r>
    </w:p>
    <w:p w:rsidR="0010650D" w:rsidRDefault="0010650D" w:rsidP="00071640">
      <w:pPr>
        <w:pStyle w:val="textbody"/>
      </w:pPr>
      <w:r>
        <w:t>The expected order:</w:t>
      </w:r>
    </w:p>
    <w:p w:rsidR="0010650D" w:rsidRDefault="0010650D" w:rsidP="00071640">
      <w:pPr>
        <w:pStyle w:val="textbody"/>
        <w:rPr>
          <w:rFonts w:ascii="Courier" w:hAnsi="Courier"/>
          <w:sz w:val="20"/>
        </w:rPr>
      </w:pPr>
      <w:r>
        <w:rPr>
          <w:rFonts w:ascii="Courier" w:hAnsi="Courier"/>
          <w:sz w:val="20"/>
        </w:rPr>
        <w:t>Prescription</w:t>
      </w:r>
      <w:r>
        <w:rPr>
          <w:rFonts w:ascii="Courier" w:hAnsi="Courier"/>
          <w:sz w:val="20"/>
        </w:rPr>
        <w:tab/>
      </w:r>
      <w:r>
        <w:rPr>
          <w:rFonts w:ascii="Courier" w:hAnsi="Courier"/>
          <w:sz w:val="20"/>
        </w:rPr>
        <w:tab/>
      </w:r>
      <w:r>
        <w:rPr>
          <w:rFonts w:ascii="Courier" w:hAnsi="Courier"/>
          <w:sz w:val="20"/>
        </w:rPr>
        <w:tab/>
      </w:r>
      <w:r>
        <w:rPr>
          <w:rFonts w:ascii="Courier" w:hAnsi="Courier"/>
          <w:sz w:val="20"/>
        </w:rPr>
        <w:tab/>
      </w:r>
      <w:r>
        <w:rPr>
          <w:rFonts w:ascii="Courier" w:hAnsi="Courier"/>
          <w:sz w:val="20"/>
        </w:rPr>
        <w:tab/>
        <w:t xml:space="preserve">&lt;&lt; </w:t>
      </w:r>
      <w:r w:rsidRPr="00071640">
        <w:rPr>
          <w:rFonts w:ascii="Courier" w:hAnsi="Courier"/>
          <w:b/>
          <w:sz w:val="20"/>
        </w:rPr>
        <w:t>Required</w:t>
      </w:r>
    </w:p>
    <w:p w:rsidR="0010650D" w:rsidRPr="00EF6456" w:rsidRDefault="0010650D" w:rsidP="00071640">
      <w:pPr>
        <w:pStyle w:val="textbody"/>
        <w:rPr>
          <w:rFonts w:ascii="Courier" w:hAnsi="Courier"/>
          <w:sz w:val="20"/>
        </w:rPr>
      </w:pPr>
      <w:proofErr w:type="spellStart"/>
      <w:r w:rsidRPr="00EF6456">
        <w:rPr>
          <w:rFonts w:ascii="Courier" w:hAnsi="Courier"/>
          <w:sz w:val="20"/>
        </w:rPr>
        <w:t>StandRanking</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 xml:space="preserve">&lt;&lt; </w:t>
      </w:r>
      <w:r w:rsidRPr="00EF6456">
        <w:rPr>
          <w:rFonts w:ascii="Courier" w:hAnsi="Courier"/>
          <w:b/>
          <w:sz w:val="20"/>
        </w:rPr>
        <w:t>Required</w:t>
      </w:r>
    </w:p>
    <w:p w:rsidR="0010650D" w:rsidRPr="00EF6456" w:rsidRDefault="0010650D" w:rsidP="00071640">
      <w:pPr>
        <w:pStyle w:val="textbody"/>
        <w:rPr>
          <w:rFonts w:ascii="Courier" w:hAnsi="Courier"/>
          <w:sz w:val="20"/>
        </w:rPr>
      </w:pPr>
      <w:proofErr w:type="spellStart"/>
      <w:r w:rsidRPr="00EF6456">
        <w:rPr>
          <w:rFonts w:ascii="Courier" w:hAnsi="Courier"/>
          <w:sz w:val="20"/>
        </w:rPr>
        <w:t>MinimumAge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MaximumAge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StandAdjacency</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AdjacencyType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w:t>
      </w:r>
      <w:r>
        <w:rPr>
          <w:rFonts w:ascii="Courier" w:hAnsi="Courier"/>
          <w:sz w:val="20"/>
        </w:rPr>
        <w:t xml:space="preserve"> </w:t>
      </w:r>
      <w:r w:rsidRPr="00EF6456">
        <w:rPr>
          <w:rFonts w:ascii="Courier" w:hAnsi="Courier"/>
          <w:sz w:val="20"/>
        </w:rPr>
        <w:t xml:space="preserve">Optional </w:t>
      </w:r>
    </w:p>
    <w:p w:rsidR="0010650D" w:rsidRPr="00EF6456" w:rsidRDefault="0010650D" w:rsidP="00071640">
      <w:pPr>
        <w:pStyle w:val="textbody"/>
        <w:rPr>
          <w:rFonts w:ascii="Courier" w:hAnsi="Courier"/>
          <w:sz w:val="20"/>
        </w:rPr>
      </w:pPr>
      <w:proofErr w:type="spellStart"/>
      <w:r w:rsidRPr="00EF6456">
        <w:rPr>
          <w:rFonts w:ascii="Courier" w:hAnsi="Courier"/>
          <w:sz w:val="20"/>
        </w:rPr>
        <w:t>AdjacencyNeighborSetAside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MinimumTimeSinceLastHarvest</w:t>
      </w:r>
      <w:proofErr w:type="spellEnd"/>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ForestTypeTable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SiteSelection</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 xml:space="preserve">&lt;&lt; </w:t>
      </w:r>
      <w:r w:rsidRPr="00EF6456">
        <w:rPr>
          <w:rFonts w:ascii="Courier" w:hAnsi="Courier"/>
          <w:b/>
          <w:sz w:val="20"/>
        </w:rPr>
        <w:t>Required</w:t>
      </w:r>
    </w:p>
    <w:p w:rsidR="0010650D" w:rsidRPr="00EF6456" w:rsidRDefault="0010650D" w:rsidP="00071640">
      <w:pPr>
        <w:pStyle w:val="textbody"/>
        <w:rPr>
          <w:rFonts w:ascii="Courier" w:hAnsi="Courier"/>
          <w:sz w:val="20"/>
        </w:rPr>
      </w:pPr>
      <w:proofErr w:type="spellStart"/>
      <w:r w:rsidRPr="00EF6456">
        <w:rPr>
          <w:rFonts w:ascii="Courier" w:hAnsi="Courier"/>
          <w:sz w:val="20"/>
        </w:rPr>
        <w:t>MinTimeSinceDamage</w:t>
      </w:r>
      <w:proofErr w:type="spellEnd"/>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PreventEstablishment</w:t>
      </w:r>
      <w:proofErr w:type="spellEnd"/>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CohortsRemoved</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 xml:space="preserve">&lt;&lt; </w:t>
      </w:r>
      <w:r w:rsidRPr="00EF6456">
        <w:rPr>
          <w:rFonts w:ascii="Courier" w:hAnsi="Courier"/>
          <w:b/>
          <w:sz w:val="20"/>
        </w:rPr>
        <w:t>Required</w:t>
      </w:r>
    </w:p>
    <w:p w:rsidR="0010650D" w:rsidRPr="00EF6456" w:rsidRDefault="0010650D" w:rsidP="00071640">
      <w:pPr>
        <w:pStyle w:val="textbody"/>
        <w:rPr>
          <w:rFonts w:ascii="Courier" w:hAnsi="Courier"/>
          <w:sz w:val="20"/>
        </w:rPr>
      </w:pPr>
      <w:r w:rsidRPr="00EF6456">
        <w:rPr>
          <w:rFonts w:ascii="Courier" w:hAnsi="Courier"/>
          <w:sz w:val="20"/>
        </w:rPr>
        <w:t>Plant</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SingleRepeat</w:t>
      </w:r>
      <w:proofErr w:type="spellEnd"/>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lastRenderedPageBreak/>
        <w:t>MultipleRepeat</w:t>
      </w:r>
      <w:proofErr w:type="spellEnd"/>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6604E3" w:rsidRDefault="0010650D" w:rsidP="00C94BFD">
      <w:pPr>
        <w:pStyle w:val="Heading2"/>
      </w:pPr>
      <w:bookmarkStart w:id="25" w:name="_Toc406167995"/>
      <w:r w:rsidRPr="006604E3">
        <w:t>Prescription</w:t>
      </w:r>
      <w:bookmarkEnd w:id="25"/>
    </w:p>
    <w:p w:rsidR="0010650D" w:rsidRPr="006604E3" w:rsidRDefault="0010650D" w:rsidP="00071640">
      <w:pPr>
        <w:pStyle w:val="textbody"/>
      </w:pPr>
      <w:r w:rsidRPr="006604E3">
        <w:t>This text parameter is the prescription’s name.  Each name must be unique.</w:t>
      </w:r>
    </w:p>
    <w:p w:rsidR="0010650D" w:rsidRPr="006604E3" w:rsidRDefault="0010650D" w:rsidP="00071640">
      <w:pPr>
        <w:pStyle w:val="Heading2"/>
      </w:pPr>
      <w:bookmarkStart w:id="26" w:name="_Toc406167996"/>
      <w:r w:rsidRPr="006604E3">
        <w:t>Stand Rankings</w:t>
      </w:r>
      <w:bookmarkEnd w:id="26"/>
    </w:p>
    <w:p w:rsidR="0010650D" w:rsidRDefault="0010650D" w:rsidP="00071640">
      <w:pPr>
        <w:pStyle w:val="textbody"/>
      </w:pPr>
      <w:r>
        <w:t>Qualified s</w:t>
      </w:r>
      <w:r w:rsidRPr="006604E3">
        <w:t xml:space="preserve">tands can be prioritized for harvest (ranked) in </w:t>
      </w:r>
      <w:r w:rsidR="00450700">
        <w:t>several</w:t>
      </w:r>
      <w:r w:rsidR="00450700" w:rsidRPr="006604E3">
        <w:t xml:space="preserve"> </w:t>
      </w:r>
      <w:r w:rsidRPr="006604E3">
        <w:t xml:space="preserve">different ways.  </w:t>
      </w:r>
      <w:r w:rsidR="00775BFE">
        <w:t>S</w:t>
      </w:r>
      <w:r w:rsidR="00775BFE" w:rsidRPr="006604E3">
        <w:t>tands</w:t>
      </w:r>
      <w:r w:rsidRPr="006604E3">
        <w:t xml:space="preserve"> </w:t>
      </w:r>
      <w:r w:rsidR="00775BFE">
        <w:t>are harvested in rank order</w:t>
      </w:r>
      <w:r w:rsidRPr="006604E3">
        <w:t xml:space="preserve">.  For most rankings, a value is calculated for each cell and cells are averaged to calculate the stand rank.  </w:t>
      </w:r>
      <w:r>
        <w:t>Unqualified</w:t>
      </w:r>
      <w:r w:rsidRPr="006604E3">
        <w:t xml:space="preserve"> stands </w:t>
      </w:r>
      <w:r>
        <w:t>receive</w:t>
      </w:r>
      <w:r w:rsidRPr="006604E3">
        <w:t xml:space="preserve"> a rank of zero and </w:t>
      </w:r>
      <w:r>
        <w:t xml:space="preserve">will </w:t>
      </w:r>
      <w:r w:rsidRPr="006604E3">
        <w:t xml:space="preserve">not </w:t>
      </w:r>
      <w:r>
        <w:t xml:space="preserve">be </w:t>
      </w:r>
      <w:r w:rsidRPr="006604E3">
        <w:t xml:space="preserve">harvested during that time step.  A stand ranking method must be designated for each prescription.  </w:t>
      </w:r>
      <w:r w:rsidRPr="006604E3">
        <w:rPr>
          <w:b/>
          <w:bCs/>
        </w:rPr>
        <w:t xml:space="preserve">Stands are ranked within </w:t>
      </w:r>
      <w:r>
        <w:rPr>
          <w:b/>
          <w:bCs/>
        </w:rPr>
        <w:t xml:space="preserve">a </w:t>
      </w:r>
      <w:r w:rsidRPr="006604E3">
        <w:rPr>
          <w:b/>
          <w:bCs/>
        </w:rPr>
        <w:t>management area</w:t>
      </w:r>
      <w:r w:rsidRPr="006604E3">
        <w:t xml:space="preserve">, i.e., each management area will have </w:t>
      </w:r>
      <w:r>
        <w:t>a separate</w:t>
      </w:r>
      <w:r w:rsidRPr="006604E3">
        <w:t xml:space="preserve"> ranking of the stands within it.</w:t>
      </w:r>
    </w:p>
    <w:p w:rsidR="0010650D" w:rsidRPr="006604E3" w:rsidRDefault="0010650D" w:rsidP="00071640">
      <w:pPr>
        <w:pStyle w:val="Heading3"/>
        <w:ind w:left="720" w:hanging="720"/>
      </w:pPr>
      <w:bookmarkStart w:id="27" w:name="_Toc406167997"/>
      <w:proofErr w:type="spellStart"/>
      <w:r w:rsidRPr="006604E3">
        <w:t>StandRanking</w:t>
      </w:r>
      <w:bookmarkEnd w:id="27"/>
      <w:proofErr w:type="spellEnd"/>
    </w:p>
    <w:p w:rsidR="0010650D" w:rsidRPr="006604E3" w:rsidRDefault="0010650D" w:rsidP="00071640">
      <w:pPr>
        <w:pStyle w:val="textbody"/>
      </w:pPr>
      <w:r w:rsidRPr="006604E3">
        <w:t xml:space="preserve">This parameter indicates which method to use to rank the stands in a management area.  Valid values are </w:t>
      </w:r>
      <w:r w:rsidRPr="006604E3">
        <w:rPr>
          <w:rFonts w:ascii="Courier New" w:hAnsi="Courier New" w:cs="Courier New"/>
          <w:sz w:val="20"/>
        </w:rPr>
        <w:t>"Economic"</w:t>
      </w:r>
      <w:r w:rsidRPr="006604E3">
        <w:t xml:space="preserve">, </w:t>
      </w:r>
      <w:r w:rsidRPr="006604E3">
        <w:rPr>
          <w:rFonts w:ascii="Courier New" w:hAnsi="Courier New" w:cs="Courier New"/>
          <w:sz w:val="20"/>
        </w:rPr>
        <w:t>"</w:t>
      </w:r>
      <w:proofErr w:type="spellStart"/>
      <w:r w:rsidRPr="006604E3">
        <w:rPr>
          <w:rFonts w:ascii="Courier New" w:hAnsi="Courier New" w:cs="Courier New"/>
          <w:sz w:val="20"/>
        </w:rPr>
        <w:t>MaxCohortAge</w:t>
      </w:r>
      <w:proofErr w:type="spellEnd"/>
      <w:r w:rsidRPr="006604E3">
        <w:rPr>
          <w:rFonts w:ascii="Courier New" w:hAnsi="Courier New" w:cs="Courier New"/>
          <w:sz w:val="20"/>
        </w:rPr>
        <w:t>"</w:t>
      </w:r>
      <w:r w:rsidRPr="006604E3">
        <w:t xml:space="preserve">, </w:t>
      </w:r>
      <w:r w:rsidRPr="006604E3">
        <w:rPr>
          <w:rFonts w:ascii="Courier New" w:hAnsi="Courier New" w:cs="Courier New"/>
          <w:sz w:val="20"/>
        </w:rPr>
        <w:t>"</w:t>
      </w:r>
      <w:proofErr w:type="spellStart"/>
      <w:r w:rsidRPr="006604E3">
        <w:rPr>
          <w:rFonts w:ascii="Courier New" w:hAnsi="Courier New" w:cs="Courier New"/>
          <w:sz w:val="20"/>
        </w:rPr>
        <w:t>RegulateAges</w:t>
      </w:r>
      <w:proofErr w:type="spellEnd"/>
      <w:r w:rsidRPr="006604E3">
        <w:rPr>
          <w:rFonts w:ascii="Courier New" w:hAnsi="Courier New" w:cs="Courier New"/>
          <w:sz w:val="20"/>
        </w:rPr>
        <w:t>"</w:t>
      </w:r>
      <w:r>
        <w:t>,</w:t>
      </w:r>
      <w:r w:rsidRPr="006604E3">
        <w:t xml:space="preserve"> </w:t>
      </w:r>
      <w:r w:rsidRPr="006604E3">
        <w:rPr>
          <w:rFonts w:ascii="Courier New" w:hAnsi="Courier New" w:cs="Courier New"/>
          <w:sz w:val="20"/>
        </w:rPr>
        <w:t>"Random"</w:t>
      </w:r>
      <w:r>
        <w:t xml:space="preserve">, and </w:t>
      </w:r>
      <w:r w:rsidRPr="006604E3">
        <w:rPr>
          <w:rFonts w:ascii="Courier New" w:hAnsi="Courier New" w:cs="Courier New"/>
          <w:sz w:val="20"/>
        </w:rPr>
        <w:t>"</w:t>
      </w:r>
      <w:proofErr w:type="spellStart"/>
      <w:r>
        <w:rPr>
          <w:rFonts w:ascii="Courier New" w:hAnsi="Courier New" w:cs="Courier New"/>
          <w:sz w:val="20"/>
        </w:rPr>
        <w:t>FireHazard</w:t>
      </w:r>
      <w:proofErr w:type="spellEnd"/>
      <w:r w:rsidRPr="006604E3">
        <w:rPr>
          <w:rFonts w:ascii="Courier New" w:hAnsi="Courier New" w:cs="Courier New"/>
          <w:sz w:val="20"/>
        </w:rPr>
        <w:t>"</w:t>
      </w:r>
      <w:r w:rsidRPr="006604E3">
        <w:t>.</w:t>
      </w:r>
    </w:p>
    <w:p w:rsidR="0010650D" w:rsidRPr="006604E3" w:rsidRDefault="0010650D" w:rsidP="00071640">
      <w:pPr>
        <w:pStyle w:val="Heading3"/>
      </w:pPr>
      <w:bookmarkStart w:id="28" w:name="_Toc406167998"/>
      <w:r w:rsidRPr="006604E3">
        <w:t>Maximum cohort age</w:t>
      </w:r>
      <w:r w:rsidR="00775BFE">
        <w:t xml:space="preserve"> (</w:t>
      </w:r>
      <w:r w:rsidR="00ED6378">
        <w:t xml:space="preserve">keyword: </w:t>
      </w:r>
      <w:proofErr w:type="spellStart"/>
      <w:r w:rsidR="00775BFE">
        <w:t>MaxCohortAge</w:t>
      </w:r>
      <w:proofErr w:type="spellEnd"/>
      <w:r w:rsidR="00775BFE">
        <w:t>)</w:t>
      </w:r>
      <w:bookmarkEnd w:id="28"/>
    </w:p>
    <w:p w:rsidR="0010650D" w:rsidRPr="006604E3" w:rsidRDefault="0010650D" w:rsidP="00071640">
      <w:pPr>
        <w:pStyle w:val="textbody"/>
      </w:pPr>
      <w:r>
        <w:t>S</w:t>
      </w:r>
      <w:r w:rsidRPr="006604E3">
        <w:t xml:space="preserve">tands in a management area are </w:t>
      </w:r>
      <w:r>
        <w:t>ranked</w:t>
      </w:r>
      <w:r w:rsidRPr="006604E3">
        <w:t xml:space="preserve"> </w:t>
      </w:r>
      <w:r>
        <w:t>in descending order by age, resulting in oldest stands being harvested first</w:t>
      </w:r>
      <w:r w:rsidRPr="006604E3">
        <w:t>.  Stand age is computed as the mean of the oldest cohort on each site within the stand.</w:t>
      </w:r>
    </w:p>
    <w:p w:rsidR="0010650D" w:rsidRPr="006604E3" w:rsidRDefault="0010650D" w:rsidP="00071640">
      <w:pPr>
        <w:pStyle w:val="Heading3"/>
      </w:pPr>
      <w:bookmarkStart w:id="29" w:name="_Toc406167999"/>
      <w:r w:rsidRPr="006604E3">
        <w:t>Economic importance</w:t>
      </w:r>
      <w:r w:rsidR="00775BFE">
        <w:t xml:space="preserve"> (</w:t>
      </w:r>
      <w:r w:rsidR="00ED6378">
        <w:t xml:space="preserve">keyword: </w:t>
      </w:r>
      <w:r w:rsidR="00775BFE">
        <w:t>Economic)</w:t>
      </w:r>
      <w:bookmarkEnd w:id="29"/>
    </w:p>
    <w:p w:rsidR="0010650D" w:rsidRDefault="0010650D" w:rsidP="00071640">
      <w:pPr>
        <w:pStyle w:val="textbody"/>
      </w:pPr>
      <w:r w:rsidRPr="006604E3">
        <w:t xml:space="preserve">Stands are ranked on an index of economic value.  Each species is assigned a relative economic value.  The value of each age cohort within a species is linearly weighted so that older cohorts are more valuable.  The economic value of a site is the sum of the weighted value for each age cohort present.  The economic value of a stand is the mean of the economic value for each site in the stand.  This ranking algorithm requires additional parameters that indicate the relative economic value of each species and the age of economic maturity </w:t>
      </w:r>
      <w:r>
        <w:t xml:space="preserve">(minimum age of merchantability) </w:t>
      </w:r>
      <w:r w:rsidRPr="006604E3">
        <w:t>for each species.</w:t>
      </w:r>
    </w:p>
    <w:p w:rsidR="00ED6378" w:rsidRPr="006604E3" w:rsidRDefault="00ED6378" w:rsidP="00071640">
      <w:pPr>
        <w:pStyle w:val="textbody"/>
      </w:pPr>
      <w:r w:rsidRPr="00ED6378">
        <w:rPr>
          <w:b/>
        </w:rPr>
        <w:t>Note:</w:t>
      </w:r>
      <w:r>
        <w:t xml:space="preserve"> In early releases of Base Harvest, users used the Economic ranking method to target prescriptions to specific species.  It is now more efficient and effective to use the Forest Type table (described below) to target prescriptions to specific species combinations.  </w:t>
      </w:r>
    </w:p>
    <w:p w:rsidR="0010650D" w:rsidRPr="006604E3" w:rsidRDefault="0010650D" w:rsidP="00071640">
      <w:pPr>
        <w:pStyle w:val="Heading4"/>
        <w:ind w:left="864" w:hanging="864"/>
      </w:pPr>
      <w:r w:rsidRPr="006604E3">
        <w:lastRenderedPageBreak/>
        <w:t>Economic Rank Table</w:t>
      </w:r>
    </w:p>
    <w:p w:rsidR="0010650D" w:rsidRDefault="0010650D" w:rsidP="00071640">
      <w:pPr>
        <w:pStyle w:val="textbody"/>
      </w:pPr>
      <w:r w:rsidRPr="006604E3">
        <w:t xml:space="preserve">If the stands are ranked on their economic value, then a table of economic ranks must immediately follow the </w:t>
      </w:r>
      <w:proofErr w:type="spellStart"/>
      <w:r>
        <w:t>StandRanking</w:t>
      </w:r>
      <w:proofErr w:type="spellEnd"/>
      <w:r>
        <w:t xml:space="preserve"> </w:t>
      </w:r>
      <w:r w:rsidRPr="006604E3">
        <w:t>parameter.  Each row in the table has the economic rank for one species.</w:t>
      </w:r>
    </w:p>
    <w:p w:rsidR="0010650D" w:rsidRPr="006604E3" w:rsidRDefault="0010650D" w:rsidP="00071640">
      <w:pPr>
        <w:pStyle w:val="Heading4"/>
      </w:pPr>
      <w:r w:rsidRPr="006604E3">
        <w:t>Species column</w:t>
      </w:r>
    </w:p>
    <w:p w:rsidR="0010650D" w:rsidRPr="006604E3" w:rsidRDefault="0010650D" w:rsidP="00071640">
      <w:pPr>
        <w:pStyle w:val="textbody"/>
      </w:pPr>
      <w:r w:rsidRPr="006604E3">
        <w:t xml:space="preserve">The species’ name must be one of those listed in the species input file (see </w:t>
      </w:r>
      <w:r w:rsidR="00935E16">
        <w:t>C</w:t>
      </w:r>
      <w:r w:rsidRPr="006604E3">
        <w:t xml:space="preserve">hapter 5 in the </w:t>
      </w:r>
      <w:r w:rsidRPr="006604E3">
        <w:rPr>
          <w:i/>
          <w:iCs/>
        </w:rPr>
        <w:t>LANDIS-II Model User Guide</w:t>
      </w:r>
      <w:r w:rsidRPr="006604E3">
        <w:t>).  The species can appear in any order in the economic rank table.  The table does not need a row for every species.  Any species that is not in the table is assigned the default economic rank of 0.</w:t>
      </w:r>
    </w:p>
    <w:p w:rsidR="0010650D" w:rsidRPr="006604E3" w:rsidRDefault="0010650D" w:rsidP="00071640">
      <w:pPr>
        <w:pStyle w:val="Heading4"/>
      </w:pPr>
      <w:r w:rsidRPr="006604E3">
        <w:t>Economic Rank column</w:t>
      </w:r>
    </w:p>
    <w:p w:rsidR="0010650D" w:rsidRPr="006604E3" w:rsidRDefault="0010650D" w:rsidP="00071640">
      <w:pPr>
        <w:pStyle w:val="textbody"/>
      </w:pPr>
      <w:r w:rsidRPr="006604E3">
        <w:t xml:space="preserve">This parameter is the species’ </w:t>
      </w:r>
      <w:r w:rsidR="00ED6378">
        <w:t xml:space="preserve">relative </w:t>
      </w:r>
      <w:r w:rsidRPr="006604E3">
        <w:t>economic value (rank)</w:t>
      </w:r>
      <w:r w:rsidR="006643EC">
        <w:t>, with higher values representing higher value</w:t>
      </w:r>
      <w:r w:rsidRPr="006604E3">
        <w:t>.  Value: 0 ≤ integer ≤ 100.</w:t>
      </w:r>
    </w:p>
    <w:p w:rsidR="0010650D" w:rsidRPr="006604E3" w:rsidRDefault="0010650D" w:rsidP="00071640">
      <w:pPr>
        <w:pStyle w:val="Heading4"/>
      </w:pPr>
      <w:r w:rsidRPr="006604E3">
        <w:t>Minimum Age column</w:t>
      </w:r>
    </w:p>
    <w:p w:rsidR="0010650D" w:rsidRDefault="0010650D" w:rsidP="00071640">
      <w:pPr>
        <w:pStyle w:val="textbody"/>
      </w:pPr>
      <w:r w:rsidRPr="006604E3">
        <w:t>This parameter is the minimum age at which the species has economic value.  Value: integer ≥ 0.</w:t>
      </w:r>
    </w:p>
    <w:p w:rsidR="0010650D" w:rsidRDefault="0010650D" w:rsidP="00071640">
      <w:pPr>
        <w:pStyle w:val="textbody"/>
      </w:pPr>
      <w:r>
        <w:t>Example:</w:t>
      </w:r>
    </w:p>
    <w:p w:rsidR="0010650D" w:rsidRPr="00CF163D" w:rsidRDefault="0010650D" w:rsidP="00071640">
      <w:pPr>
        <w:pStyle w:val="textbody"/>
        <w:spacing w:after="0"/>
        <w:rPr>
          <w:rFonts w:ascii="Courier" w:hAnsi="Courier" w:cs="Courier"/>
        </w:rPr>
      </w:pPr>
      <w:r w:rsidRPr="00CF163D">
        <w:rPr>
          <w:rFonts w:ascii="Courier" w:hAnsi="Courier" w:cs="Courier"/>
          <w:sz w:val="20"/>
        </w:rPr>
        <w:t xml:space="preserve">      </w:t>
      </w:r>
      <w:proofErr w:type="spellStart"/>
      <w:r w:rsidRPr="00CF163D">
        <w:rPr>
          <w:rFonts w:ascii="Courier" w:hAnsi="Courier" w:cs="Courier"/>
          <w:sz w:val="20"/>
        </w:rPr>
        <w:t>StandRanking</w:t>
      </w:r>
      <w:proofErr w:type="spellEnd"/>
      <w:r w:rsidRPr="00CF163D">
        <w:rPr>
          <w:rFonts w:ascii="Courier" w:hAnsi="Courier" w:cs="Courier"/>
          <w:sz w:val="20"/>
        </w:rPr>
        <w:t xml:space="preserve">    Economic</w:t>
      </w:r>
    </w:p>
    <w:p w:rsidR="0010650D" w:rsidRPr="00CF163D" w:rsidRDefault="0010650D" w:rsidP="00071640">
      <w:pPr>
        <w:pStyle w:val="textbody"/>
        <w:spacing w:after="0"/>
        <w:rPr>
          <w:rFonts w:ascii="Courier" w:hAnsi="Courier" w:cs="Courier"/>
        </w:rPr>
      </w:pPr>
      <w:r w:rsidRPr="00CF163D">
        <w:rPr>
          <w:rFonts w:ascii="Courier" w:hAnsi="Courier" w:cs="Courier"/>
          <w:sz w:val="20"/>
        </w:rPr>
        <w:t>&gt;&gt;  Species     Economic Rank   Minimum Age</w:t>
      </w:r>
    </w:p>
    <w:p w:rsidR="0010650D" w:rsidRPr="00CF163D" w:rsidRDefault="0010650D" w:rsidP="00071640">
      <w:pPr>
        <w:pStyle w:val="textbody"/>
        <w:spacing w:after="0"/>
        <w:rPr>
          <w:rFonts w:ascii="Courier" w:hAnsi="Courier" w:cs="Courier"/>
        </w:rPr>
      </w:pPr>
      <w:r w:rsidRPr="00CF163D">
        <w:rPr>
          <w:rFonts w:ascii="Courier" w:hAnsi="Courier" w:cs="Courier"/>
          <w:sz w:val="20"/>
        </w:rPr>
        <w:t>&gt;&gt;  -------     -------------   -----------</w:t>
      </w:r>
    </w:p>
    <w:p w:rsidR="0010650D" w:rsidRPr="00CF163D" w:rsidRDefault="0010650D" w:rsidP="00071640">
      <w:pPr>
        <w:pStyle w:val="textbody"/>
        <w:spacing w:after="0"/>
        <w:ind w:firstLine="288"/>
        <w:rPr>
          <w:sz w:val="20"/>
        </w:rPr>
      </w:pPr>
      <w:r>
        <w:rPr>
          <w:rFonts w:ascii="Courier" w:hAnsi="Courier" w:cs="Courier"/>
          <w:sz w:val="20"/>
        </w:rPr>
        <w:t xml:space="preserve">  </w:t>
      </w:r>
      <w:proofErr w:type="spellStart"/>
      <w:r w:rsidRPr="00CF163D">
        <w:rPr>
          <w:rFonts w:ascii="Courier" w:hAnsi="Courier" w:cs="Courier"/>
          <w:sz w:val="20"/>
        </w:rPr>
        <w:t>acerrubr</w:t>
      </w:r>
      <w:proofErr w:type="spellEnd"/>
      <w:r w:rsidRPr="00CF163D">
        <w:rPr>
          <w:rFonts w:ascii="Courier" w:hAnsi="Courier" w:cs="Courier"/>
          <w:sz w:val="20"/>
        </w:rPr>
        <w:tab/>
      </w:r>
      <w:r>
        <w:rPr>
          <w:rFonts w:ascii="Courier" w:hAnsi="Courier" w:cs="Courier"/>
          <w:sz w:val="20"/>
        </w:rPr>
        <w:tab/>
      </w:r>
      <w:r w:rsidRPr="00CF163D">
        <w:rPr>
          <w:rFonts w:ascii="Courier" w:hAnsi="Courier" w:cs="Courier"/>
          <w:sz w:val="20"/>
        </w:rPr>
        <w:t>85</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r w:rsidRPr="00CF163D">
        <w:rPr>
          <w:rFonts w:ascii="Courier" w:hAnsi="Courier" w:cs="Courier"/>
          <w:sz w:val="20"/>
        </w:rPr>
        <w:t>50</w:t>
      </w:r>
    </w:p>
    <w:p w:rsidR="0010650D" w:rsidRPr="006604E3" w:rsidRDefault="0010650D" w:rsidP="00071640">
      <w:pPr>
        <w:pStyle w:val="textbody"/>
      </w:pPr>
    </w:p>
    <w:p w:rsidR="0010650D" w:rsidRPr="006604E3" w:rsidRDefault="0010650D" w:rsidP="00071640">
      <w:pPr>
        <w:pStyle w:val="Heading3"/>
      </w:pPr>
      <w:bookmarkStart w:id="30" w:name="_Toc406168000"/>
      <w:r w:rsidRPr="006604E3">
        <w:t>Regulate cohort ages</w:t>
      </w:r>
      <w:r w:rsidR="00ED6378">
        <w:t xml:space="preserve"> (keyword: </w:t>
      </w:r>
      <w:proofErr w:type="spellStart"/>
      <w:r w:rsidR="00ED6378">
        <w:t>RegulateAges</w:t>
      </w:r>
      <w:proofErr w:type="spellEnd"/>
      <w:r w:rsidR="00ED6378">
        <w:t>)</w:t>
      </w:r>
      <w:bookmarkEnd w:id="30"/>
    </w:p>
    <w:p w:rsidR="0010650D" w:rsidRPr="006604E3" w:rsidRDefault="0010650D" w:rsidP="00071640">
      <w:pPr>
        <w:pStyle w:val="textbody"/>
      </w:pPr>
      <w:r w:rsidRPr="006604E3">
        <w:t xml:space="preserve">Stands are ranked </w:t>
      </w:r>
      <w:r>
        <w:t>such</w:t>
      </w:r>
      <w:r w:rsidRPr="006604E3">
        <w:t xml:space="preserve"> that harvesting over time will </w:t>
      </w:r>
      <w:r>
        <w:t>produce</w:t>
      </w:r>
      <w:r w:rsidRPr="006604E3">
        <w:t xml:space="preserve"> an even distribution of </w:t>
      </w:r>
      <w:r>
        <w:t xml:space="preserve">stand </w:t>
      </w:r>
      <w:r w:rsidRPr="006604E3">
        <w:t>age</w:t>
      </w:r>
      <w:r>
        <w:t>s across the management area</w:t>
      </w:r>
      <w:r w:rsidRPr="006604E3">
        <w:t xml:space="preserve">.  The highest priority is given to stands </w:t>
      </w:r>
      <w:r>
        <w:t>with</w:t>
      </w:r>
      <w:r w:rsidRPr="006604E3">
        <w:t xml:space="preserve"> sites </w:t>
      </w:r>
      <w:r>
        <w:t>having</w:t>
      </w:r>
      <w:r w:rsidRPr="006604E3">
        <w:t xml:space="preserve"> the most </w:t>
      </w:r>
      <w:r>
        <w:t>abundant age classes</w:t>
      </w:r>
      <w:r w:rsidRPr="006604E3">
        <w:t xml:space="preserve"> within the management area.</w:t>
      </w:r>
      <w:r>
        <w:t xml:space="preserve">  </w:t>
      </w:r>
      <w:r w:rsidRPr="006604E3">
        <w:t>Stand age is computed as the mean of the oldest cohort on each site within the stand.  The ranking is defined as:</w:t>
      </w:r>
    </w:p>
    <w:p w:rsidR="0010650D" w:rsidRPr="006604E3" w:rsidRDefault="0010650D" w:rsidP="00071640">
      <w:pPr>
        <w:pStyle w:val="textbody"/>
      </w:pPr>
      <w:r w:rsidRPr="006604E3">
        <w:t>(relative frequency of stands with same maximum age) e</w:t>
      </w:r>
      <w:r w:rsidRPr="006604E3">
        <w:rPr>
          <w:position w:val="12"/>
        </w:rPr>
        <w:t>(stand-age / 10)</w:t>
      </w:r>
      <w:r w:rsidRPr="006604E3">
        <w:t xml:space="preserve">  </w:t>
      </w:r>
    </w:p>
    <w:p w:rsidR="0010650D" w:rsidRPr="006604E3" w:rsidRDefault="0010650D" w:rsidP="00071640">
      <w:pPr>
        <w:pStyle w:val="Heading3"/>
      </w:pPr>
      <w:bookmarkStart w:id="31" w:name="_Toc406168001"/>
      <w:r w:rsidRPr="006604E3">
        <w:t xml:space="preserve">Random </w:t>
      </w:r>
      <w:r w:rsidR="00ED6378">
        <w:t>(keyword: Random)</w:t>
      </w:r>
      <w:bookmarkEnd w:id="31"/>
    </w:p>
    <w:p w:rsidR="0010650D" w:rsidRDefault="0010650D" w:rsidP="00071640">
      <w:pPr>
        <w:pStyle w:val="textbody"/>
      </w:pPr>
      <w:r w:rsidRPr="006604E3">
        <w:t>Stands in a management area are randomly selected for harvest.</w:t>
      </w:r>
    </w:p>
    <w:p w:rsidR="0010650D" w:rsidRPr="006604E3" w:rsidRDefault="0010650D" w:rsidP="00D90CD5">
      <w:pPr>
        <w:pStyle w:val="Heading3"/>
      </w:pPr>
      <w:bookmarkStart w:id="32" w:name="_Toc406168002"/>
      <w:r>
        <w:lastRenderedPageBreak/>
        <w:t>Fire hazard</w:t>
      </w:r>
      <w:r w:rsidR="00ED6378">
        <w:t xml:space="preserve"> (keyword: </w:t>
      </w:r>
      <w:proofErr w:type="spellStart"/>
      <w:r w:rsidR="00ED6378">
        <w:t>FireHazard</w:t>
      </w:r>
      <w:proofErr w:type="spellEnd"/>
      <w:r w:rsidR="00ED6378">
        <w:t>)</w:t>
      </w:r>
      <w:bookmarkEnd w:id="32"/>
    </w:p>
    <w:p w:rsidR="0010650D" w:rsidRDefault="0010650D" w:rsidP="00D90CD5">
      <w:pPr>
        <w:pStyle w:val="textbody"/>
      </w:pPr>
      <w:r w:rsidRPr="006604E3">
        <w:t xml:space="preserve">Stands </w:t>
      </w:r>
      <w:r>
        <w:t xml:space="preserve">are ranked according to an index of fire hazard, which is based on a stand’s fuel type classification.  Each fuel type is assigned a fuel type rank. </w:t>
      </w:r>
      <w:r w:rsidR="004517AE">
        <w:t xml:space="preserve"> </w:t>
      </w:r>
      <w:r>
        <w:t xml:space="preserve">Each fuel type rank is user defined; typically it is based on each fuel type’s associated maximum rate of fire spread.  </w:t>
      </w:r>
      <w:r w:rsidRPr="00E810F7">
        <w:rPr>
          <w:b/>
        </w:rPr>
        <w:t xml:space="preserve">This ranking option can only be used with </w:t>
      </w:r>
      <w:r>
        <w:rPr>
          <w:b/>
        </w:rPr>
        <w:t>a Dynamic Fuels extension</w:t>
      </w:r>
      <w:r w:rsidRPr="00E810F7">
        <w:rPr>
          <w:b/>
        </w:rPr>
        <w:t>.</w:t>
      </w:r>
      <w:r>
        <w:t xml:space="preserve">  The Dynamic Fuel extensions (there are multiple, but see “</w:t>
      </w:r>
      <w:r w:rsidRPr="00E810F7">
        <w:t>LANDIS-II Dynamic</w:t>
      </w:r>
      <w:r>
        <w:t xml:space="preserve"> Fuel System v2.0 User Guide”) classifies each site to a fuel type.  The fuel type rank of a stand is the mean of the fuel type ranks for each site in the stand. </w:t>
      </w:r>
      <w:r w:rsidR="004517AE">
        <w:t xml:space="preserve"> </w:t>
      </w:r>
      <w:r>
        <w:t>This ranking algorithm requires additional parameters that indicate the fuel type rank for each fuel type.</w:t>
      </w:r>
    </w:p>
    <w:p w:rsidR="0010650D" w:rsidRDefault="0010650D" w:rsidP="00683215">
      <w:pPr>
        <w:pStyle w:val="Heading4"/>
      </w:pPr>
      <w:r>
        <w:t>Fire Hazard Table</w:t>
      </w:r>
    </w:p>
    <w:p w:rsidR="0010650D" w:rsidRDefault="0010650D" w:rsidP="00F80964">
      <w:pPr>
        <w:pStyle w:val="textbody"/>
      </w:pPr>
      <w:r>
        <w:t xml:space="preserve">If the stands are ranked on fire hazard, then a table of fuel type ranks must follow the </w:t>
      </w:r>
      <w:proofErr w:type="spellStart"/>
      <w:r>
        <w:t>FireHazard</w:t>
      </w:r>
      <w:proofErr w:type="spellEnd"/>
      <w:r>
        <w:t xml:space="preserve"> parameter.  Each row in the table has the fuel type rank for each fuel type.  </w:t>
      </w:r>
    </w:p>
    <w:p w:rsidR="0010650D" w:rsidRPr="006604E3" w:rsidRDefault="0010650D" w:rsidP="00683215">
      <w:pPr>
        <w:pStyle w:val="Heading4"/>
      </w:pPr>
      <w:r>
        <w:t>Fuel Type column</w:t>
      </w:r>
    </w:p>
    <w:p w:rsidR="0010650D" w:rsidRDefault="0010650D" w:rsidP="00683215">
      <w:pPr>
        <w:pStyle w:val="textbody"/>
      </w:pPr>
      <w:r>
        <w:t>The fuel type index must be one of those listed in the dynamic fuels input file (see “</w:t>
      </w:r>
      <w:r w:rsidRPr="00E810F7">
        <w:t>LANDIS-II Dynamic</w:t>
      </w:r>
      <w:r>
        <w:t xml:space="preserve"> Fuel System v2.0 User Guide”).  The fuel types can appear in any order in the fire hazard table.  The table does not need a row for every fuel type.  Any fuel type that is not in the table is assigned the default fuel type rank of 0.</w:t>
      </w:r>
    </w:p>
    <w:p w:rsidR="0010650D" w:rsidRPr="006604E3" w:rsidRDefault="0010650D" w:rsidP="00F80964">
      <w:pPr>
        <w:pStyle w:val="Heading4"/>
      </w:pPr>
      <w:r>
        <w:t>Fuel Type Rank column</w:t>
      </w:r>
    </w:p>
    <w:p w:rsidR="0010650D" w:rsidRPr="006604E3" w:rsidRDefault="0010650D" w:rsidP="00F80964">
      <w:pPr>
        <w:pStyle w:val="textbody"/>
      </w:pPr>
      <w:r w:rsidRPr="006604E3">
        <w:t xml:space="preserve">This parameter is the </w:t>
      </w:r>
      <w:r>
        <w:t>fuel type’s fuel type rank</w:t>
      </w:r>
      <w:r w:rsidR="006643EC">
        <w:t>, with higher values having higher priority for harvesting</w:t>
      </w:r>
      <w:r w:rsidRPr="006604E3">
        <w:t xml:space="preserve">.  </w:t>
      </w:r>
      <w:r>
        <w:t xml:space="preserve">Several fuel types can have the same fuel type rank. </w:t>
      </w:r>
      <w:r w:rsidRPr="006604E3">
        <w:t>Value: 0 ≤ integer ≤ 100.</w:t>
      </w:r>
    </w:p>
    <w:p w:rsidR="0010650D" w:rsidRDefault="0010650D" w:rsidP="00F80964">
      <w:pPr>
        <w:pStyle w:val="textbody"/>
      </w:pPr>
      <w:r>
        <w:t>Example:</w:t>
      </w:r>
    </w:p>
    <w:p w:rsidR="0010650D" w:rsidRPr="00CF163D" w:rsidRDefault="0010650D" w:rsidP="00F80964">
      <w:pPr>
        <w:pStyle w:val="textbody"/>
        <w:spacing w:after="0"/>
        <w:rPr>
          <w:rFonts w:ascii="Courier" w:hAnsi="Courier" w:cs="Courier"/>
        </w:rPr>
      </w:pPr>
      <w:proofErr w:type="spellStart"/>
      <w:r w:rsidRPr="00CF163D">
        <w:rPr>
          <w:rFonts w:ascii="Courier" w:hAnsi="Courier" w:cs="Courier"/>
          <w:sz w:val="20"/>
        </w:rPr>
        <w:t>StandRanking</w:t>
      </w:r>
      <w:proofErr w:type="spellEnd"/>
      <w:r w:rsidRPr="00CF163D">
        <w:rPr>
          <w:rFonts w:ascii="Courier" w:hAnsi="Courier" w:cs="Courier"/>
          <w:sz w:val="20"/>
        </w:rPr>
        <w:t xml:space="preserve">    </w:t>
      </w:r>
      <w:proofErr w:type="spellStart"/>
      <w:r>
        <w:rPr>
          <w:rFonts w:ascii="Courier" w:hAnsi="Courier" w:cs="Courier"/>
          <w:sz w:val="20"/>
        </w:rPr>
        <w:t>FireHazard</w:t>
      </w:r>
      <w:proofErr w:type="spellEnd"/>
    </w:p>
    <w:p w:rsidR="0010650D" w:rsidRDefault="0010650D" w:rsidP="00F80964">
      <w:pPr>
        <w:pStyle w:val="textbody"/>
        <w:spacing w:after="0"/>
        <w:rPr>
          <w:rFonts w:ascii="Courier" w:hAnsi="Courier" w:cs="Courier"/>
          <w:sz w:val="20"/>
        </w:rPr>
      </w:pPr>
      <w:r w:rsidRPr="00CF163D">
        <w:rPr>
          <w:rFonts w:ascii="Courier" w:hAnsi="Courier" w:cs="Courier"/>
          <w:sz w:val="20"/>
        </w:rPr>
        <w:t xml:space="preserve">&gt;&gt;  </w:t>
      </w:r>
      <w:r>
        <w:rPr>
          <w:rFonts w:ascii="Courier" w:hAnsi="Courier" w:cs="Courier"/>
          <w:sz w:val="20"/>
        </w:rPr>
        <w:t>Fuel Type   Fuel Type Rank</w:t>
      </w:r>
      <w:r w:rsidRPr="00CF163D">
        <w:rPr>
          <w:rFonts w:ascii="Courier" w:hAnsi="Courier" w:cs="Courier"/>
          <w:sz w:val="20"/>
        </w:rPr>
        <w:t xml:space="preserve">   </w:t>
      </w:r>
    </w:p>
    <w:p w:rsidR="0010650D" w:rsidRPr="00CF163D" w:rsidRDefault="0010650D" w:rsidP="00F80964">
      <w:pPr>
        <w:pStyle w:val="textbody"/>
        <w:spacing w:after="0"/>
        <w:rPr>
          <w:rFonts w:ascii="Courier" w:hAnsi="Courier" w:cs="Courier"/>
        </w:rPr>
      </w:pPr>
      <w:r>
        <w:rPr>
          <w:rFonts w:ascii="Courier" w:hAnsi="Courier" w:cs="Courier"/>
          <w:sz w:val="20"/>
        </w:rPr>
        <w:t>&gt;&gt;  Index</w:t>
      </w:r>
    </w:p>
    <w:p w:rsidR="0010650D" w:rsidRPr="00CF163D" w:rsidRDefault="0010650D" w:rsidP="00F80964">
      <w:pPr>
        <w:pStyle w:val="textbody"/>
        <w:spacing w:after="0"/>
        <w:rPr>
          <w:rFonts w:ascii="Courier" w:hAnsi="Courier" w:cs="Courier"/>
        </w:rPr>
      </w:pPr>
      <w:r w:rsidRPr="00CF163D">
        <w:rPr>
          <w:rFonts w:ascii="Courier" w:hAnsi="Courier" w:cs="Courier"/>
          <w:sz w:val="20"/>
        </w:rPr>
        <w:t xml:space="preserve">&gt;&gt;  -------     -------------   </w:t>
      </w:r>
    </w:p>
    <w:p w:rsidR="0010650D" w:rsidRPr="00CF163D" w:rsidRDefault="0010650D" w:rsidP="00F80964">
      <w:pPr>
        <w:pStyle w:val="textbody"/>
        <w:spacing w:after="0"/>
        <w:ind w:firstLine="288"/>
        <w:rPr>
          <w:sz w:val="20"/>
        </w:rPr>
      </w:pPr>
      <w:r>
        <w:rPr>
          <w:rFonts w:ascii="Courier" w:hAnsi="Courier" w:cs="Courier"/>
          <w:sz w:val="20"/>
        </w:rPr>
        <w:t xml:space="preserve">  1</w:t>
      </w:r>
      <w:r w:rsidRPr="00CF163D">
        <w:rPr>
          <w:rFonts w:ascii="Courier" w:hAnsi="Courier" w:cs="Courier"/>
          <w:sz w:val="20"/>
        </w:rPr>
        <w:tab/>
      </w:r>
      <w:r>
        <w:rPr>
          <w:rFonts w:ascii="Courier" w:hAnsi="Courier" w:cs="Courier"/>
          <w:sz w:val="20"/>
        </w:rPr>
        <w:tab/>
        <w:t xml:space="preserve">  55</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10650D" w:rsidRPr="00CF163D" w:rsidRDefault="0010650D" w:rsidP="00F80964">
      <w:pPr>
        <w:pStyle w:val="textbody"/>
        <w:spacing w:after="0"/>
        <w:ind w:firstLine="288"/>
        <w:rPr>
          <w:sz w:val="20"/>
        </w:rPr>
      </w:pPr>
      <w:r>
        <w:rPr>
          <w:rFonts w:ascii="Courier" w:hAnsi="Courier" w:cs="Courier"/>
          <w:sz w:val="20"/>
        </w:rPr>
        <w:t xml:space="preserve">  2</w:t>
      </w:r>
      <w:r w:rsidRPr="00CF163D">
        <w:rPr>
          <w:rFonts w:ascii="Courier" w:hAnsi="Courier" w:cs="Courier"/>
          <w:sz w:val="20"/>
        </w:rPr>
        <w:tab/>
      </w:r>
      <w:r>
        <w:rPr>
          <w:rFonts w:ascii="Courier" w:hAnsi="Courier" w:cs="Courier"/>
          <w:sz w:val="20"/>
        </w:rPr>
        <w:tab/>
        <w:t xml:space="preserve">  55</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10650D" w:rsidRPr="00CF163D" w:rsidRDefault="0010650D" w:rsidP="00F80964">
      <w:pPr>
        <w:pStyle w:val="textbody"/>
        <w:spacing w:after="0"/>
        <w:ind w:firstLine="288"/>
        <w:rPr>
          <w:sz w:val="20"/>
        </w:rPr>
      </w:pPr>
      <w:r>
        <w:rPr>
          <w:rFonts w:ascii="Courier" w:hAnsi="Courier" w:cs="Courier"/>
          <w:sz w:val="20"/>
        </w:rPr>
        <w:t xml:space="preserve">  5</w:t>
      </w:r>
      <w:r w:rsidRPr="00CF163D">
        <w:rPr>
          <w:rFonts w:ascii="Courier" w:hAnsi="Courier" w:cs="Courier"/>
          <w:sz w:val="20"/>
        </w:rPr>
        <w:tab/>
      </w:r>
      <w:r>
        <w:rPr>
          <w:rFonts w:ascii="Courier" w:hAnsi="Courier" w:cs="Courier"/>
          <w:sz w:val="20"/>
        </w:rPr>
        <w:tab/>
        <w:t xml:space="preserve">  36</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10650D" w:rsidRPr="002C36D9" w:rsidRDefault="0010650D" w:rsidP="002C36D9">
      <w:pPr>
        <w:pStyle w:val="textbody"/>
        <w:spacing w:after="0"/>
        <w:ind w:firstLine="288"/>
        <w:rPr>
          <w:sz w:val="20"/>
        </w:rPr>
      </w:pPr>
      <w:r>
        <w:rPr>
          <w:rFonts w:ascii="Courier" w:hAnsi="Courier" w:cs="Courier"/>
          <w:sz w:val="20"/>
        </w:rPr>
        <w:t xml:space="preserve">  3</w:t>
      </w:r>
      <w:r w:rsidRPr="00CF163D">
        <w:rPr>
          <w:rFonts w:ascii="Courier" w:hAnsi="Courier" w:cs="Courier"/>
          <w:sz w:val="20"/>
        </w:rPr>
        <w:tab/>
      </w:r>
      <w:r>
        <w:rPr>
          <w:rFonts w:ascii="Courier" w:hAnsi="Courier" w:cs="Courier"/>
          <w:sz w:val="20"/>
        </w:rPr>
        <w:tab/>
        <w:t xml:space="preserve">  24</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10650D" w:rsidRPr="006604E3" w:rsidRDefault="0010650D">
      <w:pPr>
        <w:pStyle w:val="Heading2"/>
      </w:pPr>
      <w:bookmarkStart w:id="33" w:name="_Toc406168003"/>
      <w:r>
        <w:lastRenderedPageBreak/>
        <w:t>S</w:t>
      </w:r>
      <w:r w:rsidRPr="006604E3">
        <w:t>tand Qualifications</w:t>
      </w:r>
      <w:bookmarkEnd w:id="33"/>
    </w:p>
    <w:p w:rsidR="0010650D" w:rsidRDefault="0010650D">
      <w:pPr>
        <w:pStyle w:val="textbody"/>
      </w:pPr>
      <w:r>
        <w:t>S</w:t>
      </w:r>
      <w:r w:rsidRPr="006604E3">
        <w:t xml:space="preserve">tands </w:t>
      </w:r>
      <w:r>
        <w:t xml:space="preserve">may be required to </w:t>
      </w:r>
      <w:r w:rsidRPr="006604E3">
        <w:t>meet one or more qualifications.  If they do not meet the qualification</w:t>
      </w:r>
      <w:r>
        <w:t xml:space="preserve"> criteria</w:t>
      </w:r>
      <w:r w:rsidRPr="006604E3">
        <w:t>, the</w:t>
      </w:r>
      <w:r>
        <w:t xml:space="preserve">ir rank will be set to zero and they will </w:t>
      </w:r>
      <w:r w:rsidRPr="006604E3">
        <w:t>not be harvested.</w:t>
      </w:r>
    </w:p>
    <w:p w:rsidR="0010650D" w:rsidRPr="006604E3" w:rsidRDefault="0010650D" w:rsidP="00071640">
      <w:pPr>
        <w:pStyle w:val="textbody"/>
      </w:pPr>
      <w:bookmarkStart w:id="34" w:name="_Ref138843898"/>
      <w:r w:rsidRPr="006604E3">
        <w:t xml:space="preserve">The </w:t>
      </w:r>
      <w:r>
        <w:t>stand qualification</w:t>
      </w:r>
      <w:r w:rsidRPr="006604E3">
        <w:t xml:space="preserve"> parameters specify criteria that a stand must satisfy to be eligible for </w:t>
      </w:r>
      <w:r>
        <w:t>harvesting</w:t>
      </w:r>
      <w:r w:rsidRPr="006604E3">
        <w:t xml:space="preserve">.  Each parameter is optional.  If two or more of these parameters are present, they must </w:t>
      </w:r>
      <w:r w:rsidR="008504CF">
        <w:t>occur</w:t>
      </w:r>
      <w:r w:rsidR="008504CF" w:rsidRPr="006604E3">
        <w:t xml:space="preserve"> </w:t>
      </w:r>
      <w:r w:rsidRPr="006604E3">
        <w:t>in the order listed in this section.</w:t>
      </w:r>
    </w:p>
    <w:p w:rsidR="0010650D" w:rsidRPr="006604E3" w:rsidRDefault="0010650D">
      <w:pPr>
        <w:pStyle w:val="Heading3"/>
      </w:pPr>
      <w:bookmarkStart w:id="35" w:name="_Toc406168004"/>
      <w:bookmarkEnd w:id="34"/>
      <w:proofErr w:type="spellStart"/>
      <w:r>
        <w:t>Minimum</w:t>
      </w:r>
      <w:r w:rsidRPr="006604E3">
        <w:t>Age</w:t>
      </w:r>
      <w:bookmarkEnd w:id="35"/>
      <w:proofErr w:type="spellEnd"/>
    </w:p>
    <w:p w:rsidR="0010650D" w:rsidRPr="006604E3" w:rsidRDefault="0010650D">
      <w:pPr>
        <w:pStyle w:val="textbody"/>
      </w:pPr>
      <w:r w:rsidRPr="006604E3">
        <w:t xml:space="preserve">This optional parameter specifies a </w:t>
      </w:r>
      <w:r w:rsidRPr="007C7FB3">
        <w:rPr>
          <w:b/>
        </w:rPr>
        <w:t>minimum age</w:t>
      </w:r>
      <w:r w:rsidRPr="006604E3">
        <w:t xml:space="preserve"> that a stand must be to be eligible for ranking.  The age of a stand is the mean maximum age of all cells within the stand.</w:t>
      </w:r>
      <w:r w:rsidRPr="007C7FB3">
        <w:t xml:space="preserve"> </w:t>
      </w:r>
      <w:r w:rsidRPr="006604E3">
        <w:t>Value: integer ≥ 0.  Units: years.</w:t>
      </w:r>
    </w:p>
    <w:p w:rsidR="0010650D" w:rsidRPr="006604E3" w:rsidRDefault="0010650D" w:rsidP="004249C5">
      <w:pPr>
        <w:pStyle w:val="textbody"/>
      </w:pPr>
      <w:r w:rsidRPr="006604E3">
        <w:t>Parameter:</w:t>
      </w:r>
      <w:r w:rsidRPr="006604E3">
        <w:tab/>
        <w:t xml:space="preserve">Age, in years </w:t>
      </w:r>
    </w:p>
    <w:p w:rsidR="0010650D" w:rsidRPr="006604E3" w:rsidRDefault="0010650D">
      <w:pPr>
        <w:pStyle w:val="Heading3"/>
      </w:pPr>
      <w:bookmarkStart w:id="36" w:name="_Toc406168005"/>
      <w:proofErr w:type="spellStart"/>
      <w:r>
        <w:t>Maximum</w:t>
      </w:r>
      <w:r w:rsidRPr="006604E3">
        <w:t>Age</w:t>
      </w:r>
      <w:bookmarkEnd w:id="36"/>
      <w:proofErr w:type="spellEnd"/>
    </w:p>
    <w:p w:rsidR="0010650D" w:rsidRPr="006604E3" w:rsidRDefault="0010650D">
      <w:pPr>
        <w:pStyle w:val="textbody"/>
      </w:pPr>
      <w:r w:rsidRPr="006604E3">
        <w:t xml:space="preserve">This optional parameter specifies a </w:t>
      </w:r>
      <w:r w:rsidRPr="007C7FB3">
        <w:rPr>
          <w:b/>
        </w:rPr>
        <w:t>maximum age</w:t>
      </w:r>
      <w:r w:rsidRPr="006604E3">
        <w:t xml:space="preserve"> that a stand can be to be eligible for ranking.  The age of a stand is the mean maximum age of all cells within the stand.  Value: integer ≥ minimum age; if no minimum age specified, then integer ≥ 0.  Units: years.</w:t>
      </w:r>
    </w:p>
    <w:p w:rsidR="0010650D" w:rsidRPr="006604E3" w:rsidRDefault="0010650D">
      <w:pPr>
        <w:pStyle w:val="textbody"/>
      </w:pPr>
      <w:r w:rsidRPr="006604E3">
        <w:t>Parameter:</w:t>
      </w:r>
      <w:r w:rsidRPr="006604E3">
        <w:tab/>
        <w:t>Age, in years</w:t>
      </w:r>
    </w:p>
    <w:p w:rsidR="0010650D" w:rsidRPr="006604E3" w:rsidRDefault="0010650D">
      <w:pPr>
        <w:pStyle w:val="Heading3"/>
      </w:pPr>
      <w:bookmarkStart w:id="37" w:name="_Toc406168006"/>
      <w:proofErr w:type="spellStart"/>
      <w:r w:rsidRPr="006604E3">
        <w:t>MinimumTimeSinceLastHarvest</w:t>
      </w:r>
      <w:bookmarkEnd w:id="37"/>
      <w:proofErr w:type="spellEnd"/>
    </w:p>
    <w:p w:rsidR="0010650D" w:rsidRPr="006604E3" w:rsidRDefault="0010650D" w:rsidP="00DE039E">
      <w:pPr>
        <w:pStyle w:val="textbody"/>
      </w:pPr>
      <w:r w:rsidRPr="006604E3">
        <w:t xml:space="preserve">This optional parameter specifies </w:t>
      </w:r>
      <w:r>
        <w:t>the</w:t>
      </w:r>
      <w:r w:rsidRPr="006604E3">
        <w:t xml:space="preserve"> minimum amount of time between successive harvests of a stand.  Therefore, in order for a stand to be eligible for ranking, the time since </w:t>
      </w:r>
      <w:r>
        <w:t>it was</w:t>
      </w:r>
      <w:r w:rsidRPr="006604E3">
        <w:t xml:space="preserve"> last harvest</w:t>
      </w:r>
      <w:r>
        <w:t>ed</w:t>
      </w:r>
      <w:r w:rsidRPr="006604E3">
        <w:t xml:space="preserve"> must equal or exceed this parameter.  </w:t>
      </w:r>
      <w:r>
        <w:t xml:space="preserve">This is useful when the harvest prescription does not change stand age enough to preclude harvest in subsequent time steps. </w:t>
      </w:r>
      <w:r w:rsidR="008504CF">
        <w:t xml:space="preserve"> </w:t>
      </w:r>
      <w:r w:rsidRPr="006604E3">
        <w:t xml:space="preserve">Within the designated period, </w:t>
      </w:r>
      <w:r>
        <w:t xml:space="preserve">the </w:t>
      </w:r>
      <w:r w:rsidRPr="006604E3">
        <w:t xml:space="preserve">stand is </w:t>
      </w:r>
      <w:r>
        <w:t>disqualified</w:t>
      </w:r>
      <w:r w:rsidRPr="006604E3">
        <w:t xml:space="preserve">. </w:t>
      </w:r>
      <w:r w:rsidR="008504CF">
        <w:t xml:space="preserve"> </w:t>
      </w:r>
      <w:r w:rsidRPr="006604E3">
        <w:t>Value: integer ≥ 0.  Units: years.</w:t>
      </w:r>
    </w:p>
    <w:p w:rsidR="0010650D" w:rsidRPr="006604E3" w:rsidRDefault="0010650D" w:rsidP="00DE039E">
      <w:pPr>
        <w:pStyle w:val="textbody"/>
      </w:pPr>
      <w:r w:rsidRPr="006604E3">
        <w:t>Parameters:</w:t>
      </w:r>
      <w:r w:rsidRPr="006604E3">
        <w:tab/>
        <w:t>Time, in years</w:t>
      </w:r>
    </w:p>
    <w:p w:rsidR="0010650D" w:rsidRDefault="0010650D">
      <w:pPr>
        <w:pStyle w:val="Heading3"/>
      </w:pPr>
      <w:bookmarkStart w:id="38" w:name="_Toc406168007"/>
      <w:r>
        <w:t>Adjacency constraints</w:t>
      </w:r>
      <w:bookmarkEnd w:id="38"/>
    </w:p>
    <w:p w:rsidR="0010650D" w:rsidRDefault="0010650D" w:rsidP="00FA0471">
      <w:pPr>
        <w:pStyle w:val="textbody"/>
      </w:pPr>
      <w:r w:rsidRPr="006604E3">
        <w:t xml:space="preserve">This optional parameter specifies a </w:t>
      </w:r>
      <w:r w:rsidR="003D4677">
        <w:rPr>
          <w:b/>
          <w:bCs/>
        </w:rPr>
        <w:t xml:space="preserve">minimum </w:t>
      </w:r>
      <w:r>
        <w:rPr>
          <w:b/>
          <w:bCs/>
        </w:rPr>
        <w:t xml:space="preserve">stand </w:t>
      </w:r>
      <w:r w:rsidRPr="006604E3">
        <w:rPr>
          <w:b/>
          <w:bCs/>
        </w:rPr>
        <w:t>age</w:t>
      </w:r>
      <w:r w:rsidRPr="006604E3">
        <w:t xml:space="preserve"> </w:t>
      </w:r>
      <w:r>
        <w:t>required for</w:t>
      </w:r>
      <w:r w:rsidRPr="006604E3">
        <w:t xml:space="preserve"> </w:t>
      </w:r>
      <w:r>
        <w:t xml:space="preserve">all </w:t>
      </w:r>
      <w:r w:rsidRPr="006604E3">
        <w:t xml:space="preserve">neighboring stands for the stand to eligible for ranking. </w:t>
      </w:r>
      <w:r w:rsidR="008504CF">
        <w:t xml:space="preserve"> </w:t>
      </w:r>
      <w:r>
        <w:t xml:space="preserve">Three parameters control the adjacency constraints on the stands within a management area.  There are two types of adjacency constraints: </w:t>
      </w:r>
      <w:proofErr w:type="spellStart"/>
      <w:r>
        <w:t>StandAge</w:t>
      </w:r>
      <w:proofErr w:type="spellEnd"/>
      <w:r>
        <w:t xml:space="preserve"> and </w:t>
      </w:r>
      <w:proofErr w:type="spellStart"/>
      <w:r>
        <w:t>TimeSinceLastHarvested</w:t>
      </w:r>
      <w:proofErr w:type="spellEnd"/>
      <w:r>
        <w:t xml:space="preserve">.  Specifying a stand adjacency </w:t>
      </w:r>
      <w:r>
        <w:lastRenderedPageBreak/>
        <w:t xml:space="preserve">of X years and the adjacency type of </w:t>
      </w:r>
      <w:proofErr w:type="spellStart"/>
      <w:r w:rsidRPr="00D6061B">
        <w:rPr>
          <w:b/>
          <w:bCs/>
        </w:rPr>
        <w:t>StandAge</w:t>
      </w:r>
      <w:proofErr w:type="spellEnd"/>
      <w:r>
        <w:t xml:space="preserve"> will prevent any stand from being cut if any of its neighboring stands are less than X years old.  Specifying an adjacency type of </w:t>
      </w:r>
      <w:proofErr w:type="spellStart"/>
      <w:r w:rsidRPr="00C42FE7">
        <w:rPr>
          <w:b/>
          <w:bCs/>
        </w:rPr>
        <w:t>TimeSinceLastHarvested</w:t>
      </w:r>
      <w:proofErr w:type="spellEnd"/>
      <w:r>
        <w:t xml:space="preserve"> will prevent a stand from being cut if any of its neighboring stands have been harvested within the last X years.  Additionally, setting the </w:t>
      </w:r>
      <w:proofErr w:type="spellStart"/>
      <w:r>
        <w:t>AdjacencyNeighborSetAside</w:t>
      </w:r>
      <w:proofErr w:type="spellEnd"/>
      <w:r>
        <w:t xml:space="preserve"> parameter at Y years will set aside each neighbor of a </w:t>
      </w:r>
      <w:r w:rsidR="006643EC">
        <w:t xml:space="preserve">harvested </w:t>
      </w:r>
      <w:r>
        <w:t xml:space="preserve">stand for Y years.  This will prevent stands adjacent to </w:t>
      </w:r>
      <w:r w:rsidR="008504CF">
        <w:t>a stand just cut</w:t>
      </w:r>
      <w:r>
        <w:t xml:space="preserve"> from being harvested until Y years have passed.  </w:t>
      </w:r>
      <w:r w:rsidRPr="002A228A">
        <w:t>Value: integ</w:t>
      </w:r>
      <w:r w:rsidRPr="006604E3">
        <w:t>er ≥ 0.  Units: years.</w:t>
      </w:r>
    </w:p>
    <w:p w:rsidR="0010650D" w:rsidRDefault="0010650D" w:rsidP="00FA0471">
      <w:pPr>
        <w:pStyle w:val="textbody"/>
      </w:pPr>
      <w:r>
        <w:t>Parameters:</w:t>
      </w:r>
      <w:r>
        <w:tab/>
      </w:r>
      <w:proofErr w:type="spellStart"/>
      <w:r>
        <w:t>StandAdjacency</w:t>
      </w:r>
      <w:proofErr w:type="spellEnd"/>
    </w:p>
    <w:p w:rsidR="0010650D" w:rsidRDefault="0010650D" w:rsidP="00FA0471">
      <w:pPr>
        <w:pStyle w:val="textbody"/>
      </w:pPr>
      <w:r>
        <w:t xml:space="preserve"> </w:t>
      </w:r>
      <w:r>
        <w:tab/>
      </w:r>
      <w:r>
        <w:tab/>
      </w:r>
      <w:r>
        <w:tab/>
      </w:r>
      <w:proofErr w:type="spellStart"/>
      <w:r>
        <w:t>AdjacencyType</w:t>
      </w:r>
      <w:proofErr w:type="spellEnd"/>
      <w:r>
        <w:t xml:space="preserve"> </w:t>
      </w:r>
    </w:p>
    <w:p w:rsidR="0010650D" w:rsidRPr="00FA0471" w:rsidRDefault="0010650D" w:rsidP="00FA0471">
      <w:pPr>
        <w:pStyle w:val="textbody"/>
        <w:ind w:right="758"/>
      </w:pPr>
      <w:r>
        <w:tab/>
      </w:r>
      <w:r>
        <w:tab/>
      </w:r>
      <w:r>
        <w:tab/>
      </w:r>
      <w:proofErr w:type="spellStart"/>
      <w:r>
        <w:t>AdjacencyNeighborSetAside</w:t>
      </w:r>
      <w:proofErr w:type="spellEnd"/>
      <w:r>
        <w:t xml:space="preserve"> </w:t>
      </w:r>
    </w:p>
    <w:p w:rsidR="0010650D" w:rsidRDefault="0010650D" w:rsidP="00677E01">
      <w:pPr>
        <w:pStyle w:val="Heading3"/>
        <w:ind w:left="720" w:hanging="720"/>
      </w:pPr>
      <w:bookmarkStart w:id="39" w:name="_Toc406168008"/>
      <w:r>
        <w:t>Forest Type</w:t>
      </w:r>
      <w:bookmarkEnd w:id="39"/>
    </w:p>
    <w:p w:rsidR="0010650D" w:rsidRDefault="0010650D" w:rsidP="007709D3">
      <w:pPr>
        <w:autoSpaceDE w:val="0"/>
        <w:autoSpaceDN w:val="0"/>
        <w:adjustRightInd w:val="0"/>
        <w:spacing w:line="240" w:lineRule="atLeast"/>
        <w:ind w:left="1122"/>
      </w:pPr>
      <w:r>
        <w:t xml:space="preserve">Prescriptions can be targeted to specific species (forest type).  A set of rules are specified to define a forest type.  </w:t>
      </w:r>
      <w:r w:rsidRPr="00732EFC">
        <w:rPr>
          <w:b/>
        </w:rPr>
        <w:t xml:space="preserve">These criteria are used to </w:t>
      </w:r>
      <w:r w:rsidR="008504CF">
        <w:rPr>
          <w:b/>
        </w:rPr>
        <w:t xml:space="preserve">qualify and </w:t>
      </w:r>
      <w:r w:rsidRPr="00732EFC">
        <w:rPr>
          <w:b/>
        </w:rPr>
        <w:t>disqualify stands for harvesting.</w:t>
      </w:r>
      <w:r>
        <w:t xml:space="preserve">  </w:t>
      </w:r>
    </w:p>
    <w:p w:rsidR="0010650D" w:rsidRDefault="0010650D" w:rsidP="007709D3">
      <w:pPr>
        <w:autoSpaceDE w:val="0"/>
        <w:autoSpaceDN w:val="0"/>
        <w:adjustRightInd w:val="0"/>
        <w:spacing w:line="240" w:lineRule="atLeast"/>
        <w:ind w:left="1122"/>
      </w:pPr>
    </w:p>
    <w:p w:rsidR="0010650D" w:rsidRDefault="0010650D" w:rsidP="007709D3">
      <w:pPr>
        <w:autoSpaceDE w:val="0"/>
        <w:autoSpaceDN w:val="0"/>
        <w:adjustRightInd w:val="0"/>
        <w:spacing w:line="240" w:lineRule="atLeast"/>
        <w:ind w:left="1122"/>
        <w:rPr>
          <w:color w:val="000000"/>
        </w:rPr>
      </w:pPr>
      <w:r w:rsidRPr="00536D35">
        <w:rPr>
          <w:color w:val="000000"/>
        </w:rPr>
        <w:t xml:space="preserve">Each line of the table specifies a </w:t>
      </w:r>
      <w:r>
        <w:rPr>
          <w:color w:val="000000"/>
        </w:rPr>
        <w:t xml:space="preserve">species composition </w:t>
      </w:r>
      <w:r w:rsidRPr="00536D35">
        <w:rPr>
          <w:color w:val="000000"/>
        </w:rPr>
        <w:t xml:space="preserve">condition </w:t>
      </w:r>
      <w:r>
        <w:rPr>
          <w:color w:val="000000"/>
        </w:rPr>
        <w:t xml:space="preserve">and inclusion rule </w:t>
      </w:r>
      <w:r w:rsidRPr="00536D35">
        <w:rPr>
          <w:color w:val="000000"/>
        </w:rPr>
        <w:t xml:space="preserve">that can be either true or false for a stand.  The condition is defined by the presence of cohorts within a range of ages for one or more species and a minimum percentage of cells in the stand in which the cohorts </w:t>
      </w:r>
      <w:r>
        <w:rPr>
          <w:color w:val="000000"/>
        </w:rPr>
        <w:t>must be present</w:t>
      </w:r>
      <w:r w:rsidRPr="00536D35">
        <w:rPr>
          <w:color w:val="000000"/>
        </w:rPr>
        <w:t xml:space="preserve">.  </w:t>
      </w:r>
      <w:r>
        <w:rPr>
          <w:color w:val="000000"/>
        </w:rPr>
        <w:t>Each</w:t>
      </w:r>
      <w:r w:rsidRPr="00536D35">
        <w:rPr>
          <w:color w:val="000000"/>
        </w:rPr>
        <w:t xml:space="preserve"> rule specifies </w:t>
      </w:r>
      <w:r>
        <w:rPr>
          <w:color w:val="000000"/>
        </w:rPr>
        <w:t xml:space="preserve">whether </w:t>
      </w:r>
      <w:r w:rsidRPr="00536D35">
        <w:rPr>
          <w:color w:val="000000"/>
        </w:rPr>
        <w:t xml:space="preserve">the condition qualifies </w:t>
      </w:r>
      <w:r>
        <w:rPr>
          <w:color w:val="000000"/>
        </w:rPr>
        <w:t>or disqualifies</w:t>
      </w:r>
      <w:r w:rsidRPr="00536D35">
        <w:rPr>
          <w:color w:val="000000"/>
        </w:rPr>
        <w:t xml:space="preserve"> the stand for harvest.</w:t>
      </w:r>
    </w:p>
    <w:p w:rsidR="0010650D" w:rsidRPr="00536D35" w:rsidRDefault="0010650D" w:rsidP="007709D3">
      <w:pPr>
        <w:autoSpaceDE w:val="0"/>
        <w:autoSpaceDN w:val="0"/>
        <w:adjustRightInd w:val="0"/>
        <w:spacing w:line="240" w:lineRule="atLeast"/>
        <w:ind w:left="1122"/>
        <w:rPr>
          <w:color w:val="000000"/>
        </w:rPr>
      </w:pPr>
    </w:p>
    <w:p w:rsidR="0010650D" w:rsidRDefault="0010650D" w:rsidP="007709D3">
      <w:pPr>
        <w:autoSpaceDE w:val="0"/>
        <w:autoSpaceDN w:val="0"/>
        <w:adjustRightInd w:val="0"/>
        <w:spacing w:line="240" w:lineRule="atLeast"/>
        <w:ind w:left="1122"/>
        <w:rPr>
          <w:color w:val="000000"/>
        </w:rPr>
      </w:pPr>
      <w:proofErr w:type="spellStart"/>
      <w:r w:rsidRPr="00536D35">
        <w:rPr>
          <w:color w:val="000000"/>
        </w:rPr>
        <w:t>InclusionRule</w:t>
      </w:r>
      <w:proofErr w:type="spellEnd"/>
      <w:r w:rsidRPr="00536D35">
        <w:rPr>
          <w:color w:val="000000"/>
        </w:rPr>
        <w:t xml:space="preserve">.  Determines how the condition qualifies the stand for harvest.  </w:t>
      </w:r>
      <w:r>
        <w:rPr>
          <w:color w:val="000000"/>
        </w:rPr>
        <w:t>There are t</w:t>
      </w:r>
      <w:r w:rsidRPr="00536D35">
        <w:rPr>
          <w:color w:val="000000"/>
        </w:rPr>
        <w:t xml:space="preserve">hree possible values: </w:t>
      </w:r>
      <w:r w:rsidRPr="00536D35">
        <w:rPr>
          <w:b/>
          <w:bCs/>
          <w:color w:val="000000"/>
        </w:rPr>
        <w:t>Required</w:t>
      </w:r>
      <w:r>
        <w:rPr>
          <w:b/>
          <w:bCs/>
          <w:color w:val="000000"/>
        </w:rPr>
        <w:t xml:space="preserve"> </w:t>
      </w:r>
      <w:r w:rsidRPr="00536D35">
        <w:rPr>
          <w:color w:val="000000"/>
        </w:rPr>
        <w:t>=</w:t>
      </w:r>
      <w:r>
        <w:rPr>
          <w:color w:val="000000"/>
        </w:rPr>
        <w:t xml:space="preserve"> </w:t>
      </w:r>
      <w:r w:rsidRPr="00536D35">
        <w:rPr>
          <w:color w:val="000000"/>
        </w:rPr>
        <w:t>condition must be true</w:t>
      </w:r>
      <w:r>
        <w:rPr>
          <w:color w:val="000000"/>
        </w:rPr>
        <w:t xml:space="preserve">. </w:t>
      </w:r>
      <w:r w:rsidRPr="00536D35">
        <w:rPr>
          <w:color w:val="000000"/>
        </w:rPr>
        <w:t xml:space="preserve"> </w:t>
      </w:r>
      <w:r w:rsidRPr="00536D35">
        <w:rPr>
          <w:b/>
          <w:bCs/>
          <w:color w:val="000000"/>
        </w:rPr>
        <w:t>Optional</w:t>
      </w:r>
      <w:r>
        <w:rPr>
          <w:color w:val="000000"/>
        </w:rPr>
        <w:t xml:space="preserve"> </w:t>
      </w:r>
      <w:r w:rsidRPr="00536D35">
        <w:rPr>
          <w:color w:val="000000"/>
        </w:rPr>
        <w:t>=</w:t>
      </w:r>
      <w:r>
        <w:rPr>
          <w:color w:val="000000"/>
        </w:rPr>
        <w:t xml:space="preserve"> </w:t>
      </w:r>
      <w:r w:rsidRPr="00536D35">
        <w:rPr>
          <w:color w:val="000000"/>
        </w:rPr>
        <w:t>at least one Optional condition must be true</w:t>
      </w:r>
      <w:r>
        <w:rPr>
          <w:color w:val="000000"/>
        </w:rPr>
        <w:t xml:space="preserve">. </w:t>
      </w:r>
      <w:r w:rsidRPr="00536D35">
        <w:rPr>
          <w:color w:val="000000"/>
        </w:rPr>
        <w:t xml:space="preserve"> </w:t>
      </w:r>
      <w:r w:rsidRPr="00536D35">
        <w:rPr>
          <w:b/>
          <w:bCs/>
          <w:color w:val="000000"/>
        </w:rPr>
        <w:t>Forbidden</w:t>
      </w:r>
      <w:r>
        <w:rPr>
          <w:color w:val="000000"/>
        </w:rPr>
        <w:t xml:space="preserve"> </w:t>
      </w:r>
      <w:r w:rsidRPr="00536D35">
        <w:rPr>
          <w:color w:val="000000"/>
        </w:rPr>
        <w:t>=</w:t>
      </w:r>
      <w:r>
        <w:rPr>
          <w:color w:val="000000"/>
        </w:rPr>
        <w:t xml:space="preserve"> </w:t>
      </w:r>
      <w:r w:rsidRPr="00536D35">
        <w:rPr>
          <w:color w:val="000000"/>
        </w:rPr>
        <w:t xml:space="preserve">condition cannot be true.  </w:t>
      </w:r>
      <w:r>
        <w:rPr>
          <w:color w:val="000000"/>
        </w:rPr>
        <w:t>A s</w:t>
      </w:r>
      <w:r w:rsidRPr="00536D35">
        <w:rPr>
          <w:color w:val="000000"/>
        </w:rPr>
        <w:t xml:space="preserve">tand will qualify for harvest if </w:t>
      </w:r>
      <w:r>
        <w:rPr>
          <w:color w:val="000000"/>
        </w:rPr>
        <w:t xml:space="preserve">all Required conditions (if present) are true AND </w:t>
      </w:r>
      <w:r w:rsidRPr="00536D35">
        <w:rPr>
          <w:color w:val="000000"/>
        </w:rPr>
        <w:t xml:space="preserve">at least one </w:t>
      </w:r>
      <w:r>
        <w:rPr>
          <w:color w:val="000000"/>
        </w:rPr>
        <w:t xml:space="preserve">Optional </w:t>
      </w:r>
      <w:r w:rsidRPr="00536D35">
        <w:rPr>
          <w:color w:val="000000"/>
        </w:rPr>
        <w:t xml:space="preserve">condition </w:t>
      </w:r>
      <w:r>
        <w:rPr>
          <w:color w:val="000000"/>
        </w:rPr>
        <w:t xml:space="preserve">(if present) </w:t>
      </w:r>
      <w:r w:rsidRPr="00536D35">
        <w:rPr>
          <w:color w:val="000000"/>
        </w:rPr>
        <w:t xml:space="preserve">is true </w:t>
      </w:r>
      <w:r>
        <w:rPr>
          <w:color w:val="000000"/>
        </w:rPr>
        <w:t xml:space="preserve">AND </w:t>
      </w:r>
      <w:r w:rsidRPr="00536D35">
        <w:rPr>
          <w:color w:val="000000"/>
        </w:rPr>
        <w:t xml:space="preserve">no Forbidden conditions </w:t>
      </w:r>
      <w:r>
        <w:rPr>
          <w:color w:val="000000"/>
        </w:rPr>
        <w:t xml:space="preserve">(if present) </w:t>
      </w:r>
      <w:r w:rsidRPr="00536D35">
        <w:rPr>
          <w:color w:val="000000"/>
        </w:rPr>
        <w:t>are true.</w:t>
      </w:r>
      <w:r>
        <w:rPr>
          <w:color w:val="000000"/>
        </w:rPr>
        <w:t xml:space="preserve">  No combination of statements is required although there must be more than one Optional statement if there are any Optional statements.  </w:t>
      </w:r>
    </w:p>
    <w:p w:rsidR="00935E16" w:rsidRPr="00536D35" w:rsidRDefault="00935E16" w:rsidP="007709D3">
      <w:pPr>
        <w:autoSpaceDE w:val="0"/>
        <w:autoSpaceDN w:val="0"/>
        <w:adjustRightInd w:val="0"/>
        <w:spacing w:line="240" w:lineRule="atLeast"/>
        <w:ind w:left="1122"/>
        <w:rPr>
          <w:color w:val="000000"/>
        </w:rPr>
      </w:pPr>
    </w:p>
    <w:p w:rsidR="0010650D" w:rsidRPr="00536D35" w:rsidRDefault="0010650D" w:rsidP="007709D3">
      <w:pPr>
        <w:autoSpaceDE w:val="0"/>
        <w:autoSpaceDN w:val="0"/>
        <w:adjustRightInd w:val="0"/>
        <w:spacing w:line="240" w:lineRule="atLeast"/>
        <w:ind w:left="1122"/>
        <w:rPr>
          <w:color w:val="000000"/>
        </w:rPr>
      </w:pPr>
      <w:r w:rsidRPr="00536D35">
        <w:rPr>
          <w:color w:val="000000"/>
        </w:rPr>
        <w:t xml:space="preserve">Species and </w:t>
      </w:r>
      <w:proofErr w:type="spellStart"/>
      <w:r w:rsidRPr="00536D35">
        <w:rPr>
          <w:color w:val="000000"/>
        </w:rPr>
        <w:t>AgeRange</w:t>
      </w:r>
      <w:proofErr w:type="spellEnd"/>
      <w:r w:rsidRPr="00536D35">
        <w:rPr>
          <w:color w:val="000000"/>
        </w:rPr>
        <w:t xml:space="preserve">.  Presence of cohorts within this species and range of ages is evaluated.  </w:t>
      </w:r>
      <w:r>
        <w:rPr>
          <w:color w:val="000000"/>
        </w:rPr>
        <w:t>Multiple s</w:t>
      </w:r>
      <w:r w:rsidRPr="00536D35">
        <w:rPr>
          <w:color w:val="000000"/>
        </w:rPr>
        <w:t xml:space="preserve">pecies can be </w:t>
      </w:r>
      <w:r>
        <w:rPr>
          <w:color w:val="000000"/>
        </w:rPr>
        <w:t>listed, separated by a space</w:t>
      </w:r>
      <w:r w:rsidRPr="00536D35">
        <w:rPr>
          <w:color w:val="000000"/>
        </w:rPr>
        <w:t xml:space="preserve">.  </w:t>
      </w:r>
      <w:r>
        <w:rPr>
          <w:color w:val="000000"/>
        </w:rPr>
        <w:t xml:space="preserve">If multiple species are listed, then all listed species will contribute to the percent cells requirement.  </w:t>
      </w:r>
      <w:proofErr w:type="spellStart"/>
      <w:r w:rsidRPr="00536D35">
        <w:rPr>
          <w:color w:val="000000"/>
        </w:rPr>
        <w:t>AgeRange</w:t>
      </w:r>
      <w:proofErr w:type="spellEnd"/>
      <w:r w:rsidRPr="00536D35">
        <w:rPr>
          <w:color w:val="000000"/>
        </w:rPr>
        <w:t xml:space="preserve"> indicates the ages that will be evaluated for the species listed.</w:t>
      </w:r>
    </w:p>
    <w:p w:rsidR="0010650D" w:rsidRPr="00536D35" w:rsidRDefault="0010650D" w:rsidP="007709D3">
      <w:pPr>
        <w:autoSpaceDE w:val="0"/>
        <w:autoSpaceDN w:val="0"/>
        <w:adjustRightInd w:val="0"/>
        <w:spacing w:line="240" w:lineRule="atLeast"/>
        <w:ind w:left="1122"/>
        <w:rPr>
          <w:color w:val="000000"/>
        </w:rPr>
      </w:pPr>
    </w:p>
    <w:p w:rsidR="0010650D" w:rsidRPr="00536D35" w:rsidRDefault="0010650D" w:rsidP="007709D3">
      <w:pPr>
        <w:autoSpaceDE w:val="0"/>
        <w:autoSpaceDN w:val="0"/>
        <w:adjustRightInd w:val="0"/>
        <w:spacing w:line="240" w:lineRule="atLeast"/>
        <w:ind w:left="1122"/>
        <w:rPr>
          <w:color w:val="000000"/>
        </w:rPr>
      </w:pPr>
      <w:proofErr w:type="spellStart"/>
      <w:r w:rsidRPr="00536D35">
        <w:rPr>
          <w:color w:val="000000"/>
        </w:rPr>
        <w:lastRenderedPageBreak/>
        <w:t>PercentofCells</w:t>
      </w:r>
      <w:proofErr w:type="spellEnd"/>
      <w:r w:rsidRPr="00536D35">
        <w:rPr>
          <w:color w:val="000000"/>
        </w:rPr>
        <w:t>.  Cohorts within the species and range of ages must exist on at least this percentage of cells in the stand for the condition to be true.  Valid values (0</w:t>
      </w:r>
      <w:r w:rsidRPr="00536D35">
        <w:rPr>
          <w:color w:val="000000"/>
          <w:u w:val="single"/>
        </w:rPr>
        <w:t>&lt;</w:t>
      </w:r>
      <w:r w:rsidRPr="00536D35">
        <w:rPr>
          <w:color w:val="000000"/>
        </w:rPr>
        <w:t xml:space="preserve"> </w:t>
      </w:r>
      <w:proofErr w:type="spellStart"/>
      <w:r w:rsidRPr="00536D35">
        <w:rPr>
          <w:color w:val="000000"/>
        </w:rPr>
        <w:t>PercentofCells</w:t>
      </w:r>
      <w:proofErr w:type="spellEnd"/>
      <w:r w:rsidRPr="00536D35">
        <w:rPr>
          <w:color w:val="000000"/>
        </w:rPr>
        <w:t xml:space="preserve"> </w:t>
      </w:r>
      <w:r w:rsidRPr="00536D35">
        <w:rPr>
          <w:color w:val="000000"/>
          <w:u w:val="single"/>
        </w:rPr>
        <w:t>&lt;</w:t>
      </w:r>
      <w:r w:rsidRPr="00536D35">
        <w:rPr>
          <w:color w:val="000000"/>
        </w:rPr>
        <w:t>100; highest).  “Highest” indicates that the species listed has the greatest (or is a tie) number of cells with condition</w:t>
      </w:r>
      <w:r>
        <w:rPr>
          <w:color w:val="000000"/>
        </w:rPr>
        <w:t xml:space="preserve"> </w:t>
      </w:r>
      <w:r w:rsidRPr="00536D35">
        <w:rPr>
          <w:color w:val="000000"/>
        </w:rPr>
        <w:t>=</w:t>
      </w:r>
      <w:r>
        <w:rPr>
          <w:color w:val="000000"/>
        </w:rPr>
        <w:t xml:space="preserve"> </w:t>
      </w:r>
      <w:r w:rsidRPr="00536D35">
        <w:rPr>
          <w:color w:val="000000"/>
        </w:rPr>
        <w:t xml:space="preserve">true of </w:t>
      </w:r>
      <w:r w:rsidRPr="00C9238D">
        <w:rPr>
          <w:b/>
          <w:bCs/>
          <w:color w:val="000000"/>
        </w:rPr>
        <w:t>all</w:t>
      </w:r>
      <w:r w:rsidRPr="00536D35">
        <w:rPr>
          <w:color w:val="000000"/>
        </w:rPr>
        <w:t xml:space="preserve"> the species found in the stand, and is used to identify the dominant species</w:t>
      </w:r>
      <w:r>
        <w:rPr>
          <w:color w:val="000000"/>
        </w:rPr>
        <w:t xml:space="preserve"> in the stand</w:t>
      </w:r>
      <w:r w:rsidRPr="00536D35">
        <w:rPr>
          <w:color w:val="000000"/>
        </w:rPr>
        <w:t xml:space="preserve">.  </w:t>
      </w:r>
      <w:r>
        <w:rPr>
          <w:color w:val="000000"/>
        </w:rPr>
        <w:t xml:space="preserve">Species not explicitly listed will be evaluated using their full age range.  </w:t>
      </w:r>
      <w:r w:rsidRPr="00536D35">
        <w:rPr>
          <w:color w:val="000000"/>
        </w:rPr>
        <w:t xml:space="preserve">The keyword “highest” can occur only once </w:t>
      </w:r>
      <w:r>
        <w:rPr>
          <w:color w:val="000000"/>
        </w:rPr>
        <w:t xml:space="preserve">if used </w:t>
      </w:r>
      <w:r w:rsidRPr="00536D35">
        <w:rPr>
          <w:color w:val="000000"/>
        </w:rPr>
        <w:t xml:space="preserve">on </w:t>
      </w:r>
      <w:r>
        <w:rPr>
          <w:color w:val="000000"/>
        </w:rPr>
        <w:t xml:space="preserve">a </w:t>
      </w:r>
      <w:r w:rsidRPr="00536D35">
        <w:rPr>
          <w:color w:val="000000"/>
        </w:rPr>
        <w:t xml:space="preserve">line with the “Required” or “Forbidden” </w:t>
      </w:r>
      <w:proofErr w:type="spellStart"/>
      <w:r w:rsidRPr="00536D35">
        <w:rPr>
          <w:color w:val="000000"/>
        </w:rPr>
        <w:t>InclusionRule</w:t>
      </w:r>
      <w:proofErr w:type="spellEnd"/>
      <w:r w:rsidRPr="00536D35">
        <w:rPr>
          <w:color w:val="000000"/>
        </w:rPr>
        <w:t xml:space="preserve">.  If the keyword “highest” occurs on more than one line with the “Optional” </w:t>
      </w:r>
      <w:proofErr w:type="spellStart"/>
      <w:r w:rsidRPr="00536D35">
        <w:rPr>
          <w:color w:val="000000"/>
        </w:rPr>
        <w:t>InclusionRule</w:t>
      </w:r>
      <w:proofErr w:type="spellEnd"/>
      <w:r w:rsidRPr="00536D35">
        <w:rPr>
          <w:color w:val="000000"/>
        </w:rPr>
        <w:t>, then one of those condition</w:t>
      </w:r>
      <w:r>
        <w:rPr>
          <w:color w:val="000000"/>
        </w:rPr>
        <w:t xml:space="preserve"> line</w:t>
      </w:r>
      <w:r w:rsidRPr="00536D35">
        <w:rPr>
          <w:color w:val="000000"/>
        </w:rPr>
        <w:t>s MUST be true for the stand to qualify for harvest.</w:t>
      </w:r>
    </w:p>
    <w:p w:rsidR="0010650D" w:rsidRPr="00536D35" w:rsidRDefault="0010650D" w:rsidP="007709D3">
      <w:pPr>
        <w:ind w:firstLine="1122"/>
        <w:rPr>
          <w:color w:val="000000"/>
        </w:rPr>
      </w:pPr>
    </w:p>
    <w:p w:rsidR="0010650D" w:rsidRPr="007709D3" w:rsidRDefault="0010650D" w:rsidP="007709D3">
      <w:pPr>
        <w:ind w:firstLine="1122"/>
        <w:rPr>
          <w:color w:val="000000"/>
        </w:rPr>
      </w:pPr>
      <w:r w:rsidRPr="00536D35">
        <w:rPr>
          <w:color w:val="000000"/>
        </w:rPr>
        <w:t>Examples</w:t>
      </w:r>
      <w:r>
        <w:rPr>
          <w:color w:val="000000"/>
        </w:rPr>
        <w:t xml:space="preserve"> are provided </w:t>
      </w:r>
      <w:r w:rsidR="00935E16" w:rsidRPr="006A79E9">
        <w:rPr>
          <w:color w:val="000000"/>
        </w:rPr>
        <w:t xml:space="preserve">in </w:t>
      </w:r>
      <w:r w:rsidR="006A79E9" w:rsidRPr="006A79E9">
        <w:rPr>
          <w:color w:val="000000"/>
        </w:rPr>
        <w:t>Chapter 6</w:t>
      </w:r>
      <w:r w:rsidRPr="006A79E9">
        <w:rPr>
          <w:color w:val="000000"/>
        </w:rPr>
        <w:t>.</w:t>
      </w:r>
      <w:r>
        <w:t xml:space="preserve"> </w:t>
      </w:r>
    </w:p>
    <w:p w:rsidR="0010650D" w:rsidRPr="006604E3" w:rsidRDefault="0010650D">
      <w:pPr>
        <w:pStyle w:val="Heading2"/>
      </w:pPr>
      <w:bookmarkStart w:id="40" w:name="_Ref138855801"/>
      <w:bookmarkStart w:id="41" w:name="_Ref138855808"/>
      <w:bookmarkStart w:id="42" w:name="_Toc406168009"/>
      <w:r w:rsidRPr="006604E3">
        <w:t>Site Selection</w:t>
      </w:r>
      <w:bookmarkEnd w:id="40"/>
      <w:bookmarkEnd w:id="41"/>
      <w:bookmarkEnd w:id="42"/>
    </w:p>
    <w:p w:rsidR="0010650D" w:rsidRPr="006604E3" w:rsidRDefault="0010650D">
      <w:pPr>
        <w:pStyle w:val="textbody"/>
      </w:pPr>
      <w:r w:rsidRPr="006604E3">
        <w:t>For each harvest event,</w:t>
      </w:r>
      <w:r>
        <w:t xml:space="preserve"> the number of sites </w:t>
      </w:r>
      <w:r w:rsidR="00935E16">
        <w:t xml:space="preserve">within a stand </w:t>
      </w:r>
      <w:r>
        <w:t xml:space="preserve">to be harvested must be indicated. </w:t>
      </w:r>
      <w:r w:rsidRPr="006604E3">
        <w:t xml:space="preserve"> Part</w:t>
      </w:r>
      <w:r>
        <w:t xml:space="preserve"> of a</w:t>
      </w:r>
      <w:r w:rsidRPr="006604E3">
        <w:t xml:space="preserve"> stand</w:t>
      </w:r>
      <w:r>
        <w:t>, a</w:t>
      </w:r>
      <w:r w:rsidRPr="006604E3">
        <w:t xml:space="preserve">n entire stand, or multiple stands may be </w:t>
      </w:r>
      <w:r>
        <w:t>specified</w:t>
      </w:r>
      <w:r w:rsidRPr="006604E3">
        <w:t>.  A single site selection method must be given for each prescription.</w:t>
      </w:r>
    </w:p>
    <w:p w:rsidR="0010650D" w:rsidRPr="006604E3" w:rsidRDefault="0010650D" w:rsidP="007709D3">
      <w:pPr>
        <w:pStyle w:val="Heading3"/>
      </w:pPr>
      <w:bookmarkStart w:id="43" w:name="_Toc406168010"/>
      <w:proofErr w:type="spellStart"/>
      <w:r w:rsidRPr="006604E3">
        <w:t>SiteSelection</w:t>
      </w:r>
      <w:bookmarkEnd w:id="43"/>
      <w:proofErr w:type="spellEnd"/>
    </w:p>
    <w:p w:rsidR="0010650D" w:rsidRPr="006604E3" w:rsidRDefault="0010650D" w:rsidP="007709D3">
      <w:pPr>
        <w:pStyle w:val="textbody"/>
      </w:pPr>
      <w:r w:rsidRPr="006604E3">
        <w:t>This parameter indicates the method for selecti</w:t>
      </w:r>
      <w:r>
        <w:t>ng</w:t>
      </w:r>
      <w:r w:rsidRPr="006604E3">
        <w:t xml:space="preserve"> site</w:t>
      </w:r>
      <w:r>
        <w:t>s</w:t>
      </w:r>
      <w:r w:rsidRPr="006604E3">
        <w:t xml:space="preserve"> for harvesting (see section </w:t>
      </w:r>
      <w:r w:rsidR="00724156">
        <w:fldChar w:fldCharType="begin"/>
      </w:r>
      <w:r w:rsidR="00724156">
        <w:instrText xml:space="preserve"> REF _Ref138855801 \r \h  \* MERGEFORMAT </w:instrText>
      </w:r>
      <w:r w:rsidR="00724156">
        <w:fldChar w:fldCharType="separate"/>
      </w:r>
      <w:r w:rsidR="003A1AF6">
        <w:t>2.5</w:t>
      </w:r>
      <w:r w:rsidR="00724156">
        <w:fldChar w:fldCharType="end"/>
      </w:r>
      <w:r w:rsidRPr="006604E3">
        <w:t xml:space="preserve"> </w:t>
      </w:r>
      <w:r w:rsidR="00724156">
        <w:fldChar w:fldCharType="begin"/>
      </w:r>
      <w:r w:rsidR="00724156">
        <w:instrText xml:space="preserve"> REF _Ref138855808 \h  \* MERGEFORMAT </w:instrText>
      </w:r>
      <w:r w:rsidR="00724156">
        <w:fldChar w:fldCharType="separate"/>
      </w:r>
      <w:r w:rsidR="003A1AF6" w:rsidRPr="003A1AF6">
        <w:rPr>
          <w:i/>
          <w:iCs/>
        </w:rPr>
        <w:t>Site Selection</w:t>
      </w:r>
      <w:r w:rsidR="00724156">
        <w:fldChar w:fldCharType="end"/>
      </w:r>
      <w:r w:rsidRPr="006604E3">
        <w:t xml:space="preserve">).  Valid method names are </w:t>
      </w:r>
      <w:r w:rsidRPr="006604E3">
        <w:rPr>
          <w:rFonts w:ascii="Courier New" w:hAnsi="Courier New" w:cs="Courier New"/>
          <w:sz w:val="20"/>
        </w:rPr>
        <w:t>"Complete"</w:t>
      </w:r>
      <w:r w:rsidRPr="006604E3">
        <w:t xml:space="preserve">, </w:t>
      </w:r>
      <w:r w:rsidRPr="006604E3">
        <w:rPr>
          <w:rFonts w:ascii="Courier New" w:hAnsi="Courier New" w:cs="Courier New"/>
          <w:sz w:val="20"/>
        </w:rPr>
        <w:t>"</w:t>
      </w:r>
      <w:proofErr w:type="spellStart"/>
      <w:r w:rsidRPr="006604E3">
        <w:rPr>
          <w:rFonts w:ascii="Courier New" w:hAnsi="Courier New" w:cs="Courier New"/>
          <w:sz w:val="20"/>
        </w:rPr>
        <w:t>Complete</w:t>
      </w:r>
      <w:r>
        <w:rPr>
          <w:rFonts w:ascii="Courier New" w:hAnsi="Courier New" w:cs="Courier New"/>
          <w:sz w:val="20"/>
        </w:rPr>
        <w:t>Stand</w:t>
      </w:r>
      <w:r w:rsidRPr="006604E3">
        <w:rPr>
          <w:rFonts w:ascii="Courier New" w:hAnsi="Courier New" w:cs="Courier New"/>
          <w:sz w:val="20"/>
        </w:rPr>
        <w:t>Spread</w:t>
      </w:r>
      <w:proofErr w:type="spellEnd"/>
      <w:r w:rsidRPr="006604E3">
        <w:rPr>
          <w:rFonts w:ascii="Courier New" w:hAnsi="Courier New" w:cs="Courier New"/>
          <w:sz w:val="20"/>
        </w:rPr>
        <w:t>"</w:t>
      </w:r>
      <w:r w:rsidRPr="006604E3">
        <w:t xml:space="preserve">, </w:t>
      </w:r>
      <w:r w:rsidRPr="006604E3">
        <w:rPr>
          <w:rFonts w:ascii="Courier New" w:hAnsi="Courier New" w:cs="Courier New"/>
          <w:sz w:val="20"/>
        </w:rPr>
        <w:t>"</w:t>
      </w:r>
      <w:proofErr w:type="spellStart"/>
      <w:r w:rsidRPr="006604E3">
        <w:rPr>
          <w:rFonts w:ascii="Courier New" w:hAnsi="Courier New" w:cs="Courier New"/>
          <w:sz w:val="20"/>
        </w:rPr>
        <w:t>Patch</w:t>
      </w:r>
      <w:r>
        <w:rPr>
          <w:rFonts w:ascii="Courier New" w:hAnsi="Courier New" w:cs="Courier New"/>
          <w:sz w:val="20"/>
        </w:rPr>
        <w:t>Cutting</w:t>
      </w:r>
      <w:proofErr w:type="spellEnd"/>
      <w:r w:rsidRPr="006604E3">
        <w:rPr>
          <w:rFonts w:ascii="Courier New" w:hAnsi="Courier New" w:cs="Courier New"/>
          <w:sz w:val="20"/>
        </w:rPr>
        <w:t>"</w:t>
      </w:r>
      <w:r w:rsidRPr="006604E3">
        <w:t xml:space="preserve"> and </w:t>
      </w:r>
      <w:r w:rsidRPr="006604E3">
        <w:rPr>
          <w:rFonts w:ascii="Courier New" w:hAnsi="Courier New" w:cs="Courier New"/>
          <w:sz w:val="20"/>
        </w:rPr>
        <w:t>"</w:t>
      </w:r>
      <w:proofErr w:type="spellStart"/>
      <w:r>
        <w:rPr>
          <w:rFonts w:ascii="Courier New" w:hAnsi="Courier New" w:cs="Courier New"/>
          <w:sz w:val="20"/>
        </w:rPr>
        <w:t>PartialStandSpread</w:t>
      </w:r>
      <w:proofErr w:type="spellEnd"/>
      <w:r w:rsidRPr="006604E3">
        <w:rPr>
          <w:rFonts w:ascii="Courier New" w:hAnsi="Courier New" w:cs="Courier New"/>
          <w:sz w:val="20"/>
        </w:rPr>
        <w:t>"</w:t>
      </w:r>
      <w:r w:rsidRPr="006604E3">
        <w:t>.</w:t>
      </w:r>
    </w:p>
    <w:p w:rsidR="0010650D" w:rsidRPr="006604E3" w:rsidRDefault="0010650D">
      <w:pPr>
        <w:pStyle w:val="Heading3"/>
      </w:pPr>
      <w:bookmarkStart w:id="44" w:name="_Toc406168011"/>
      <w:r w:rsidRPr="006604E3">
        <w:t>Complete Stand</w:t>
      </w:r>
      <w:r w:rsidR="00935E16">
        <w:t xml:space="preserve"> (keyword: Complete)</w:t>
      </w:r>
      <w:bookmarkEnd w:id="44"/>
    </w:p>
    <w:p w:rsidR="0010650D" w:rsidRPr="006604E3" w:rsidRDefault="0010650D">
      <w:pPr>
        <w:pStyle w:val="textbody"/>
      </w:pPr>
      <w:r w:rsidRPr="006604E3">
        <w:t>All sites (cells) within a stand are harvested.</w:t>
      </w:r>
      <w:r w:rsidR="00935E16">
        <w:t xml:space="preserve">  The size of a harvest event is determined by the size of the stand selected.</w:t>
      </w:r>
    </w:p>
    <w:p w:rsidR="00935E16" w:rsidRPr="006604E3" w:rsidRDefault="00935E16" w:rsidP="00935E16">
      <w:pPr>
        <w:pStyle w:val="Heading3"/>
      </w:pPr>
      <w:bookmarkStart w:id="45" w:name="_Toc406168012"/>
      <w:r w:rsidRPr="006604E3">
        <w:t>Stand</w:t>
      </w:r>
      <w:r>
        <w:t xml:space="preserve"> Spreading (keyword: </w:t>
      </w:r>
      <w:proofErr w:type="spellStart"/>
      <w:r w:rsidRPr="00935E16">
        <w:t>CompleteStandSpread</w:t>
      </w:r>
      <w:proofErr w:type="spellEnd"/>
      <w:r w:rsidRPr="00935E16">
        <w:t xml:space="preserve"> or </w:t>
      </w:r>
      <w:proofErr w:type="spellStart"/>
      <w:r w:rsidRPr="00935E16">
        <w:t>PartialStandSpread</w:t>
      </w:r>
      <w:proofErr w:type="spellEnd"/>
      <w:r>
        <w:t>)</w:t>
      </w:r>
      <w:bookmarkEnd w:id="45"/>
    </w:p>
    <w:p w:rsidR="00935E16" w:rsidRPr="006604E3" w:rsidRDefault="00935E16" w:rsidP="00935E16">
      <w:pPr>
        <w:pStyle w:val="textbody"/>
      </w:pPr>
      <w:r>
        <w:t xml:space="preserve">This </w:t>
      </w:r>
      <w:r w:rsidR="00D0759D">
        <w:t>allows more control of</w:t>
      </w:r>
      <w:r>
        <w:t xml:space="preserve"> the size of harvest events, which can be larger or smaller than</w:t>
      </w:r>
      <w:r w:rsidRPr="006604E3">
        <w:t xml:space="preserve"> a stand.</w:t>
      </w:r>
    </w:p>
    <w:p w:rsidR="0010650D" w:rsidRPr="006604E3" w:rsidRDefault="0010650D" w:rsidP="007709D3">
      <w:pPr>
        <w:pStyle w:val="Heading3"/>
        <w:ind w:left="720" w:hanging="720"/>
      </w:pPr>
      <w:bookmarkStart w:id="46" w:name="_Toc406168013"/>
      <w:r w:rsidRPr="006604E3">
        <w:t>Target Harvest Size</w:t>
      </w:r>
      <w:bookmarkEnd w:id="46"/>
    </w:p>
    <w:p w:rsidR="0010650D" w:rsidRPr="006604E3" w:rsidRDefault="0010650D" w:rsidP="007709D3">
      <w:pPr>
        <w:pStyle w:val="textbody"/>
      </w:pPr>
      <w:r w:rsidRPr="006604E3">
        <w:t>If the site-selection method is complete stand spreading (</w:t>
      </w:r>
      <w:r w:rsidRPr="006604E3">
        <w:rPr>
          <w:rFonts w:ascii="Courier New" w:hAnsi="Courier New" w:cs="Courier New"/>
          <w:sz w:val="20"/>
        </w:rPr>
        <w:t>"</w:t>
      </w:r>
      <w:proofErr w:type="spellStart"/>
      <w:r w:rsidRPr="006604E3">
        <w:rPr>
          <w:rFonts w:ascii="Courier New" w:hAnsi="Courier New" w:cs="Courier New"/>
          <w:sz w:val="20"/>
        </w:rPr>
        <w:t>Complete</w:t>
      </w:r>
      <w:r>
        <w:rPr>
          <w:rFonts w:ascii="Courier New" w:hAnsi="Courier New" w:cs="Courier New"/>
          <w:sz w:val="20"/>
        </w:rPr>
        <w:t>Stand</w:t>
      </w:r>
      <w:r w:rsidRPr="006604E3">
        <w:rPr>
          <w:rFonts w:ascii="Courier New" w:hAnsi="Courier New" w:cs="Courier New"/>
          <w:sz w:val="20"/>
        </w:rPr>
        <w:t>Spread</w:t>
      </w:r>
      <w:proofErr w:type="spellEnd"/>
      <w:r w:rsidRPr="006604E3">
        <w:rPr>
          <w:rFonts w:ascii="Courier New" w:hAnsi="Courier New" w:cs="Courier New"/>
          <w:sz w:val="20"/>
        </w:rPr>
        <w:t>"</w:t>
      </w:r>
      <w:r w:rsidRPr="006604E3">
        <w:t>) or partial stand spreading (</w:t>
      </w:r>
      <w:r w:rsidRPr="006604E3">
        <w:rPr>
          <w:rFonts w:ascii="Courier New" w:hAnsi="Courier New" w:cs="Courier New"/>
          <w:sz w:val="20"/>
        </w:rPr>
        <w:t>"</w:t>
      </w:r>
      <w:proofErr w:type="spellStart"/>
      <w:r>
        <w:rPr>
          <w:rFonts w:ascii="Courier New" w:hAnsi="Courier New" w:cs="Courier New"/>
          <w:sz w:val="20"/>
        </w:rPr>
        <w:t>PartialStandSpread</w:t>
      </w:r>
      <w:proofErr w:type="spellEnd"/>
      <w:r w:rsidRPr="006604E3">
        <w:rPr>
          <w:rFonts w:ascii="Courier New" w:hAnsi="Courier New" w:cs="Courier New"/>
          <w:sz w:val="20"/>
        </w:rPr>
        <w:t>"</w:t>
      </w:r>
      <w:r w:rsidRPr="006604E3">
        <w:t>), then a target harvest size must follow the method’s name.  Value: number ≥ 0.  Units: hectares.</w:t>
      </w:r>
    </w:p>
    <w:p w:rsidR="0010650D" w:rsidRPr="006604E3" w:rsidRDefault="0010650D" w:rsidP="007709D3">
      <w:pPr>
        <w:pStyle w:val="Heading4"/>
        <w:ind w:left="864" w:hanging="864"/>
      </w:pPr>
      <w:r w:rsidRPr="006604E3">
        <w:lastRenderedPageBreak/>
        <w:t>Targeted Stand Size – Partial Stand Spreading</w:t>
      </w:r>
    </w:p>
    <w:p w:rsidR="0010650D" w:rsidRPr="006604E3" w:rsidRDefault="0010650D">
      <w:pPr>
        <w:pStyle w:val="textbody"/>
      </w:pPr>
      <w:r w:rsidRPr="006604E3">
        <w:t>Beginning at a random point within a stand, the harvest event spreads until the desired size is reached.  A stand may be partially harvested or the harvest event may spread to cells in neighboring stands</w:t>
      </w:r>
      <w:r>
        <w:t>, depending on the size of the stand relative to the target size</w:t>
      </w:r>
      <w:r w:rsidRPr="006604E3">
        <w:t xml:space="preserve">.  </w:t>
      </w:r>
      <w:r w:rsidR="00D0759D">
        <w:t>When the selected stand is smaller than the target size, h</w:t>
      </w:r>
      <w:r w:rsidRPr="006604E3">
        <w:t xml:space="preserve">arvesting spreads to the neighboring stand (a neighbor of any stand already selected for the current event) with the highest stand ranking.  A neighboring stand will be completely harvested before spreading to additional neighbors.  Therefore, at most only one stand will be partially harvested.  </w:t>
      </w:r>
      <w:r w:rsidRPr="006604E3">
        <w:rPr>
          <w:b/>
          <w:bCs/>
        </w:rPr>
        <w:t xml:space="preserve">Harvesting may not spread into stands that do not meet the prescription constraints (e.g., </w:t>
      </w:r>
      <w:r>
        <w:rPr>
          <w:b/>
          <w:bCs/>
        </w:rPr>
        <w:t>stand qualifiers</w:t>
      </w:r>
      <w:r w:rsidRPr="006604E3">
        <w:rPr>
          <w:b/>
          <w:bCs/>
        </w:rPr>
        <w:t xml:space="preserve"> or </w:t>
      </w:r>
      <w:r>
        <w:rPr>
          <w:b/>
          <w:bCs/>
        </w:rPr>
        <w:t>ranking = 0</w:t>
      </w:r>
      <w:r w:rsidRPr="006604E3">
        <w:rPr>
          <w:b/>
          <w:bCs/>
        </w:rPr>
        <w:t xml:space="preserve">) or into neighboring management areas.  </w:t>
      </w:r>
      <w:r w:rsidRPr="006604E3">
        <w:t xml:space="preserve">Harvesting will continue until the target size is reached, or the initial stand has no more </w:t>
      </w:r>
      <w:r>
        <w:t>qualified</w:t>
      </w:r>
      <w:r w:rsidRPr="006604E3">
        <w:t xml:space="preserve"> neighbors.</w:t>
      </w:r>
    </w:p>
    <w:p w:rsidR="0010650D" w:rsidRPr="006604E3" w:rsidRDefault="0010650D">
      <w:pPr>
        <w:pStyle w:val="textbody"/>
      </w:pPr>
      <w:r w:rsidRPr="006604E3">
        <w:t>Parameters:</w:t>
      </w:r>
      <w:r w:rsidRPr="006604E3">
        <w:tab/>
        <w:t xml:space="preserve">Target Size, in </w:t>
      </w:r>
      <w:r>
        <w:t>h</w:t>
      </w:r>
      <w:r w:rsidRPr="006604E3">
        <w:t>ectares</w:t>
      </w:r>
    </w:p>
    <w:p w:rsidR="0010650D" w:rsidRPr="006604E3" w:rsidRDefault="0010650D" w:rsidP="007709D3">
      <w:pPr>
        <w:pStyle w:val="Heading4"/>
        <w:ind w:left="864" w:hanging="864"/>
      </w:pPr>
      <w:r w:rsidRPr="006604E3">
        <w:t xml:space="preserve">Targeted Stand Size - Complete Stand Spreading </w:t>
      </w:r>
    </w:p>
    <w:p w:rsidR="0010650D" w:rsidRPr="006604E3" w:rsidRDefault="0010650D" w:rsidP="00721B17">
      <w:pPr>
        <w:pStyle w:val="textbody"/>
        <w:rPr>
          <w:b/>
          <w:bCs/>
        </w:rPr>
      </w:pPr>
      <w:r w:rsidRPr="006604E3">
        <w:t xml:space="preserve">All sites (cells) within a stand are harvested.  If </w:t>
      </w:r>
      <w:r w:rsidR="00D0759D">
        <w:t>the number of sites harvested</w:t>
      </w:r>
      <w:r w:rsidR="00D0759D" w:rsidRPr="006604E3">
        <w:t xml:space="preserve"> </w:t>
      </w:r>
      <w:r w:rsidR="00D0759D">
        <w:t>is &lt;95% of the target</w:t>
      </w:r>
      <w:r w:rsidRPr="006604E3">
        <w:t xml:space="preserve"> size, </w:t>
      </w:r>
      <w:r w:rsidRPr="006604E3">
        <w:rPr>
          <w:b/>
          <w:bCs/>
        </w:rPr>
        <w:t>all</w:t>
      </w:r>
      <w:r w:rsidRPr="006604E3">
        <w:t xml:space="preserve"> cells in a neighboring stand are </w:t>
      </w:r>
      <w:r w:rsidR="00D0759D">
        <w:t>harvested</w:t>
      </w:r>
      <w:r w:rsidR="00D0759D" w:rsidRPr="006604E3">
        <w:t xml:space="preserve"> </w:t>
      </w:r>
      <w:r w:rsidRPr="006604E3">
        <w:t>until the desired size is reached</w:t>
      </w:r>
      <w:r>
        <w:t xml:space="preserve"> or exceeded</w:t>
      </w:r>
      <w:r w:rsidRPr="006604E3">
        <w:t xml:space="preserve">.  Harvesting spreads to the neighboring stand (a neighbor of any stand already selected for the current event) with the highest stand ranking.  </w:t>
      </w:r>
      <w:r w:rsidRPr="006604E3">
        <w:rPr>
          <w:b/>
          <w:bCs/>
        </w:rPr>
        <w:t xml:space="preserve">Harvesting may not spread into stands that do not meet the prescription constraints (e.g., </w:t>
      </w:r>
      <w:r>
        <w:rPr>
          <w:b/>
          <w:bCs/>
        </w:rPr>
        <w:t>stand qualifiers</w:t>
      </w:r>
      <w:r w:rsidRPr="006604E3">
        <w:rPr>
          <w:b/>
          <w:bCs/>
        </w:rPr>
        <w:t xml:space="preserve"> or </w:t>
      </w:r>
      <w:r>
        <w:rPr>
          <w:b/>
          <w:bCs/>
        </w:rPr>
        <w:t>ranking = 0</w:t>
      </w:r>
      <w:r w:rsidRPr="006604E3">
        <w:rPr>
          <w:b/>
          <w:bCs/>
        </w:rPr>
        <w:t xml:space="preserve">) or into neighboring management areas.  </w:t>
      </w:r>
    </w:p>
    <w:p w:rsidR="0010650D" w:rsidRPr="006604E3" w:rsidRDefault="0010650D">
      <w:pPr>
        <w:pStyle w:val="textbody"/>
      </w:pPr>
      <w:r w:rsidRPr="006604E3">
        <w:t>Parameters:</w:t>
      </w:r>
      <w:r w:rsidRPr="006604E3">
        <w:tab/>
        <w:t xml:space="preserve">Target Size, in </w:t>
      </w:r>
      <w:r>
        <w:t>h</w:t>
      </w:r>
      <w:r w:rsidRPr="006604E3">
        <w:t>ectares</w:t>
      </w:r>
    </w:p>
    <w:p w:rsidR="0010650D" w:rsidRPr="006604E3" w:rsidRDefault="0010650D">
      <w:pPr>
        <w:pStyle w:val="Heading3"/>
      </w:pPr>
      <w:bookmarkStart w:id="47" w:name="_Toc406168014"/>
      <w:r w:rsidRPr="006604E3">
        <w:t>Patch Cutting (Group Selection)</w:t>
      </w:r>
      <w:bookmarkEnd w:id="47"/>
    </w:p>
    <w:p w:rsidR="0010650D" w:rsidRPr="006604E3" w:rsidRDefault="0010650D">
      <w:pPr>
        <w:pStyle w:val="textbody"/>
      </w:pPr>
      <w:r>
        <w:t>R</w:t>
      </w:r>
      <w:r w:rsidRPr="006604E3">
        <w:t xml:space="preserve">andomly selected groups </w:t>
      </w:r>
      <w:r w:rsidR="00D0759D">
        <w:t xml:space="preserve">(clusters) </w:t>
      </w:r>
      <w:r w:rsidRPr="006604E3">
        <w:t>of sites within a stand will be harvested.  The User indicates the percentage of cells within a stand to be harvested and the desired patch size (ha)</w:t>
      </w:r>
      <w:r w:rsidR="00D0759D">
        <w:t xml:space="preserve"> of the groups</w:t>
      </w:r>
      <w:r w:rsidRPr="006604E3">
        <w:t>.  Initial entry sites are randomly selected.  From the initial entry site, the patch spreads to neighboring sites until the desired patch size is reached or there are no available neighbors within the stand.</w:t>
      </w:r>
      <w:r>
        <w:t xml:space="preserve">  If the target percentage of cells in the stand has not been cut, a new entry site within the stand is chosen and the process is repeated.  This site selection method may also be used to produce residual patches of uncut sites by specifying a relatively large percentage of the stand.</w:t>
      </w:r>
    </w:p>
    <w:p w:rsidR="0010650D" w:rsidRPr="006604E3" w:rsidRDefault="0010650D">
      <w:pPr>
        <w:pStyle w:val="textbody"/>
      </w:pPr>
      <w:r w:rsidRPr="006604E3">
        <w:t>Parameters:</w:t>
      </w:r>
      <w:r w:rsidRPr="006604E3">
        <w:tab/>
        <w:t>Percentage, 0% &lt; n &lt;= 100%</w:t>
      </w:r>
    </w:p>
    <w:p w:rsidR="0010650D" w:rsidRDefault="0010650D">
      <w:pPr>
        <w:pStyle w:val="textbody"/>
      </w:pPr>
      <w:r w:rsidRPr="006604E3">
        <w:lastRenderedPageBreak/>
        <w:tab/>
      </w:r>
      <w:r w:rsidRPr="006604E3">
        <w:tab/>
      </w:r>
      <w:r w:rsidRPr="006604E3">
        <w:tab/>
        <w:t xml:space="preserve">Target Patch Size, in </w:t>
      </w:r>
      <w:r>
        <w:t>h</w:t>
      </w:r>
      <w:r w:rsidRPr="006604E3">
        <w:t>ectares</w:t>
      </w:r>
    </w:p>
    <w:p w:rsidR="0010650D" w:rsidRPr="006604E3" w:rsidRDefault="0010650D">
      <w:pPr>
        <w:pStyle w:val="textbody"/>
      </w:pPr>
      <w:r w:rsidRPr="002E457C">
        <w:rPr>
          <w:b/>
        </w:rPr>
        <w:t>Note</w:t>
      </w:r>
      <w:r>
        <w:t xml:space="preserve">:  Only the actual area harvested in a stand (some fraction of the total stand) will be counted toward the target percent area harvested in the Implementation Table.  As a result, a prescription with smaller patches will result in more harvest events but the </w:t>
      </w:r>
      <w:r w:rsidRPr="002E457C">
        <w:rPr>
          <w:b/>
        </w:rPr>
        <w:t>same total area</w:t>
      </w:r>
      <w:r>
        <w:t xml:space="preserve"> (assuming that other restrictions don’t come into play) harvested as a prescription with larger patches but the same target area cut.</w:t>
      </w:r>
    </w:p>
    <w:p w:rsidR="0010650D" w:rsidRPr="006604E3" w:rsidRDefault="0010650D">
      <w:pPr>
        <w:pStyle w:val="Heading2"/>
      </w:pPr>
      <w:bookmarkStart w:id="48" w:name="_Toc406168015"/>
      <w:r w:rsidRPr="006604E3">
        <w:t>Cohort Removal List</w:t>
      </w:r>
      <w:bookmarkEnd w:id="48"/>
      <w:r w:rsidRPr="006604E3">
        <w:t xml:space="preserve"> </w:t>
      </w:r>
    </w:p>
    <w:p w:rsidR="0010650D" w:rsidRPr="006604E3" w:rsidRDefault="0010650D">
      <w:pPr>
        <w:pStyle w:val="textbody"/>
      </w:pPr>
      <w:r w:rsidRPr="006604E3">
        <w:t>The User must designate which cohorts are to be removed during each harvest event.  A cohort list must be included in each prescription.</w:t>
      </w:r>
    </w:p>
    <w:p w:rsidR="0010650D" w:rsidRPr="006604E3" w:rsidRDefault="0010650D" w:rsidP="007709D3">
      <w:pPr>
        <w:pStyle w:val="Heading3"/>
      </w:pPr>
      <w:bookmarkStart w:id="49" w:name="_Ref139708716"/>
      <w:bookmarkStart w:id="50" w:name="_Toc406168016"/>
      <w:proofErr w:type="spellStart"/>
      <w:r w:rsidRPr="006604E3">
        <w:t>CohortsRemoved</w:t>
      </w:r>
      <w:bookmarkEnd w:id="49"/>
      <w:bookmarkEnd w:id="50"/>
      <w:proofErr w:type="spellEnd"/>
    </w:p>
    <w:p w:rsidR="0010650D" w:rsidRPr="006604E3" w:rsidRDefault="0010650D" w:rsidP="007709D3">
      <w:pPr>
        <w:pStyle w:val="textbody"/>
      </w:pPr>
      <w:r w:rsidRPr="006604E3">
        <w:t>This parameter indicates which cohorts will be removed by the prescription.  Valid values are:</w:t>
      </w:r>
    </w:p>
    <w:p w:rsidR="0010650D" w:rsidRPr="006604E3" w:rsidRDefault="0010650D" w:rsidP="007709D3">
      <w:pPr>
        <w:pStyle w:val="textbody"/>
        <w:numPr>
          <w:ilvl w:val="0"/>
          <w:numId w:val="3"/>
        </w:numPr>
      </w:pPr>
      <w:r w:rsidRPr="006604E3">
        <w:rPr>
          <w:rFonts w:ascii="Courier New" w:hAnsi="Courier New" w:cs="Courier New"/>
          <w:sz w:val="20"/>
        </w:rPr>
        <w:t>"</w:t>
      </w:r>
      <w:proofErr w:type="spellStart"/>
      <w:r w:rsidRPr="006604E3">
        <w:rPr>
          <w:rFonts w:ascii="Courier New" w:hAnsi="Courier New" w:cs="Courier New"/>
          <w:sz w:val="20"/>
        </w:rPr>
        <w:t>ClearCut</w:t>
      </w:r>
      <w:proofErr w:type="spellEnd"/>
      <w:r w:rsidRPr="006604E3">
        <w:rPr>
          <w:rFonts w:ascii="Courier New" w:hAnsi="Courier New" w:cs="Courier New"/>
          <w:sz w:val="20"/>
        </w:rPr>
        <w:t>"</w:t>
      </w:r>
      <w:r w:rsidRPr="006604E3">
        <w:t xml:space="preserve"> – All the cohorts of all species present at the selected sites will be removed.</w:t>
      </w:r>
    </w:p>
    <w:p w:rsidR="0010650D" w:rsidRPr="006604E3" w:rsidRDefault="0010650D" w:rsidP="007709D3">
      <w:pPr>
        <w:pStyle w:val="textbody"/>
        <w:numPr>
          <w:ilvl w:val="0"/>
          <w:numId w:val="3"/>
        </w:numPr>
      </w:pPr>
      <w:r w:rsidRPr="006604E3">
        <w:rPr>
          <w:rFonts w:ascii="Courier New" w:hAnsi="Courier New" w:cs="Courier New"/>
          <w:sz w:val="20"/>
        </w:rPr>
        <w:t>"</w:t>
      </w:r>
      <w:proofErr w:type="spellStart"/>
      <w:r w:rsidRPr="006604E3">
        <w:rPr>
          <w:rFonts w:ascii="Courier New" w:hAnsi="Courier New" w:cs="Courier New"/>
          <w:sz w:val="20"/>
        </w:rPr>
        <w:t>SpeciesList</w:t>
      </w:r>
      <w:proofErr w:type="spellEnd"/>
      <w:r w:rsidRPr="006604E3">
        <w:rPr>
          <w:rFonts w:ascii="Courier New" w:hAnsi="Courier New" w:cs="Courier New"/>
          <w:sz w:val="20"/>
        </w:rPr>
        <w:t>"</w:t>
      </w:r>
      <w:r w:rsidRPr="006604E3">
        <w:t xml:space="preserve"> – A list of species that will be harvested follows this parameter.</w:t>
      </w:r>
    </w:p>
    <w:p w:rsidR="0010650D" w:rsidRPr="006604E3" w:rsidRDefault="0010650D" w:rsidP="007709D3">
      <w:pPr>
        <w:pStyle w:val="Heading4"/>
      </w:pPr>
      <w:r w:rsidRPr="006604E3">
        <w:t>Species List for Cohort Removal</w:t>
      </w:r>
    </w:p>
    <w:p w:rsidR="0010650D" w:rsidRPr="006604E3" w:rsidRDefault="0010650D" w:rsidP="007709D3">
      <w:pPr>
        <w:pStyle w:val="textbody"/>
      </w:pPr>
      <w:r w:rsidRPr="006604E3">
        <w:t>The list has at least one species.  Each species is on a separate line.  The species do not need to appear in any particular order.</w:t>
      </w:r>
    </w:p>
    <w:p w:rsidR="0010650D" w:rsidRPr="006604E3" w:rsidRDefault="0010650D" w:rsidP="007709D3">
      <w:pPr>
        <w:pStyle w:val="textbody"/>
      </w:pPr>
      <w:r w:rsidRPr="006604E3">
        <w:t>On each line, after the species’ name, is either a keyword or a list of cohort ages.  The keyword or age list indicates which of the species’ cohorts will be harvested.</w:t>
      </w:r>
    </w:p>
    <w:p w:rsidR="0010650D" w:rsidRPr="006604E3" w:rsidRDefault="0010650D" w:rsidP="007709D3">
      <w:pPr>
        <w:pStyle w:val="textbody"/>
      </w:pPr>
      <w:r w:rsidRPr="006604E3">
        <w:t>Valid cohort keywords are:</w:t>
      </w:r>
    </w:p>
    <w:p w:rsidR="0010650D" w:rsidRPr="006604E3" w:rsidRDefault="0010650D" w:rsidP="007709D3">
      <w:pPr>
        <w:pStyle w:val="textbody"/>
        <w:numPr>
          <w:ilvl w:val="0"/>
          <w:numId w:val="3"/>
        </w:numPr>
      </w:pPr>
      <w:r w:rsidRPr="006604E3">
        <w:rPr>
          <w:rFonts w:ascii="Courier New" w:hAnsi="Courier New" w:cs="Courier New"/>
          <w:sz w:val="20"/>
        </w:rPr>
        <w:t>"All"</w:t>
      </w:r>
      <w:r w:rsidRPr="006604E3">
        <w:t xml:space="preserve"> – All the species’ cohorts will be removed.</w:t>
      </w:r>
    </w:p>
    <w:p w:rsidR="0010650D" w:rsidRPr="006604E3" w:rsidRDefault="0010650D" w:rsidP="007709D3">
      <w:pPr>
        <w:pStyle w:val="textbody"/>
        <w:numPr>
          <w:ilvl w:val="0"/>
          <w:numId w:val="3"/>
        </w:numPr>
      </w:pPr>
      <w:r w:rsidRPr="006604E3">
        <w:rPr>
          <w:rFonts w:ascii="Courier New" w:hAnsi="Courier New" w:cs="Courier New"/>
          <w:sz w:val="20"/>
        </w:rPr>
        <w:t>"Youngest"</w:t>
      </w:r>
      <w:r w:rsidRPr="006604E3">
        <w:t xml:space="preserve"> – </w:t>
      </w:r>
      <w:r>
        <w:t>Only t</w:t>
      </w:r>
      <w:r w:rsidRPr="006604E3">
        <w:t>he youngest cohort will be removed.</w:t>
      </w:r>
    </w:p>
    <w:p w:rsidR="0010650D" w:rsidRPr="006604E3" w:rsidRDefault="0010650D" w:rsidP="007709D3">
      <w:pPr>
        <w:pStyle w:val="textbody"/>
        <w:numPr>
          <w:ilvl w:val="0"/>
          <w:numId w:val="3"/>
        </w:numPr>
      </w:pPr>
      <w:r w:rsidRPr="006604E3">
        <w:rPr>
          <w:rFonts w:ascii="Courier New" w:hAnsi="Courier New" w:cs="Courier New"/>
          <w:sz w:val="20"/>
        </w:rPr>
        <w:t>"Oldest"</w:t>
      </w:r>
      <w:r w:rsidRPr="006604E3">
        <w:t xml:space="preserve"> – </w:t>
      </w:r>
      <w:r>
        <w:t>Only t</w:t>
      </w:r>
      <w:r w:rsidRPr="006604E3">
        <w:t>he oldest cohort will be removed.</w:t>
      </w:r>
    </w:p>
    <w:p w:rsidR="0010650D" w:rsidRPr="006604E3" w:rsidRDefault="0010650D" w:rsidP="007709D3">
      <w:pPr>
        <w:pStyle w:val="textbody"/>
        <w:numPr>
          <w:ilvl w:val="0"/>
          <w:numId w:val="3"/>
        </w:numPr>
      </w:pPr>
      <w:r w:rsidRPr="006604E3">
        <w:rPr>
          <w:rFonts w:ascii="Courier New" w:hAnsi="Courier New" w:cs="Courier New"/>
          <w:sz w:val="20"/>
        </w:rPr>
        <w:t>"</w:t>
      </w:r>
      <w:proofErr w:type="spellStart"/>
      <w:r w:rsidRPr="006604E3">
        <w:rPr>
          <w:rFonts w:ascii="Courier New" w:hAnsi="Courier New" w:cs="Courier New"/>
          <w:sz w:val="20"/>
        </w:rPr>
        <w:t>AllExceptYoungest</w:t>
      </w:r>
      <w:proofErr w:type="spellEnd"/>
      <w:r w:rsidRPr="006604E3">
        <w:rPr>
          <w:rFonts w:ascii="Courier New" w:hAnsi="Courier New" w:cs="Courier New"/>
          <w:sz w:val="20"/>
        </w:rPr>
        <w:t>"</w:t>
      </w:r>
      <w:r w:rsidRPr="006604E3">
        <w:t xml:space="preserve"> – All the species’ cohorts except the youngest cohort will be removed.  </w:t>
      </w:r>
      <w:r>
        <w:t>O</w:t>
      </w:r>
      <w:r w:rsidRPr="006604E3">
        <w:t>nly the youngest cohort is left.</w:t>
      </w:r>
    </w:p>
    <w:p w:rsidR="0010650D" w:rsidRPr="006604E3" w:rsidRDefault="0010650D" w:rsidP="007709D3">
      <w:pPr>
        <w:pStyle w:val="textbody"/>
        <w:numPr>
          <w:ilvl w:val="0"/>
          <w:numId w:val="3"/>
        </w:numPr>
      </w:pPr>
      <w:r w:rsidRPr="006604E3">
        <w:rPr>
          <w:rFonts w:ascii="Courier New" w:hAnsi="Courier New" w:cs="Courier New"/>
          <w:sz w:val="20"/>
        </w:rPr>
        <w:t>"</w:t>
      </w:r>
      <w:proofErr w:type="spellStart"/>
      <w:r w:rsidRPr="006604E3">
        <w:rPr>
          <w:rFonts w:ascii="Courier New" w:hAnsi="Courier New" w:cs="Courier New"/>
          <w:sz w:val="20"/>
        </w:rPr>
        <w:t>AllExceptOldest</w:t>
      </w:r>
      <w:proofErr w:type="spellEnd"/>
      <w:r w:rsidRPr="006604E3">
        <w:rPr>
          <w:rFonts w:ascii="Courier New" w:hAnsi="Courier New" w:cs="Courier New"/>
          <w:sz w:val="20"/>
        </w:rPr>
        <w:t>"</w:t>
      </w:r>
      <w:r w:rsidRPr="006604E3">
        <w:t xml:space="preserve"> – All the species’ cohorts except the oldest cohort will be removed.  </w:t>
      </w:r>
      <w:r>
        <w:t>O</w:t>
      </w:r>
      <w:r w:rsidRPr="006604E3">
        <w:t>nly the oldest cohort is left.</w:t>
      </w:r>
    </w:p>
    <w:p w:rsidR="0010650D" w:rsidRPr="006604E3" w:rsidRDefault="0010650D" w:rsidP="007709D3">
      <w:pPr>
        <w:pStyle w:val="textbody"/>
        <w:numPr>
          <w:ilvl w:val="0"/>
          <w:numId w:val="3"/>
        </w:numPr>
      </w:pPr>
      <w:r w:rsidRPr="006604E3">
        <w:rPr>
          <w:rFonts w:ascii="Courier New" w:hAnsi="Courier New" w:cs="Courier New"/>
          <w:sz w:val="20"/>
        </w:rPr>
        <w:lastRenderedPageBreak/>
        <w:t>"1/</w:t>
      </w:r>
      <w:r w:rsidRPr="006604E3">
        <w:rPr>
          <w:rFonts w:ascii="Courier New" w:hAnsi="Courier New" w:cs="Courier New"/>
          <w:i/>
          <w:iCs/>
          <w:sz w:val="20"/>
        </w:rPr>
        <w:t>N</w:t>
      </w:r>
      <w:r w:rsidRPr="006604E3">
        <w:rPr>
          <w:rFonts w:ascii="Courier New" w:hAnsi="Courier New" w:cs="Courier New"/>
          <w:sz w:val="20"/>
        </w:rPr>
        <w:t>"</w:t>
      </w:r>
      <w:r w:rsidRPr="006604E3">
        <w:t xml:space="preserve"> – A fraction of the species’ cohorts are removed, by going through the cohorts from youngest to oldest, and removing every </w:t>
      </w:r>
      <w:r w:rsidRPr="006604E3">
        <w:rPr>
          <w:i/>
          <w:iCs/>
        </w:rPr>
        <w:t>N</w:t>
      </w:r>
      <w:r w:rsidRPr="006604E3">
        <w:rPr>
          <w:vertAlign w:val="superscript"/>
        </w:rPr>
        <w:t>th</w:t>
      </w:r>
      <w:r w:rsidRPr="006604E3">
        <w:t xml:space="preserve"> cohort</w:t>
      </w:r>
      <w:r>
        <w:t xml:space="preserve"> that is present</w:t>
      </w:r>
      <w:r w:rsidRPr="006604E3">
        <w:t xml:space="preserve">.  </w:t>
      </w:r>
      <w:r w:rsidRPr="006604E3">
        <w:rPr>
          <w:i/>
          <w:iCs/>
        </w:rPr>
        <w:t>N</w:t>
      </w:r>
      <w:r w:rsidRPr="006604E3">
        <w:t xml:space="preserve"> is an integer &gt; 0.  No whitespace is allowed in the fraction (i.e., no whitespace is allowed before or after the </w:t>
      </w:r>
      <w:r w:rsidRPr="006604E3">
        <w:rPr>
          <w:rFonts w:ascii="Courier New" w:hAnsi="Courier New" w:cs="Courier New"/>
          <w:sz w:val="20"/>
        </w:rPr>
        <w:t>"/"</w:t>
      </w:r>
      <w:r w:rsidRPr="006604E3">
        <w:t xml:space="preserve"> character).</w:t>
      </w:r>
    </w:p>
    <w:p w:rsidR="0010650D" w:rsidRPr="006604E3" w:rsidRDefault="0010650D" w:rsidP="007709D3">
      <w:pPr>
        <w:pStyle w:val="textbody"/>
      </w:pPr>
      <w:r w:rsidRPr="006604E3">
        <w:t xml:space="preserve">An age list has one or more items separated by whitespace.  An item is either an individual cohort age or a range of ages.  The format for an age range is </w:t>
      </w:r>
      <w:r w:rsidRPr="006604E3">
        <w:rPr>
          <w:rFonts w:ascii="Courier New" w:hAnsi="Courier New" w:cs="Courier New"/>
          <w:sz w:val="20"/>
        </w:rPr>
        <w:t>"</w:t>
      </w:r>
      <w:proofErr w:type="spellStart"/>
      <w:r w:rsidRPr="006604E3">
        <w:rPr>
          <w:rFonts w:ascii="Courier New" w:hAnsi="Courier New" w:cs="Courier New"/>
          <w:i/>
          <w:iCs/>
          <w:sz w:val="20"/>
        </w:rPr>
        <w:t>age</w:t>
      </w:r>
      <w:r w:rsidRPr="006604E3">
        <w:rPr>
          <w:rFonts w:ascii="Courier New" w:hAnsi="Courier New" w:cs="Courier New"/>
          <w:i/>
          <w:iCs/>
          <w:sz w:val="20"/>
          <w:vertAlign w:val="subscript"/>
        </w:rPr>
        <w:t>start</w:t>
      </w:r>
      <w:r w:rsidRPr="006604E3">
        <w:rPr>
          <w:rFonts w:ascii="Courier New" w:hAnsi="Courier New" w:cs="Courier New"/>
          <w:sz w:val="20"/>
        </w:rPr>
        <w:t>-</w:t>
      </w:r>
      <w:r w:rsidRPr="006604E3">
        <w:rPr>
          <w:rFonts w:ascii="Courier New" w:hAnsi="Courier New" w:cs="Courier New"/>
          <w:i/>
          <w:iCs/>
          <w:sz w:val="20"/>
        </w:rPr>
        <w:t>age</w:t>
      </w:r>
      <w:r w:rsidRPr="006604E3">
        <w:rPr>
          <w:rFonts w:ascii="Courier New" w:hAnsi="Courier New" w:cs="Courier New"/>
          <w:i/>
          <w:iCs/>
          <w:sz w:val="20"/>
          <w:vertAlign w:val="subscript"/>
        </w:rPr>
        <w:t>end</w:t>
      </w:r>
      <w:proofErr w:type="spellEnd"/>
      <w:r w:rsidRPr="006604E3">
        <w:rPr>
          <w:rFonts w:ascii="Courier New" w:hAnsi="Courier New" w:cs="Courier New"/>
          <w:sz w:val="20"/>
        </w:rPr>
        <w:t>"</w:t>
      </w:r>
      <w:r w:rsidRPr="006604E3">
        <w:t xml:space="preserve"> where </w:t>
      </w:r>
      <w:proofErr w:type="spellStart"/>
      <w:r w:rsidRPr="006604E3">
        <w:rPr>
          <w:i/>
          <w:iCs/>
        </w:rPr>
        <w:t>age</w:t>
      </w:r>
      <w:r w:rsidRPr="006604E3">
        <w:rPr>
          <w:i/>
          <w:iCs/>
          <w:vertAlign w:val="subscript"/>
        </w:rPr>
        <w:t>start</w:t>
      </w:r>
      <w:proofErr w:type="spellEnd"/>
      <w:r w:rsidRPr="006604E3">
        <w:t xml:space="preserve"> ≤ </w:t>
      </w:r>
      <w:proofErr w:type="spellStart"/>
      <w:r w:rsidRPr="006604E3">
        <w:rPr>
          <w:i/>
          <w:iCs/>
        </w:rPr>
        <w:t>age</w:t>
      </w:r>
      <w:r w:rsidRPr="006604E3">
        <w:rPr>
          <w:i/>
          <w:iCs/>
          <w:vertAlign w:val="subscript"/>
        </w:rPr>
        <w:t>end</w:t>
      </w:r>
      <w:proofErr w:type="spellEnd"/>
      <w:r w:rsidRPr="006604E3">
        <w:t>.  Each age in the list, whether individual or the endpoint of a range, is an integer between 1 and 65,535.</w:t>
      </w:r>
    </w:p>
    <w:p w:rsidR="0010650D" w:rsidRPr="006604E3" w:rsidRDefault="0010650D" w:rsidP="007709D3">
      <w:pPr>
        <w:pStyle w:val="textbody"/>
      </w:pPr>
      <w:r w:rsidRPr="006604E3">
        <w:t xml:space="preserve">The ages and ranges in the list can appear in any order.  An individual age cannot be repeated in the list.  Also, a range cannot overlap any other range or include any </w:t>
      </w:r>
      <w:r>
        <w:t xml:space="preserve">listed </w:t>
      </w:r>
      <w:r w:rsidRPr="006604E3">
        <w:t>individual age.</w:t>
      </w:r>
    </w:p>
    <w:p w:rsidR="0010650D" w:rsidRDefault="0010650D" w:rsidP="007709D3">
      <w:pPr>
        <w:pStyle w:val="textbody"/>
      </w:pPr>
      <w:r w:rsidRPr="006604E3">
        <w:t>A species cohort will be removed if the cohort’s age is one of the individual ages in the list or if its age lies within one of the ranges in the list.</w:t>
      </w:r>
    </w:p>
    <w:p w:rsidR="0010650D" w:rsidRDefault="0010650D" w:rsidP="007709D3">
      <w:pPr>
        <w:pStyle w:val="textbody"/>
      </w:pPr>
      <w:r>
        <w:t>Example:</w:t>
      </w:r>
    </w:p>
    <w:p w:rsidR="0010650D" w:rsidRPr="006604E3" w:rsidRDefault="0010650D" w:rsidP="007709D3">
      <w:pPr>
        <w:pStyle w:val="textinputfile"/>
        <w:tabs>
          <w:tab w:val="left" w:pos="8976"/>
        </w:tabs>
        <w:ind w:left="1122" w:right="10"/>
      </w:pPr>
      <w:r w:rsidRPr="006604E3">
        <w:t xml:space="preserve">    &gt;&gt;  Species     </w:t>
      </w:r>
      <w:r>
        <w:t>Cohorts removed</w:t>
      </w:r>
    </w:p>
    <w:p w:rsidR="0010650D" w:rsidRPr="006604E3" w:rsidRDefault="0010650D" w:rsidP="007709D3">
      <w:pPr>
        <w:pStyle w:val="textinputfile"/>
        <w:tabs>
          <w:tab w:val="left" w:pos="8976"/>
        </w:tabs>
        <w:ind w:left="1122" w:right="10"/>
      </w:pPr>
      <w:r w:rsidRPr="006604E3">
        <w:t xml:space="preserve">    &gt;&gt;  -------     ---------</w:t>
      </w:r>
    </w:p>
    <w:p w:rsidR="0010650D" w:rsidRPr="006604E3" w:rsidRDefault="0010650D" w:rsidP="007709D3">
      <w:pPr>
        <w:pStyle w:val="textinputfile"/>
        <w:tabs>
          <w:tab w:val="left" w:pos="8976"/>
        </w:tabs>
        <w:ind w:left="1122" w:right="10"/>
      </w:pPr>
      <w:r w:rsidRPr="006604E3">
        <w:t xml:space="preserve">        </w:t>
      </w:r>
      <w:proofErr w:type="spellStart"/>
      <w:r w:rsidRPr="006604E3">
        <w:t>abiebals</w:t>
      </w:r>
      <w:proofErr w:type="spellEnd"/>
      <w:r w:rsidRPr="006604E3">
        <w:t xml:space="preserve">    </w:t>
      </w:r>
      <w:r>
        <w:t>35-100 140 150-160</w:t>
      </w:r>
    </w:p>
    <w:p w:rsidR="0010650D" w:rsidRPr="006604E3" w:rsidRDefault="0010650D" w:rsidP="007709D3">
      <w:pPr>
        <w:pStyle w:val="textinputfile"/>
        <w:tabs>
          <w:tab w:val="left" w:pos="8976"/>
        </w:tabs>
        <w:ind w:left="1122" w:right="10"/>
      </w:pPr>
      <w:r w:rsidRPr="006604E3">
        <w:t xml:space="preserve">        </w:t>
      </w:r>
      <w:proofErr w:type="spellStart"/>
      <w:r w:rsidRPr="006604E3">
        <w:t>acerrubr</w:t>
      </w:r>
      <w:proofErr w:type="spellEnd"/>
      <w:r w:rsidRPr="006604E3">
        <w:t xml:space="preserve">    </w:t>
      </w:r>
      <w:proofErr w:type="spellStart"/>
      <w:r w:rsidRPr="006604E3">
        <w:t>AllExceptYoungest</w:t>
      </w:r>
      <w:proofErr w:type="spellEnd"/>
    </w:p>
    <w:p w:rsidR="0010650D" w:rsidRPr="006604E3" w:rsidRDefault="0010650D" w:rsidP="007709D3">
      <w:pPr>
        <w:pStyle w:val="textinputfile"/>
        <w:tabs>
          <w:tab w:val="left" w:pos="8976"/>
        </w:tabs>
        <w:ind w:left="1122" w:right="10"/>
      </w:pPr>
      <w:r w:rsidRPr="006604E3">
        <w:t xml:space="preserve">        </w:t>
      </w:r>
      <w:proofErr w:type="spellStart"/>
      <w:r w:rsidRPr="006604E3">
        <w:t>pinubank</w:t>
      </w:r>
      <w:proofErr w:type="spellEnd"/>
      <w:r w:rsidRPr="006604E3">
        <w:t xml:space="preserve">    </w:t>
      </w:r>
      <w:r>
        <w:t>1/3</w:t>
      </w:r>
    </w:p>
    <w:p w:rsidR="0010650D" w:rsidRPr="006604E3" w:rsidRDefault="0010650D" w:rsidP="003624D0">
      <w:pPr>
        <w:pStyle w:val="Heading3"/>
        <w:ind w:left="720" w:hanging="720"/>
      </w:pPr>
      <w:bookmarkStart w:id="51" w:name="_Ref139708815"/>
      <w:bookmarkStart w:id="52" w:name="_Toc406168017"/>
      <w:r w:rsidRPr="006604E3">
        <w:t>Plant</w:t>
      </w:r>
      <w:bookmarkEnd w:id="51"/>
      <w:bookmarkEnd w:id="52"/>
    </w:p>
    <w:p w:rsidR="0010650D" w:rsidRDefault="0010650D" w:rsidP="007709D3">
      <w:pPr>
        <w:pStyle w:val="textbody"/>
      </w:pPr>
      <w:r w:rsidRPr="006604E3">
        <w:t>This optional parameter indicates which species should be planted at a site after it is harvested.  Value: A list of one or more species names separated by whitespace.</w:t>
      </w:r>
    </w:p>
    <w:p w:rsidR="0010650D" w:rsidRDefault="0010650D" w:rsidP="007709D3">
      <w:pPr>
        <w:pStyle w:val="textbody"/>
      </w:pPr>
      <w:r>
        <w:t xml:space="preserve">Example:  plant </w:t>
      </w:r>
      <w:proofErr w:type="spellStart"/>
      <w:r>
        <w:t>pinustro</w:t>
      </w:r>
      <w:proofErr w:type="spellEnd"/>
    </w:p>
    <w:p w:rsidR="0008690D" w:rsidRPr="006604E3" w:rsidRDefault="0008690D" w:rsidP="007709D3">
      <w:pPr>
        <w:pStyle w:val="textbody"/>
      </w:pPr>
      <w:r w:rsidRPr="0008690D">
        <w:t xml:space="preserve">Planting </w:t>
      </w:r>
      <w:r w:rsidRPr="0008690D">
        <w:rPr>
          <w:b/>
        </w:rPr>
        <w:t>may</w:t>
      </w:r>
      <w:r w:rsidRPr="0008690D">
        <w:t xml:space="preserve"> prevent the establishment of other species depending on the succession extension used. Please consult the </w:t>
      </w:r>
      <w:r>
        <w:t>user guide</w:t>
      </w:r>
      <w:r w:rsidRPr="0008690D">
        <w:t xml:space="preserve"> for your selected succession extension for details on Reproduction priorities.</w:t>
      </w:r>
    </w:p>
    <w:p w:rsidR="0010650D" w:rsidRPr="006604E3" w:rsidRDefault="0010650D" w:rsidP="00071640">
      <w:pPr>
        <w:pStyle w:val="Heading2"/>
      </w:pPr>
      <w:bookmarkStart w:id="53" w:name="_Toc406168018"/>
      <w:bookmarkStart w:id="54" w:name="_Ref112552676"/>
      <w:bookmarkStart w:id="55" w:name="_Ref112552716"/>
      <w:r>
        <w:t xml:space="preserve">Repeated </w:t>
      </w:r>
      <w:r w:rsidRPr="006604E3">
        <w:t>Prescription</w:t>
      </w:r>
      <w:r>
        <w:t>s</w:t>
      </w:r>
      <w:bookmarkEnd w:id="53"/>
      <w:r w:rsidRPr="006604E3">
        <w:t xml:space="preserve"> </w:t>
      </w:r>
    </w:p>
    <w:p w:rsidR="008338CB" w:rsidRDefault="0010650D" w:rsidP="00071640">
      <w:pPr>
        <w:pStyle w:val="textbody"/>
      </w:pPr>
      <w:r>
        <w:t>Prescriptions are typically applied at each time step, with stands selected for harvest based on a new ranking at each time step.  However, some prescriptions require the same stand to be harvested later in a predictable way.  Therefore, p</w:t>
      </w:r>
      <w:r w:rsidRPr="006604E3">
        <w:t xml:space="preserve">rescriptions can </w:t>
      </w:r>
      <w:r>
        <w:t>optionally specify a</w:t>
      </w:r>
      <w:r w:rsidRPr="006604E3">
        <w:t xml:space="preserve"> </w:t>
      </w:r>
      <w:r>
        <w:t>predictable repeat harvest</w:t>
      </w:r>
      <w:r w:rsidRPr="006604E3">
        <w:t xml:space="preserve"> in one of two ways:  single repeat </w:t>
      </w:r>
      <w:r w:rsidRPr="006604E3">
        <w:lastRenderedPageBreak/>
        <w:t xml:space="preserve">or multiple repeat.  These </w:t>
      </w:r>
      <w:r>
        <w:t>options</w:t>
      </w:r>
      <w:r w:rsidRPr="006604E3">
        <w:t xml:space="preserve"> can be used in combination with any of the stand qualifi</w:t>
      </w:r>
      <w:r>
        <w:t>er</w:t>
      </w:r>
      <w:r w:rsidRPr="006604E3">
        <w:t>s or ranking</w:t>
      </w:r>
      <w:r>
        <w:t xml:space="preserve"> procedures given</w:t>
      </w:r>
      <w:r w:rsidRPr="006604E3">
        <w:t xml:space="preserve"> above.  However, note that the multiple repeat harvests will only be qualified and ranked </w:t>
      </w:r>
      <w:r w:rsidRPr="006604E3">
        <w:rPr>
          <w:b/>
          <w:bCs/>
        </w:rPr>
        <w:t>once</w:t>
      </w:r>
      <w:r w:rsidRPr="006604E3">
        <w:t>.</w:t>
      </w:r>
      <w:r w:rsidR="008338CB">
        <w:t xml:space="preserve">  </w:t>
      </w:r>
    </w:p>
    <w:p w:rsidR="0010650D" w:rsidRPr="008338CB" w:rsidRDefault="008338CB" w:rsidP="00071640">
      <w:pPr>
        <w:pStyle w:val="textbody"/>
        <w:rPr>
          <w:i/>
        </w:rPr>
      </w:pPr>
      <w:r w:rsidRPr="008338CB">
        <w:rPr>
          <w:b/>
          <w:i/>
        </w:rPr>
        <w:t>Note:</w:t>
      </w:r>
      <w:r w:rsidRPr="008338CB">
        <w:rPr>
          <w:i/>
        </w:rPr>
        <w:t xml:space="preserve">  </w:t>
      </w:r>
      <w:r w:rsidRPr="008338CB">
        <w:rPr>
          <w:i/>
        </w:rPr>
        <w:t xml:space="preserve">Stands set aside for repeated harvests within one prescription are not available for harvesting by other prescriptions.  </w:t>
      </w:r>
    </w:p>
    <w:p w:rsidR="0010650D" w:rsidRPr="006604E3" w:rsidRDefault="0010650D" w:rsidP="00071640">
      <w:pPr>
        <w:pStyle w:val="Heading3"/>
      </w:pPr>
      <w:bookmarkStart w:id="56" w:name="_Toc406168019"/>
      <w:r w:rsidRPr="006604E3">
        <w:t>Single Repeat Harvests</w:t>
      </w:r>
      <w:bookmarkEnd w:id="54"/>
      <w:bookmarkEnd w:id="55"/>
      <w:bookmarkEnd w:id="56"/>
    </w:p>
    <w:p w:rsidR="0010650D" w:rsidRDefault="0010650D" w:rsidP="00071640">
      <w:pPr>
        <w:pStyle w:val="textbody"/>
      </w:pPr>
      <w:r w:rsidRPr="006604E3">
        <w:t xml:space="preserve">A single repeat is necessary when performing seed tree </w:t>
      </w:r>
      <w:r>
        <w:t xml:space="preserve">or shelterwood </w:t>
      </w:r>
      <w:r w:rsidRPr="006604E3">
        <w:t xml:space="preserve">harvests.  For example, most cohorts of a </w:t>
      </w:r>
      <w:r>
        <w:t>white</w:t>
      </w:r>
      <w:r w:rsidRPr="006604E3">
        <w:t xml:space="preserve"> pine stand may be removed, leaving only the oldest cohort.  After a designated interval, allowing enough time for regeneration via seeding, the </w:t>
      </w:r>
      <w:r>
        <w:t>oldest</w:t>
      </w:r>
      <w:r w:rsidRPr="006604E3">
        <w:t xml:space="preserve"> cohort </w:t>
      </w:r>
      <w:r>
        <w:t>is</w:t>
      </w:r>
      <w:r w:rsidRPr="006604E3">
        <w:t xml:space="preserve"> </w:t>
      </w:r>
      <w:r>
        <w:t xml:space="preserve">also </w:t>
      </w:r>
      <w:r w:rsidRPr="006604E3">
        <w:t xml:space="preserve">removed.  </w:t>
      </w:r>
      <w:r w:rsidRPr="006604E3">
        <w:rPr>
          <w:b/>
          <w:bCs/>
        </w:rPr>
        <w:t xml:space="preserve">These stands are </w:t>
      </w:r>
      <w:r>
        <w:rPr>
          <w:b/>
          <w:bCs/>
        </w:rPr>
        <w:t>re-</w:t>
      </w:r>
      <w:r w:rsidRPr="006604E3">
        <w:rPr>
          <w:b/>
          <w:bCs/>
        </w:rPr>
        <w:t>harvested once after the designated interval.</w:t>
      </w:r>
      <w:r w:rsidRPr="006604E3">
        <w:t xml:space="preserve">  Although stands are ranked for the initial harvest, </w:t>
      </w:r>
      <w:r w:rsidRPr="006604E3">
        <w:rPr>
          <w:b/>
          <w:bCs/>
        </w:rPr>
        <w:t xml:space="preserve">the second harvest will occur </w:t>
      </w:r>
      <w:r>
        <w:rPr>
          <w:b/>
          <w:bCs/>
        </w:rPr>
        <w:t>automatically</w:t>
      </w:r>
      <w:r w:rsidRPr="006604E3">
        <w:rPr>
          <w:b/>
          <w:bCs/>
        </w:rPr>
        <w:t xml:space="preserve"> </w:t>
      </w:r>
      <w:r>
        <w:rPr>
          <w:b/>
          <w:bCs/>
        </w:rPr>
        <w:t>without a</w:t>
      </w:r>
      <w:r w:rsidRPr="006604E3">
        <w:rPr>
          <w:b/>
          <w:bCs/>
        </w:rPr>
        <w:t xml:space="preserve"> </w:t>
      </w:r>
      <w:r>
        <w:rPr>
          <w:b/>
          <w:bCs/>
        </w:rPr>
        <w:t>re-</w:t>
      </w:r>
      <w:r w:rsidRPr="006604E3">
        <w:rPr>
          <w:b/>
          <w:bCs/>
        </w:rPr>
        <w:t>ranking</w:t>
      </w:r>
      <w:r w:rsidRPr="006604E3">
        <w:t xml:space="preserve">.  A second cohort removal list </w:t>
      </w:r>
      <w:r w:rsidRPr="006604E3">
        <w:rPr>
          <w:b/>
          <w:bCs/>
        </w:rPr>
        <w:t>must</w:t>
      </w:r>
      <w:r w:rsidRPr="006604E3">
        <w:t xml:space="preserve"> be provided for repeat harvests.  Time-since-last-harvest will be updated after both harvests.  However, only the initial harvest of younger cohorts is counted towards the total area harvested.  </w:t>
      </w:r>
    </w:p>
    <w:p w:rsidR="0010650D" w:rsidRPr="006604E3" w:rsidRDefault="0010650D" w:rsidP="007709D3">
      <w:pPr>
        <w:pStyle w:val="textbody"/>
      </w:pPr>
      <w:r w:rsidRPr="006604E3">
        <w:t>Th</w:t>
      </w:r>
      <w:r>
        <w:t xml:space="preserve">e </w:t>
      </w:r>
      <w:r w:rsidRPr="007709D3">
        <w:rPr>
          <w:b/>
        </w:rPr>
        <w:t>SingleRepeat</w:t>
      </w:r>
      <w:r w:rsidRPr="006604E3">
        <w:t xml:space="preserve"> optional parameter indicates that the prescription is a single repeat-harvest (see section </w:t>
      </w:r>
      <w:r>
        <w:t>2.3.1</w:t>
      </w:r>
      <w:r w:rsidRPr="006604E3">
        <w:t>).  The parameter specifies the interval between the initial harvest and the repeat harvest of the selected stands.  Value: integer &gt; 0.  Units: years.</w:t>
      </w:r>
    </w:p>
    <w:p w:rsidR="0010650D" w:rsidRPr="006604E3" w:rsidRDefault="0010650D" w:rsidP="007709D3">
      <w:pPr>
        <w:pStyle w:val="Heading4"/>
      </w:pPr>
      <w:r w:rsidRPr="006604E3">
        <w:t>CohortsRemoved and Plant Parameters for Single-Repeat Harvests</w:t>
      </w:r>
    </w:p>
    <w:p w:rsidR="0010650D" w:rsidRPr="006604E3" w:rsidRDefault="0010650D" w:rsidP="007709D3">
      <w:pPr>
        <w:pStyle w:val="textbody"/>
      </w:pPr>
      <w:r w:rsidRPr="006604E3">
        <w:t>In order to specify which cohorts are to be removed during the repeat harvest, a 2</w:t>
      </w:r>
      <w:r w:rsidRPr="006604E3">
        <w:rPr>
          <w:vertAlign w:val="superscript"/>
        </w:rPr>
        <w:t>nd</w:t>
      </w:r>
      <w:r w:rsidRPr="006604E3">
        <w:t xml:space="preserve"> use of the CohortsRemoved parameter (</w:t>
      </w:r>
      <w:r w:rsidRPr="006A79E9">
        <w:t xml:space="preserve">see section </w:t>
      </w:r>
      <w:r w:rsidR="00724156" w:rsidRPr="006A79E9">
        <w:fldChar w:fldCharType="begin"/>
      </w:r>
      <w:r w:rsidR="00724156" w:rsidRPr="006A79E9">
        <w:instrText xml:space="preserve"> REF _Ref139708716 \r \h  \* MERGEFORMAT </w:instrText>
      </w:r>
      <w:r w:rsidR="00724156" w:rsidRPr="006A79E9">
        <w:fldChar w:fldCharType="separate"/>
      </w:r>
      <w:r w:rsidR="003A1AF6" w:rsidRPr="006A79E9">
        <w:t>2.</w:t>
      </w:r>
      <w:r w:rsidR="00D0759D" w:rsidRPr="006A79E9">
        <w:t>6</w:t>
      </w:r>
      <w:r w:rsidR="003A1AF6" w:rsidRPr="006A79E9">
        <w:t>.1</w:t>
      </w:r>
      <w:r w:rsidR="00724156" w:rsidRPr="006A79E9">
        <w:fldChar w:fldCharType="end"/>
      </w:r>
      <w:r w:rsidRPr="006604E3">
        <w:t xml:space="preserve"> above) must follow the SingleRepeat parameter.</w:t>
      </w:r>
    </w:p>
    <w:p w:rsidR="0010650D" w:rsidRPr="006604E3" w:rsidRDefault="0010650D" w:rsidP="007709D3">
      <w:pPr>
        <w:pStyle w:val="textbody"/>
      </w:pPr>
      <w:r w:rsidRPr="006604E3">
        <w:t xml:space="preserve">Also, if the repeat harvest involves the planting of species, a </w:t>
      </w:r>
      <w:r w:rsidR="006A79E9">
        <w:t>second</w:t>
      </w:r>
      <w:r w:rsidRPr="006604E3">
        <w:t xml:space="preserve"> use of the Plant parameter (see section </w:t>
      </w:r>
      <w:r w:rsidR="006A79E9">
        <w:t>2.6.2</w:t>
      </w:r>
      <w:r w:rsidRPr="006604E3">
        <w:t xml:space="preserve"> above) may follow the </w:t>
      </w:r>
      <w:r w:rsidR="006A79E9">
        <w:t>second</w:t>
      </w:r>
      <w:r w:rsidRPr="006604E3">
        <w:t xml:space="preserve"> use of the CohortsRemoved parameter.</w:t>
      </w:r>
    </w:p>
    <w:p w:rsidR="0010650D" w:rsidRPr="006604E3" w:rsidRDefault="0010650D" w:rsidP="00071640">
      <w:pPr>
        <w:pStyle w:val="Heading3"/>
      </w:pPr>
      <w:bookmarkStart w:id="57" w:name="_Ref112552679"/>
      <w:bookmarkStart w:id="58" w:name="_Toc406168020"/>
      <w:r w:rsidRPr="006604E3">
        <w:t>Multiple Repeat Harvests</w:t>
      </w:r>
      <w:bookmarkEnd w:id="57"/>
      <w:bookmarkEnd w:id="58"/>
    </w:p>
    <w:p w:rsidR="0010650D" w:rsidRPr="006604E3" w:rsidRDefault="0010650D" w:rsidP="00071640">
      <w:pPr>
        <w:pStyle w:val="textbody"/>
      </w:pPr>
      <w:r w:rsidRPr="006604E3">
        <w:t xml:space="preserve">Multiple repeat harvests can be used to mimic selective harvesting, clearcutting, and other silvicultural practices </w:t>
      </w:r>
      <w:r>
        <w:t>where</w:t>
      </w:r>
      <w:r w:rsidRPr="006604E3">
        <w:t xml:space="preserve"> stands are repeatedly entered to remove </w:t>
      </w:r>
      <w:r>
        <w:t>specific</w:t>
      </w:r>
      <w:r w:rsidRPr="006604E3">
        <w:t xml:space="preserve"> cohorts.  </w:t>
      </w:r>
      <w:r>
        <w:t>At a regular, specified</w:t>
      </w:r>
      <w:r w:rsidRPr="006604E3">
        <w:t xml:space="preserve"> interval, typically allowing enough time for maturation, the stands are harvested again.  </w:t>
      </w:r>
      <w:r w:rsidRPr="006604E3">
        <w:rPr>
          <w:b/>
          <w:bCs/>
        </w:rPr>
        <w:t xml:space="preserve">These stands are only ranked once during the initial harvesting period and are repeatedly </w:t>
      </w:r>
      <w:r>
        <w:rPr>
          <w:b/>
          <w:bCs/>
        </w:rPr>
        <w:t xml:space="preserve">(periodically) </w:t>
      </w:r>
      <w:r w:rsidRPr="006604E3">
        <w:rPr>
          <w:b/>
          <w:bCs/>
        </w:rPr>
        <w:t>harvested.</w:t>
      </w:r>
      <w:r w:rsidRPr="006604E3">
        <w:t xml:space="preserve">  </w:t>
      </w:r>
    </w:p>
    <w:p w:rsidR="0010650D" w:rsidRDefault="0010650D">
      <w:pPr>
        <w:pStyle w:val="textbody"/>
      </w:pPr>
      <w:r w:rsidRPr="006604E3">
        <w:lastRenderedPageBreak/>
        <w:t>Th</w:t>
      </w:r>
      <w:r>
        <w:t>e MultipleRepeat</w:t>
      </w:r>
      <w:r w:rsidRPr="006604E3">
        <w:t xml:space="preserve"> optional parameter indicates that the prescription is a multiple repeat-harvest.  The parameter specifies the interval between the successive harvest</w:t>
      </w:r>
      <w:r>
        <w:t>s</w:t>
      </w:r>
      <w:r w:rsidR="00962EB9">
        <w:t xml:space="preserve"> </w:t>
      </w:r>
      <w:r w:rsidRPr="006604E3">
        <w:t>of the selected stands.  Value: integer &gt; 0.  Units: years.</w:t>
      </w:r>
    </w:p>
    <w:p w:rsidR="00D0759D" w:rsidRDefault="00D0759D" w:rsidP="00D0759D">
      <w:pPr>
        <w:pStyle w:val="Heading2"/>
      </w:pPr>
      <w:bookmarkStart w:id="59" w:name="_Toc406168021"/>
      <w:r>
        <w:t>Other Prescription Parameters</w:t>
      </w:r>
      <w:bookmarkEnd w:id="59"/>
    </w:p>
    <w:p w:rsidR="00D0759D" w:rsidRPr="009E563F" w:rsidRDefault="00D0759D" w:rsidP="00D0759D">
      <w:pPr>
        <w:pStyle w:val="textbody"/>
      </w:pPr>
      <w:r>
        <w:t>There are two parameters that do not fall easily into the other categories of behavior (ranking, qualification, site selection, cohort removal).</w:t>
      </w:r>
    </w:p>
    <w:p w:rsidR="00D0759D" w:rsidRDefault="00D0759D" w:rsidP="00D0759D">
      <w:pPr>
        <w:pStyle w:val="Heading3"/>
        <w:ind w:left="720" w:hanging="720"/>
      </w:pPr>
      <w:bookmarkStart w:id="60" w:name="_Toc406168022"/>
      <w:r>
        <w:t>MinTimeSinceDamage</w:t>
      </w:r>
      <w:bookmarkEnd w:id="60"/>
    </w:p>
    <w:p w:rsidR="00D0759D" w:rsidRDefault="00D0759D" w:rsidP="00D0759D">
      <w:pPr>
        <w:pStyle w:val="textbody"/>
      </w:pPr>
      <w:r>
        <w:t>This is a site (cell) qualification whereby you can exclude individual sites within a stand if they have not reached a minimum time since damaged by disturbance, including fire, wind, insects, and harvesting.</w:t>
      </w:r>
    </w:p>
    <w:p w:rsidR="00D0759D" w:rsidRDefault="00D0759D" w:rsidP="00D0759D">
      <w:pPr>
        <w:pStyle w:val="Heading3"/>
        <w:ind w:left="720" w:hanging="720"/>
      </w:pPr>
      <w:bookmarkStart w:id="61" w:name="_Toc406168023"/>
      <w:r>
        <w:t>PreventEstablishment</w:t>
      </w:r>
      <w:bookmarkEnd w:id="61"/>
    </w:p>
    <w:p w:rsidR="00D0759D" w:rsidRPr="009E563F" w:rsidRDefault="00D0759D" w:rsidP="00D0759D">
      <w:pPr>
        <w:pStyle w:val="textbody"/>
      </w:pPr>
      <w:r>
        <w:t>This keyword will prevent establishment within all sites selected for harvesting.  However, any remaining cohorts on the site will continue to grow.  The concept is designed to mimic the effects of housing development when sites are fully or partially harvested and do not regenerate back to forest</w:t>
      </w:r>
      <w:r w:rsidR="0008690D">
        <w:t>.</w:t>
      </w:r>
    </w:p>
    <w:p w:rsidR="00D0759D" w:rsidRPr="006604E3" w:rsidRDefault="00D0759D">
      <w:pPr>
        <w:pStyle w:val="textbody"/>
      </w:pPr>
    </w:p>
    <w:p w:rsidR="0010650D" w:rsidRPr="006604E3" w:rsidRDefault="0010650D">
      <w:pPr>
        <w:pStyle w:val="Heading1"/>
      </w:pPr>
      <w:bookmarkStart w:id="62" w:name="_Toc102232959"/>
      <w:bookmarkStart w:id="63" w:name="_Toc133934414"/>
      <w:bookmarkStart w:id="64" w:name="_Toc406168024"/>
      <w:r>
        <w:lastRenderedPageBreak/>
        <w:t xml:space="preserve">Other </w:t>
      </w:r>
      <w:r w:rsidRPr="006604E3">
        <w:t>Input</w:t>
      </w:r>
      <w:r>
        <w:t>s</w:t>
      </w:r>
      <w:bookmarkEnd w:id="62"/>
      <w:bookmarkEnd w:id="63"/>
      <w:bookmarkEnd w:id="64"/>
    </w:p>
    <w:p w:rsidR="0010650D" w:rsidRPr="006604E3" w:rsidRDefault="0010650D">
      <w:pPr>
        <w:pStyle w:val="textbody"/>
      </w:pPr>
      <w:r>
        <w:t>This extension has three</w:t>
      </w:r>
      <w:r w:rsidRPr="006604E3">
        <w:t xml:space="preserve"> input files: a text file </w:t>
      </w:r>
      <w:r>
        <w:t>containing input parameters and two</w:t>
      </w:r>
      <w:r w:rsidRPr="006604E3">
        <w:t xml:space="preserve"> input maps (see section </w:t>
      </w:r>
      <w:r w:rsidR="00724156">
        <w:fldChar w:fldCharType="begin"/>
      </w:r>
      <w:r w:rsidR="00724156">
        <w:instrText xml:space="preserve"> REF _Ref138851555 \r \h  \* MERGEFORMAT </w:instrText>
      </w:r>
      <w:r w:rsidR="00724156">
        <w:fldChar w:fldCharType="separate"/>
      </w:r>
      <w:r w:rsidR="003A1AF6">
        <w:t>3.3</w:t>
      </w:r>
      <w:r w:rsidR="00724156">
        <w:fldChar w:fldCharType="end"/>
      </w:r>
      <w:r w:rsidRPr="006604E3">
        <w:t xml:space="preserve">).  The text file must comply with the general format requirements described in section 3.1 </w:t>
      </w:r>
      <w:r w:rsidRPr="006604E3">
        <w:rPr>
          <w:i/>
          <w:iCs/>
        </w:rPr>
        <w:t>Text Input Files</w:t>
      </w:r>
      <w:r w:rsidRPr="006604E3">
        <w:t xml:space="preserve"> in the </w:t>
      </w:r>
      <w:r w:rsidRPr="006604E3">
        <w:rPr>
          <w:i/>
          <w:iCs/>
        </w:rPr>
        <w:t>LANDIS-II Model User Guide</w:t>
      </w:r>
      <w:r w:rsidRPr="006604E3">
        <w:t>.</w:t>
      </w:r>
    </w:p>
    <w:p w:rsidR="0010650D" w:rsidRPr="006604E3" w:rsidRDefault="0010650D">
      <w:pPr>
        <w:pStyle w:val="Heading2"/>
      </w:pPr>
      <w:bookmarkStart w:id="65" w:name="_Toc112235332"/>
      <w:bookmarkStart w:id="66" w:name="_Toc133386213"/>
      <w:bookmarkStart w:id="67" w:name="_Toc133907148"/>
      <w:bookmarkStart w:id="68" w:name="_Toc133934416"/>
      <w:bookmarkStart w:id="69" w:name="_Toc406168025"/>
      <w:r w:rsidRPr="006604E3">
        <w:t>LandisData</w:t>
      </w:r>
      <w:bookmarkEnd w:id="65"/>
      <w:bookmarkEnd w:id="66"/>
      <w:bookmarkEnd w:id="67"/>
      <w:bookmarkEnd w:id="68"/>
      <w:bookmarkEnd w:id="69"/>
    </w:p>
    <w:p w:rsidR="0010650D" w:rsidRDefault="0010650D">
      <w:pPr>
        <w:pStyle w:val="textbody"/>
      </w:pPr>
      <w:r w:rsidRPr="006604E3">
        <w:t xml:space="preserve">This parameter’s value must be </w:t>
      </w:r>
      <w:r w:rsidRPr="006604E3">
        <w:rPr>
          <w:rFonts w:ascii="Courier New" w:hAnsi="Courier New" w:cs="Courier New"/>
          <w:sz w:val="20"/>
        </w:rPr>
        <w:t>"</w:t>
      </w:r>
      <w:r>
        <w:rPr>
          <w:rFonts w:ascii="Courier New" w:hAnsi="Courier New" w:cs="Courier New"/>
          <w:sz w:val="20"/>
        </w:rPr>
        <w:t xml:space="preserve">Base </w:t>
      </w:r>
      <w:r w:rsidRPr="006604E3">
        <w:rPr>
          <w:rFonts w:ascii="Courier New" w:hAnsi="Courier New" w:cs="Courier New"/>
          <w:sz w:val="20"/>
        </w:rPr>
        <w:t>Harvest"</w:t>
      </w:r>
      <w:r w:rsidRPr="006604E3">
        <w:t>.</w:t>
      </w:r>
    </w:p>
    <w:p w:rsidR="0010650D" w:rsidRPr="006604E3" w:rsidRDefault="0010650D">
      <w:pPr>
        <w:pStyle w:val="Heading2"/>
      </w:pPr>
      <w:bookmarkStart w:id="70" w:name="_Toc112235333"/>
      <w:bookmarkStart w:id="71" w:name="_Toc133386214"/>
      <w:bookmarkStart w:id="72" w:name="_Toc133907149"/>
      <w:bookmarkStart w:id="73" w:name="_Toc133934417"/>
      <w:bookmarkStart w:id="74" w:name="_Toc406168026"/>
      <w:r w:rsidRPr="006604E3">
        <w:t>Timestep</w:t>
      </w:r>
      <w:bookmarkEnd w:id="70"/>
      <w:bookmarkEnd w:id="71"/>
      <w:bookmarkEnd w:id="72"/>
      <w:bookmarkEnd w:id="73"/>
      <w:bookmarkEnd w:id="74"/>
    </w:p>
    <w:p w:rsidR="0010650D" w:rsidRPr="006604E3" w:rsidRDefault="0010650D">
      <w:pPr>
        <w:pStyle w:val="textbody"/>
      </w:pPr>
      <w:r w:rsidRPr="006604E3">
        <w:t>This parameter is the extension’s timestep.  Value: integer &gt; 0.  Units: years.</w:t>
      </w:r>
    </w:p>
    <w:p w:rsidR="0010650D" w:rsidRPr="006604E3" w:rsidRDefault="0010650D">
      <w:pPr>
        <w:pStyle w:val="Heading2"/>
      </w:pPr>
      <w:bookmarkStart w:id="75" w:name="_Ref138851555"/>
      <w:bookmarkStart w:id="76" w:name="_Toc406168027"/>
      <w:r w:rsidRPr="006604E3">
        <w:t>Input Maps</w:t>
      </w:r>
      <w:bookmarkEnd w:id="75"/>
      <w:bookmarkEnd w:id="76"/>
    </w:p>
    <w:p w:rsidR="0010650D" w:rsidRPr="006604E3" w:rsidRDefault="0010650D">
      <w:pPr>
        <w:pStyle w:val="textbody"/>
      </w:pPr>
      <w:r w:rsidRPr="006604E3">
        <w:t>The extension requires two input maps.  It reads the maps after it has finished reading this input file.</w:t>
      </w:r>
    </w:p>
    <w:p w:rsidR="0010650D" w:rsidRPr="006604E3" w:rsidRDefault="0010650D">
      <w:pPr>
        <w:pStyle w:val="Heading3"/>
      </w:pPr>
      <w:bookmarkStart w:id="77" w:name="_Toc406168028"/>
      <w:r w:rsidRPr="006604E3">
        <w:t>ManagementAreas</w:t>
      </w:r>
      <w:bookmarkEnd w:id="77"/>
    </w:p>
    <w:p w:rsidR="0010650D" w:rsidRPr="006604E3" w:rsidRDefault="0010650D">
      <w:pPr>
        <w:pStyle w:val="textbody"/>
      </w:pPr>
      <w:r w:rsidRPr="006604E3">
        <w:t xml:space="preserve">This parameter is the </w:t>
      </w:r>
      <w:r>
        <w:t xml:space="preserve">filename of the </w:t>
      </w:r>
      <w:r w:rsidRPr="006604E3">
        <w:t xml:space="preserve">input map showing where the management areas are located on the landscape.  The extension checks each cell value in the map at an active site on the landscape.  Any value that is not in the Management Area column of the harvest implementations table (see section </w:t>
      </w:r>
      <w:r w:rsidR="00724156">
        <w:fldChar w:fldCharType="begin"/>
      </w:r>
      <w:r w:rsidR="00724156">
        <w:instrText xml:space="preserve"> REF _Ref139089986 \r \h  \* MERGEFORMAT </w:instrText>
      </w:r>
      <w:r w:rsidR="00724156">
        <w:fldChar w:fldCharType="separate"/>
      </w:r>
      <w:r w:rsidR="003A1AF6">
        <w:t>3.5</w:t>
      </w:r>
      <w:r w:rsidR="00724156">
        <w:fldChar w:fldCharType="end"/>
      </w:r>
      <w:r w:rsidRPr="006604E3">
        <w:t xml:space="preserve">) is considered an </w:t>
      </w:r>
      <w:r w:rsidRPr="006604E3">
        <w:rPr>
          <w:b/>
          <w:bCs/>
        </w:rPr>
        <w:t>inactive</w:t>
      </w:r>
      <w:r w:rsidRPr="006604E3">
        <w:t xml:space="preserve"> management area.  After reading the management area map, the extension outputs a list of all the inactive management areas that were found.</w:t>
      </w:r>
    </w:p>
    <w:p w:rsidR="0010650D" w:rsidRPr="006604E3" w:rsidRDefault="0010650D">
      <w:pPr>
        <w:pStyle w:val="Heading3"/>
      </w:pPr>
      <w:bookmarkStart w:id="78" w:name="_Toc406168029"/>
      <w:r w:rsidRPr="006604E3">
        <w:t>Stands</w:t>
      </w:r>
      <w:bookmarkEnd w:id="78"/>
    </w:p>
    <w:p w:rsidR="0010650D" w:rsidRPr="006604E3" w:rsidRDefault="0010650D">
      <w:pPr>
        <w:pStyle w:val="textbody"/>
      </w:pPr>
      <w:r w:rsidRPr="006604E3">
        <w:t xml:space="preserve">This parameter is the </w:t>
      </w:r>
      <w:r>
        <w:t xml:space="preserve">filename of the </w:t>
      </w:r>
      <w:r w:rsidRPr="006604E3">
        <w:t>input map showing where the harvest stands are located.  The extension will report an error if any stand belongs to more than one management area.</w:t>
      </w:r>
    </w:p>
    <w:p w:rsidR="0010650D" w:rsidRPr="006604E3" w:rsidRDefault="0010650D">
      <w:pPr>
        <w:pStyle w:val="Heading2"/>
      </w:pPr>
      <w:bookmarkStart w:id="79" w:name="_Toc406168030"/>
      <w:r w:rsidRPr="006604E3">
        <w:t>Harvest Prescriptions</w:t>
      </w:r>
      <w:bookmarkEnd w:id="79"/>
    </w:p>
    <w:p w:rsidR="0010650D" w:rsidRPr="006604E3" w:rsidRDefault="0010650D">
      <w:pPr>
        <w:pStyle w:val="textbody"/>
      </w:pPr>
      <w:r>
        <w:t xml:space="preserve">See the </w:t>
      </w:r>
      <w:r w:rsidRPr="006604E3">
        <w:t xml:space="preserve">section </w:t>
      </w:r>
      <w:r>
        <w:t>above for details describing</w:t>
      </w:r>
      <w:r w:rsidRPr="006604E3">
        <w:t xml:space="preserve"> the harvest prescriptions.</w:t>
      </w:r>
    </w:p>
    <w:p w:rsidR="0010650D" w:rsidRPr="006604E3" w:rsidRDefault="0010650D">
      <w:pPr>
        <w:pStyle w:val="Heading2"/>
      </w:pPr>
      <w:bookmarkStart w:id="80" w:name="_Ref112580479"/>
      <w:bookmarkStart w:id="81" w:name="_Ref112580486"/>
      <w:bookmarkStart w:id="82" w:name="_Ref112580524"/>
      <w:bookmarkStart w:id="83" w:name="_Ref139089986"/>
      <w:bookmarkStart w:id="84" w:name="_Toc406168031"/>
      <w:bookmarkStart w:id="85" w:name="_Toc102232960"/>
      <w:r w:rsidRPr="006604E3">
        <w:t>Harves</w:t>
      </w:r>
      <w:bookmarkEnd w:id="80"/>
      <w:bookmarkEnd w:id="81"/>
      <w:bookmarkEnd w:id="82"/>
      <w:r w:rsidRPr="006604E3">
        <w:t>t Implementations Table</w:t>
      </w:r>
      <w:bookmarkEnd w:id="83"/>
      <w:bookmarkEnd w:id="84"/>
    </w:p>
    <w:p w:rsidR="0010650D" w:rsidRPr="006604E3" w:rsidRDefault="0010650D">
      <w:pPr>
        <w:pStyle w:val="textbody"/>
      </w:pPr>
      <w:r w:rsidRPr="006604E3">
        <w:t xml:space="preserve">This table specifies which prescriptions are implemented in </w:t>
      </w:r>
      <w:r>
        <w:t>the various</w:t>
      </w:r>
      <w:r w:rsidRPr="006604E3">
        <w:t xml:space="preserve"> management areas.  Each row in the table specifies one </w:t>
      </w:r>
      <w:r w:rsidRPr="006604E3">
        <w:lastRenderedPageBreak/>
        <w:t xml:space="preserve">prescription that is applied to </w:t>
      </w:r>
      <w:r>
        <w:t>one or more</w:t>
      </w:r>
      <w:r w:rsidRPr="006604E3">
        <w:t xml:space="preserve"> management area</w:t>
      </w:r>
      <w:r>
        <w:t>s</w:t>
      </w:r>
      <w:r w:rsidRPr="006604E3">
        <w:t xml:space="preserve">.  More than one prescription can be applied to a management area.  </w:t>
      </w:r>
    </w:p>
    <w:p w:rsidR="0010650D" w:rsidRPr="006604E3" w:rsidRDefault="0010650D">
      <w:pPr>
        <w:pStyle w:val="Heading3"/>
      </w:pPr>
      <w:bookmarkStart w:id="86" w:name="_Toc406168032"/>
      <w:r w:rsidRPr="006604E3">
        <w:t>Table Name</w:t>
      </w:r>
      <w:bookmarkEnd w:id="86"/>
    </w:p>
    <w:p w:rsidR="0010650D" w:rsidRPr="006604E3" w:rsidRDefault="0010650D">
      <w:pPr>
        <w:pStyle w:val="textbody"/>
      </w:pPr>
      <w:r w:rsidRPr="006604E3">
        <w:t xml:space="preserve">The table’s name is </w:t>
      </w:r>
      <w:r w:rsidRPr="006604E3">
        <w:rPr>
          <w:rFonts w:ascii="Courier New" w:hAnsi="Courier New" w:cs="Courier New"/>
          <w:sz w:val="20"/>
        </w:rPr>
        <w:t>"HarvestImplementations"</w:t>
      </w:r>
      <w:r w:rsidRPr="006604E3">
        <w:t>.</w:t>
      </w:r>
    </w:p>
    <w:p w:rsidR="0010650D" w:rsidRPr="006604E3" w:rsidRDefault="0010650D">
      <w:pPr>
        <w:pStyle w:val="Heading3"/>
      </w:pPr>
      <w:bookmarkStart w:id="87" w:name="_Toc406168033"/>
      <w:r w:rsidRPr="006604E3">
        <w:t>M</w:t>
      </w:r>
      <w:r>
        <w:t>anagement</w:t>
      </w:r>
      <w:r w:rsidRPr="006604E3">
        <w:t xml:space="preserve"> Area Column</w:t>
      </w:r>
      <w:bookmarkEnd w:id="87"/>
    </w:p>
    <w:p w:rsidR="0010650D" w:rsidRPr="006604E3" w:rsidRDefault="0010650D">
      <w:pPr>
        <w:pStyle w:val="textbody"/>
      </w:pPr>
      <w:r w:rsidRPr="006604E3">
        <w:t>This parameter is the map code of the management area to which the prescription will be applied.  The ma</w:t>
      </w:r>
      <w:r>
        <w:t xml:space="preserve">nagement area </w:t>
      </w:r>
      <w:r w:rsidRPr="006604E3">
        <w:t xml:space="preserve">must </w:t>
      </w:r>
      <w:r>
        <w:t xml:space="preserve">contain </w:t>
      </w:r>
      <w:r w:rsidRPr="006604E3">
        <w:t>at least one active site in the landscape.  Value:  0 ≤ integer.</w:t>
      </w:r>
      <w:r>
        <w:t xml:space="preserve">  If a prescription is to be applied to more than one management area, these should be listed on separate lines.  </w:t>
      </w:r>
    </w:p>
    <w:p w:rsidR="0010650D" w:rsidRPr="006604E3" w:rsidRDefault="0010650D">
      <w:pPr>
        <w:pStyle w:val="Heading3"/>
      </w:pPr>
      <w:bookmarkStart w:id="88" w:name="_Toc406168034"/>
      <w:r w:rsidRPr="006604E3">
        <w:t>Prescription Column</w:t>
      </w:r>
      <w:bookmarkEnd w:id="88"/>
    </w:p>
    <w:bookmarkEnd w:id="85"/>
    <w:p w:rsidR="0010650D" w:rsidRPr="006604E3" w:rsidRDefault="0010650D">
      <w:pPr>
        <w:pStyle w:val="textbody"/>
      </w:pPr>
      <w:r w:rsidRPr="006604E3">
        <w:t>This text parameter is the name of the prescription to apply to the management area</w:t>
      </w:r>
      <w:r>
        <w:t>(s)</w:t>
      </w:r>
      <w:r w:rsidRPr="006604E3">
        <w:t>.</w:t>
      </w:r>
    </w:p>
    <w:p w:rsidR="0010650D" w:rsidRPr="006604E3" w:rsidRDefault="0010650D">
      <w:pPr>
        <w:pStyle w:val="Heading3"/>
      </w:pPr>
      <w:bookmarkStart w:id="89" w:name="_Toc406168035"/>
      <w:r w:rsidRPr="006604E3">
        <w:t>Area To Harvest Column</w:t>
      </w:r>
      <w:bookmarkEnd w:id="89"/>
    </w:p>
    <w:p w:rsidR="0010650D" w:rsidRPr="006604E3" w:rsidRDefault="0010650D">
      <w:pPr>
        <w:pStyle w:val="textbody"/>
      </w:pPr>
      <w:r w:rsidRPr="006604E3">
        <w:t xml:space="preserve">This parameter is the target percentage of the </w:t>
      </w:r>
      <w:r w:rsidR="00962EB9">
        <w:t xml:space="preserve">cells in a </w:t>
      </w:r>
      <w:r w:rsidRPr="006604E3">
        <w:t>management area to be harvested with the applied prescription</w:t>
      </w:r>
      <w:r>
        <w:t xml:space="preserve"> </w:t>
      </w:r>
      <w:r w:rsidRPr="00B03004">
        <w:rPr>
          <w:b/>
        </w:rPr>
        <w:t xml:space="preserve">within a single </w:t>
      </w:r>
      <w:r>
        <w:rPr>
          <w:b/>
        </w:rPr>
        <w:t xml:space="preserve">harvest </w:t>
      </w:r>
      <w:r w:rsidRPr="00B03004">
        <w:rPr>
          <w:b/>
        </w:rPr>
        <w:t>time step</w:t>
      </w:r>
      <w:r w:rsidRPr="006604E3">
        <w:t>.  Value: 0% ≤ number ≤ 100%.</w:t>
      </w:r>
      <w:r>
        <w:t xml:space="preserve">  Note:  non-active sites should not be included in any management area as this may lead to erroneous </w:t>
      </w:r>
      <w:r w:rsidR="00962EB9">
        <w:t>computation of the number of sites to be harvested</w:t>
      </w:r>
      <w:r>
        <w:t>.</w:t>
      </w:r>
    </w:p>
    <w:p w:rsidR="0010650D" w:rsidRPr="006604E3" w:rsidRDefault="0010650D">
      <w:pPr>
        <w:pStyle w:val="Heading3"/>
      </w:pPr>
      <w:bookmarkStart w:id="90" w:name="_Toc406168036"/>
      <w:r w:rsidRPr="006604E3">
        <w:t>Begin Time Column</w:t>
      </w:r>
      <w:bookmarkEnd w:id="90"/>
    </w:p>
    <w:p w:rsidR="0010650D" w:rsidRPr="006604E3" w:rsidRDefault="0010650D">
      <w:pPr>
        <w:pStyle w:val="textbody"/>
        <w:rPr>
          <w:b/>
          <w:bCs/>
        </w:rPr>
      </w:pPr>
      <w:r w:rsidRPr="006604E3">
        <w:t xml:space="preserve">This optional parameter indicates the </w:t>
      </w:r>
      <w:r>
        <w:t>year</w:t>
      </w:r>
      <w:r w:rsidRPr="006604E3">
        <w:t xml:space="preserve"> during the model scenario when the prescription should start being applied to the management area.  Prior to the specified year, the prescription is inactive.  Value: 0 ≤ integer ≤ end year of the scenario.  Units: Year.  </w:t>
      </w:r>
      <w:r w:rsidRPr="006604E3">
        <w:rPr>
          <w:b/>
          <w:bCs/>
        </w:rPr>
        <w:t>If this parameter is not specified, then the prescription starts at the beginning of the scenario.</w:t>
      </w:r>
    </w:p>
    <w:p w:rsidR="0010650D" w:rsidRPr="006604E3" w:rsidRDefault="0010650D">
      <w:pPr>
        <w:pStyle w:val="Heading3"/>
      </w:pPr>
      <w:bookmarkStart w:id="91" w:name="_Toc406168037"/>
      <w:r w:rsidRPr="006604E3">
        <w:t>End Time Column</w:t>
      </w:r>
      <w:bookmarkEnd w:id="91"/>
    </w:p>
    <w:p w:rsidR="0010650D" w:rsidRPr="006604E3" w:rsidRDefault="0010650D">
      <w:pPr>
        <w:pStyle w:val="textbody"/>
        <w:rPr>
          <w:b/>
          <w:bCs/>
        </w:rPr>
      </w:pPr>
      <w:r w:rsidRPr="006604E3">
        <w:t xml:space="preserve">This optional parameter indicates the </w:t>
      </w:r>
      <w:r>
        <w:t>year</w:t>
      </w:r>
      <w:r w:rsidRPr="006604E3">
        <w:t xml:space="preserve"> during the model scenario when the prescription should stop being applied to the management area.  After the specified year, the prescription is inactive. Value: Begin Time ≤ integer ≤ end year of the scenario.  Units: Year.  </w:t>
      </w:r>
      <w:r w:rsidRPr="006604E3">
        <w:rPr>
          <w:b/>
          <w:bCs/>
        </w:rPr>
        <w:t>If this parameter is not specified, then the prescription is active until the end of the scenario.</w:t>
      </w:r>
    </w:p>
    <w:p w:rsidR="0010650D" w:rsidRDefault="0010650D">
      <w:pPr>
        <w:pStyle w:val="textbody"/>
      </w:pPr>
      <w:r w:rsidRPr="006604E3">
        <w:lastRenderedPageBreak/>
        <w:t>Note: this parameter can only be used if the Begin Time parameter is also used.  In other words, in order to specify an end time for a prescription, the user must also specify a begin time.</w:t>
      </w:r>
    </w:p>
    <w:p w:rsidR="0010650D" w:rsidRDefault="0010650D">
      <w:pPr>
        <w:pStyle w:val="textbody"/>
      </w:pPr>
      <w:r>
        <w:t>Example:</w:t>
      </w:r>
    </w:p>
    <w:p w:rsidR="0010650D" w:rsidRPr="006604E3" w:rsidRDefault="0010650D" w:rsidP="00F803BB">
      <w:pPr>
        <w:pStyle w:val="textinputfile"/>
        <w:tabs>
          <w:tab w:val="left" w:pos="8976"/>
        </w:tabs>
        <w:ind w:left="1122" w:right="10"/>
      </w:pPr>
      <w:r>
        <w:t xml:space="preserve">  </w:t>
      </w:r>
      <w:r w:rsidRPr="006604E3">
        <w:t>HarvestImplementations</w:t>
      </w:r>
    </w:p>
    <w:p w:rsidR="0010650D" w:rsidRPr="006604E3" w:rsidRDefault="0010650D" w:rsidP="00F803BB">
      <w:pPr>
        <w:pStyle w:val="textinputfile"/>
        <w:tabs>
          <w:tab w:val="left" w:pos="8976"/>
        </w:tabs>
        <w:ind w:left="1122" w:right="10"/>
      </w:pPr>
    </w:p>
    <w:p w:rsidR="0010650D" w:rsidRPr="006604E3" w:rsidRDefault="0010650D" w:rsidP="00F803BB">
      <w:pPr>
        <w:pStyle w:val="textinputfile"/>
        <w:tabs>
          <w:tab w:val="left" w:pos="8976"/>
        </w:tabs>
        <w:ind w:left="1122" w:right="10"/>
      </w:pPr>
      <w:r>
        <w:t xml:space="preserve">&gt;&gt;Mgmt Area   Prescription   </w:t>
      </w:r>
      <w:r w:rsidRPr="006604E3">
        <w:t>Harvest Area    Begin Time  End Time</w:t>
      </w:r>
    </w:p>
    <w:p w:rsidR="0010650D" w:rsidRPr="006604E3" w:rsidRDefault="0010650D" w:rsidP="00F803BB">
      <w:pPr>
        <w:pStyle w:val="textinputfile"/>
        <w:tabs>
          <w:tab w:val="left" w:pos="8976"/>
        </w:tabs>
        <w:ind w:left="1122" w:right="10"/>
      </w:pPr>
      <w:r>
        <w:t xml:space="preserve">&gt;&gt;---------   ------------  </w:t>
      </w:r>
      <w:r w:rsidRPr="006604E3">
        <w:t xml:space="preserve"> ------------    ----------  --------</w:t>
      </w:r>
    </w:p>
    <w:p w:rsidR="0010650D" w:rsidRPr="006604E3" w:rsidRDefault="0010650D" w:rsidP="00F803BB">
      <w:pPr>
        <w:pStyle w:val="textinputfile"/>
        <w:tabs>
          <w:tab w:val="left" w:pos="5797"/>
          <w:tab w:val="left" w:pos="7293"/>
          <w:tab w:val="left" w:pos="8976"/>
        </w:tabs>
        <w:ind w:left="1122" w:right="10"/>
      </w:pPr>
      <w:r>
        <w:t xml:space="preserve">  </w:t>
      </w:r>
      <w:r w:rsidRPr="006604E3">
        <w:t>1           RandomClearCut  10%</w:t>
      </w:r>
      <w:r w:rsidRPr="006604E3">
        <w:tab/>
      </w:r>
      <w:r>
        <w:t xml:space="preserve">       0          </w:t>
      </w:r>
      <w:r w:rsidRPr="006604E3">
        <w:t>50</w:t>
      </w:r>
    </w:p>
    <w:p w:rsidR="0010650D" w:rsidRPr="006604E3" w:rsidRDefault="0010650D" w:rsidP="00F803BB">
      <w:pPr>
        <w:pStyle w:val="textinputfile"/>
        <w:tabs>
          <w:tab w:val="left" w:pos="8976"/>
        </w:tabs>
        <w:ind w:left="1122" w:right="10"/>
      </w:pPr>
      <w:r>
        <w:t xml:space="preserve">  </w:t>
      </w:r>
      <w:r w:rsidRPr="006604E3">
        <w:t>2           RandomClearCut  20%</w:t>
      </w:r>
    </w:p>
    <w:p w:rsidR="0010650D" w:rsidRPr="006604E3" w:rsidRDefault="0010650D" w:rsidP="00F803BB">
      <w:pPr>
        <w:pStyle w:val="textinputfile"/>
        <w:tabs>
          <w:tab w:val="left" w:pos="5797"/>
          <w:tab w:val="left" w:pos="7293"/>
          <w:tab w:val="left" w:pos="8976"/>
        </w:tabs>
        <w:ind w:left="1122" w:right="10"/>
      </w:pPr>
      <w:r>
        <w:t xml:space="preserve">  </w:t>
      </w:r>
      <w:r w:rsidRPr="006604E3">
        <w:t>3           RedMapleHarvest 8%</w:t>
      </w:r>
      <w:r w:rsidRPr="006604E3">
        <w:tab/>
      </w:r>
      <w:r>
        <w:t xml:space="preserve">       </w:t>
      </w:r>
      <w:r w:rsidRPr="006604E3">
        <w:t>50</w:t>
      </w:r>
      <w:r>
        <w:t xml:space="preserve">        </w:t>
      </w:r>
      <w:r w:rsidRPr="006604E3">
        <w:t>100</w:t>
      </w:r>
    </w:p>
    <w:p w:rsidR="0010650D" w:rsidRPr="006604E3" w:rsidRDefault="0010650D" w:rsidP="00F803BB">
      <w:pPr>
        <w:pStyle w:val="textinputfile"/>
        <w:tabs>
          <w:tab w:val="left" w:pos="8976"/>
        </w:tabs>
        <w:ind w:left="1122" w:right="10"/>
      </w:pPr>
      <w:r>
        <w:t xml:space="preserve">  </w:t>
      </w:r>
      <w:r w:rsidRPr="006604E3">
        <w:t>3           MaxAgeClearcuts 15%</w:t>
      </w:r>
    </w:p>
    <w:p w:rsidR="0010650D" w:rsidRPr="006604E3" w:rsidRDefault="0010650D">
      <w:pPr>
        <w:pStyle w:val="textbody"/>
      </w:pPr>
    </w:p>
    <w:p w:rsidR="00962EB9" w:rsidRPr="006604E3" w:rsidRDefault="00962EB9" w:rsidP="00962EB9">
      <w:pPr>
        <w:pStyle w:val="Heading1"/>
      </w:pPr>
      <w:bookmarkStart w:id="92" w:name="_Toc406168038"/>
      <w:r>
        <w:lastRenderedPageBreak/>
        <w:t>Specifying out</w:t>
      </w:r>
      <w:r w:rsidRPr="006604E3">
        <w:t>put</w:t>
      </w:r>
      <w:r>
        <w:t>s</w:t>
      </w:r>
      <w:bookmarkEnd w:id="92"/>
    </w:p>
    <w:p w:rsidR="0010650D" w:rsidRPr="006604E3" w:rsidRDefault="0010650D">
      <w:pPr>
        <w:pStyle w:val="Heading2"/>
      </w:pPr>
      <w:bookmarkStart w:id="93" w:name="_Toc406168039"/>
      <w:r w:rsidRPr="006604E3">
        <w:t>PrescriptionMaps</w:t>
      </w:r>
      <w:bookmarkEnd w:id="93"/>
    </w:p>
    <w:p w:rsidR="0010650D" w:rsidRPr="006604E3" w:rsidRDefault="0010650D">
      <w:pPr>
        <w:pStyle w:val="textbody"/>
      </w:pPr>
      <w:r w:rsidRPr="006604E3">
        <w:t xml:space="preserve">This file parameter is the template for the names of the prescription output maps (see section </w:t>
      </w:r>
      <w:r w:rsidR="00724156">
        <w:fldChar w:fldCharType="begin"/>
      </w:r>
      <w:r w:rsidR="00724156">
        <w:instrText xml:space="preserve"> REF _Ref138853324 \r \h  \* MERGEFORMAT </w:instrText>
      </w:r>
      <w:r w:rsidR="00724156">
        <w:fldChar w:fldCharType="separate"/>
      </w:r>
      <w:r w:rsidR="003A1AF6">
        <w:t>4.1</w:t>
      </w:r>
      <w:r w:rsidR="00724156">
        <w:fldChar w:fldCharType="end"/>
      </w:r>
      <w:r w:rsidRPr="006604E3">
        <w:t xml:space="preserve">). </w:t>
      </w:r>
      <w:ins w:id="94" w:author="Eric Gustafson" w:date="2014-11-17T11:23:00Z">
        <w:r w:rsidR="00962EB9">
          <w:t xml:space="preserve"> </w:t>
        </w:r>
      </w:ins>
      <w:r w:rsidRPr="006604E3">
        <w:t xml:space="preserve">The parameter value must include the variable “timestep” to ensure that the maps have unique names (see section 3.1.8.1 </w:t>
      </w:r>
      <w:r w:rsidRPr="006604E3">
        <w:rPr>
          <w:i/>
          <w:iCs/>
        </w:rPr>
        <w:t>Variables</w:t>
      </w:r>
      <w:r w:rsidRPr="006604E3">
        <w:t xml:space="preserve"> in the </w:t>
      </w:r>
      <w:r w:rsidRPr="006604E3">
        <w:rPr>
          <w:i/>
          <w:iCs/>
        </w:rPr>
        <w:t>LANDIS-II Model User Guide</w:t>
      </w:r>
      <w:r w:rsidRPr="006604E3">
        <w:t xml:space="preserve">).  </w:t>
      </w:r>
      <w:r w:rsidRPr="006604E3">
        <w:rPr>
          <w:b/>
          <w:bCs/>
        </w:rPr>
        <w:t>The user must indicate if the output should be placed in a subdirectory.</w:t>
      </w:r>
    </w:p>
    <w:p w:rsidR="0010650D" w:rsidRPr="006604E3" w:rsidRDefault="0010650D">
      <w:pPr>
        <w:pStyle w:val="Heading2"/>
      </w:pPr>
      <w:bookmarkStart w:id="95" w:name="_Toc406168040"/>
      <w:r w:rsidRPr="006604E3">
        <w:t>EventLog</w:t>
      </w:r>
      <w:bookmarkEnd w:id="95"/>
    </w:p>
    <w:p w:rsidR="0010650D" w:rsidRDefault="0010650D">
      <w:pPr>
        <w:pStyle w:val="textbody"/>
      </w:pPr>
      <w:r w:rsidRPr="006604E3">
        <w:t xml:space="preserve">The file parameter is the name of the extension’s event log file (see section </w:t>
      </w:r>
      <w:r w:rsidR="00724156">
        <w:fldChar w:fldCharType="begin"/>
      </w:r>
      <w:r w:rsidR="00724156">
        <w:instrText xml:space="preserve"> REF  _Ref138853597 \h \r  \* MERGEFORMAT </w:instrText>
      </w:r>
      <w:r w:rsidR="00724156">
        <w:fldChar w:fldCharType="separate"/>
      </w:r>
      <w:r w:rsidR="003A1AF6">
        <w:t>4.2</w:t>
      </w:r>
      <w:r w:rsidR="00724156">
        <w:fldChar w:fldCharType="end"/>
      </w:r>
      <w:r w:rsidRPr="006604E3">
        <w:t>).</w:t>
      </w:r>
    </w:p>
    <w:p w:rsidR="0010650D" w:rsidRPr="006604E3" w:rsidRDefault="0010650D" w:rsidP="007C5B99">
      <w:pPr>
        <w:pStyle w:val="Heading2"/>
      </w:pPr>
      <w:bookmarkStart w:id="96" w:name="_Toc406168041"/>
      <w:r>
        <w:t>Summary</w:t>
      </w:r>
      <w:r w:rsidRPr="006604E3">
        <w:t>Log</w:t>
      </w:r>
      <w:bookmarkEnd w:id="96"/>
    </w:p>
    <w:p w:rsidR="0010650D" w:rsidRPr="006604E3" w:rsidRDefault="0010650D" w:rsidP="007C5B99">
      <w:pPr>
        <w:pStyle w:val="textbody"/>
      </w:pPr>
      <w:r w:rsidRPr="006604E3">
        <w:t>The file parameter is t</w:t>
      </w:r>
      <w:r>
        <w:t>he name of the extension’s summary</w:t>
      </w:r>
      <w:r w:rsidRPr="006604E3">
        <w:t xml:space="preserve"> log file (see section</w:t>
      </w:r>
      <w:r>
        <w:t xml:space="preserve"> 4.3</w:t>
      </w:r>
      <w:r w:rsidRPr="006604E3">
        <w:t>).</w:t>
      </w:r>
    </w:p>
    <w:p w:rsidR="0010650D" w:rsidRPr="006604E3" w:rsidRDefault="0010650D">
      <w:pPr>
        <w:pStyle w:val="textbody"/>
      </w:pPr>
    </w:p>
    <w:p w:rsidR="0010650D" w:rsidRPr="006604E3" w:rsidRDefault="0010650D">
      <w:pPr>
        <w:pStyle w:val="Heading1"/>
      </w:pPr>
      <w:bookmarkStart w:id="97" w:name="_Toc406168042"/>
      <w:r w:rsidRPr="006604E3">
        <w:lastRenderedPageBreak/>
        <w:t>Output Files</w:t>
      </w:r>
      <w:bookmarkEnd w:id="97"/>
    </w:p>
    <w:p w:rsidR="0010650D" w:rsidRPr="006604E3" w:rsidRDefault="0010650D">
      <w:pPr>
        <w:pStyle w:val="textbody"/>
      </w:pPr>
      <w:r w:rsidRPr="006604E3">
        <w:t xml:space="preserve">This extension generates two types of output files:  a) a map of </w:t>
      </w:r>
      <w:r>
        <w:t xml:space="preserve">where </w:t>
      </w:r>
      <w:r w:rsidRPr="006604E3">
        <w:t>prescription</w:t>
      </w:r>
      <w:r>
        <w:t xml:space="preserve"> harvest</w:t>
      </w:r>
      <w:r w:rsidRPr="006604E3">
        <w:t xml:space="preserve">s </w:t>
      </w:r>
      <w:r>
        <w:t>occurred in</w:t>
      </w:r>
      <w:r w:rsidRPr="006604E3">
        <w:t xml:space="preserve"> each time step, and b) a log of harvest events for the entire scenario.</w:t>
      </w:r>
    </w:p>
    <w:p w:rsidR="0010650D" w:rsidRPr="006604E3" w:rsidRDefault="0010650D">
      <w:pPr>
        <w:pStyle w:val="Heading2"/>
      </w:pPr>
      <w:bookmarkStart w:id="98" w:name="_Ref138853324"/>
      <w:bookmarkStart w:id="99" w:name="_Toc406168043"/>
      <w:r w:rsidRPr="006604E3">
        <w:t>Prescription Maps</w:t>
      </w:r>
      <w:bookmarkEnd w:id="98"/>
      <w:bookmarkEnd w:id="99"/>
    </w:p>
    <w:p w:rsidR="0010650D" w:rsidRPr="006604E3" w:rsidRDefault="0010650D">
      <w:pPr>
        <w:pStyle w:val="textbody"/>
      </w:pPr>
      <w:r w:rsidRPr="006604E3">
        <w:t>Each prescription is assigned a number that represents its position in the input parameter file.  The first prescription is assigned 1, the second is assigned 2, and so on.  The harvest map is labeled 0 for non-active sites, 1 for active and not disturbed sites, [prescription number + 1] for all harvested sites.  A map is produced for each harvest time step.</w:t>
      </w:r>
    </w:p>
    <w:p w:rsidR="0010650D" w:rsidRPr="006604E3" w:rsidRDefault="0010650D">
      <w:pPr>
        <w:pStyle w:val="Heading2"/>
      </w:pPr>
      <w:bookmarkStart w:id="100" w:name="_Toc102232962"/>
      <w:bookmarkStart w:id="101" w:name="_Toc113769362"/>
      <w:bookmarkStart w:id="102" w:name="_Ref138853597"/>
      <w:bookmarkStart w:id="103" w:name="_Toc406168044"/>
      <w:r w:rsidRPr="006604E3">
        <w:t>Event Log</w:t>
      </w:r>
      <w:bookmarkEnd w:id="100"/>
      <w:bookmarkEnd w:id="101"/>
      <w:bookmarkEnd w:id="102"/>
      <w:bookmarkEnd w:id="103"/>
    </w:p>
    <w:p w:rsidR="0010650D" w:rsidRDefault="0010650D">
      <w:pPr>
        <w:pStyle w:val="textbody"/>
      </w:pPr>
      <w:r w:rsidRPr="006604E3">
        <w:t>The event log is a CSV file that contains information about every harvest event over the course of the scenario:  year, management area, prescription used, stand affected</w:t>
      </w:r>
      <w:r>
        <w:t>, event ID</w:t>
      </w:r>
      <w:r w:rsidRPr="006604E3">
        <w:t>, that stand’s current age, that stand’s current rank, total event size (number of sites), number of sites where cohorts were removed, total number of cohorts removed, a</w:t>
      </w:r>
      <w:r>
        <w:t>nd number of cohorts removed for each species</w:t>
      </w:r>
      <w:r w:rsidRPr="006604E3">
        <w:t>.</w:t>
      </w:r>
    </w:p>
    <w:p w:rsidR="0010650D" w:rsidRPr="006604E3" w:rsidRDefault="0010650D" w:rsidP="007C5B99">
      <w:pPr>
        <w:pStyle w:val="Heading2"/>
      </w:pPr>
      <w:bookmarkStart w:id="104" w:name="_Summary_Log"/>
      <w:bookmarkStart w:id="105" w:name="_Toc406168045"/>
      <w:bookmarkEnd w:id="104"/>
      <w:r>
        <w:t>Summary</w:t>
      </w:r>
      <w:r w:rsidRPr="006604E3">
        <w:t xml:space="preserve"> Log</w:t>
      </w:r>
      <w:bookmarkEnd w:id="105"/>
    </w:p>
    <w:p w:rsidR="0010650D" w:rsidRDefault="0010650D" w:rsidP="007C5B99">
      <w:pPr>
        <w:pStyle w:val="textbody"/>
      </w:pPr>
      <w:r w:rsidRPr="006604E3">
        <w:t xml:space="preserve">The </w:t>
      </w:r>
      <w:r>
        <w:t>summary</w:t>
      </w:r>
      <w:r w:rsidRPr="006604E3">
        <w:t xml:space="preserve"> log is a CSV file that contains </w:t>
      </w:r>
      <w:r>
        <w:t xml:space="preserve">summary </w:t>
      </w:r>
      <w:r w:rsidRPr="006604E3">
        <w:t>information about harvest event</w:t>
      </w:r>
      <w:r>
        <w:t>s</w:t>
      </w:r>
      <w:r w:rsidRPr="006604E3">
        <w:t xml:space="preserve"> </w:t>
      </w:r>
      <w:r>
        <w:t>for each year, management area and prescription</w:t>
      </w:r>
      <w:r w:rsidRPr="006604E3">
        <w:t>:  year, mana</w:t>
      </w:r>
      <w:r>
        <w:t>gement area, prescription used</w:t>
      </w:r>
      <w:r w:rsidRPr="006604E3">
        <w:t>,</w:t>
      </w:r>
      <w:r>
        <w:t xml:space="preserve"> total</w:t>
      </w:r>
      <w:r w:rsidRPr="006604E3">
        <w:t xml:space="preserve"> number of sites where cohorts were removed, </w:t>
      </w:r>
      <w:r>
        <w:t xml:space="preserve">and </w:t>
      </w:r>
      <w:r w:rsidRPr="006604E3">
        <w:t>total number of cohorts removed</w:t>
      </w:r>
      <w:r>
        <w:t xml:space="preserve"> for species.</w:t>
      </w:r>
    </w:p>
    <w:p w:rsidR="0010650D" w:rsidRDefault="0010650D">
      <w:pPr>
        <w:pStyle w:val="textbody"/>
      </w:pPr>
    </w:p>
    <w:p w:rsidR="0010650D" w:rsidRDefault="0010650D" w:rsidP="00732EFC">
      <w:pPr>
        <w:pStyle w:val="Heading1"/>
      </w:pPr>
      <w:bookmarkStart w:id="106" w:name="_Toc406168046"/>
      <w:bookmarkStart w:id="107" w:name="_Toc133386212"/>
      <w:bookmarkStart w:id="108" w:name="_Toc133907147"/>
      <w:bookmarkStart w:id="109" w:name="_Ref133933751"/>
      <w:bookmarkStart w:id="110" w:name="_Toc133934415"/>
      <w:r>
        <w:lastRenderedPageBreak/>
        <w:t>Example Inputs</w:t>
      </w:r>
      <w:bookmarkEnd w:id="106"/>
    </w:p>
    <w:p w:rsidR="0010650D" w:rsidRDefault="0010650D" w:rsidP="00F512C7">
      <w:pPr>
        <w:pStyle w:val="Heading2"/>
      </w:pPr>
      <w:bookmarkStart w:id="111" w:name="_Toc406168047"/>
      <w:r>
        <w:t>Example Forest Type Tables</w:t>
      </w:r>
      <w:bookmarkEnd w:id="111"/>
    </w:p>
    <w:p w:rsidR="0010650D" w:rsidRDefault="0010650D" w:rsidP="003723A6">
      <w:pPr>
        <w:rPr>
          <w:rFonts w:ascii="Courier" w:hAnsi="Courier" w:cs="Courier"/>
          <w:color w:val="000000"/>
          <w:sz w:val="20"/>
        </w:rPr>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ForestTypeTable  &lt;&lt; Northern hardwood without hemlock</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InclusionRule</w:t>
      </w:r>
      <w:r>
        <w:rPr>
          <w:rFonts w:ascii="Courier" w:hAnsi="Courier" w:cs="Courier"/>
          <w:color w:val="000000"/>
          <w:sz w:val="20"/>
        </w:rPr>
        <w:tab/>
        <w:t>ageRange</w:t>
      </w:r>
      <w:r>
        <w:rPr>
          <w:rFonts w:ascii="Courier" w:hAnsi="Courier" w:cs="Courier"/>
          <w:color w:val="000000"/>
          <w:sz w:val="20"/>
        </w:rPr>
        <w:tab/>
        <w:t>percentCells</w:t>
      </w:r>
      <w:r>
        <w:rPr>
          <w:rFonts w:ascii="Courier" w:hAnsi="Courier" w:cs="Courier"/>
          <w:color w:val="000000"/>
          <w:sz w:val="20"/>
        </w:rPr>
        <w:tab/>
      </w:r>
      <w:r>
        <w:rPr>
          <w:rFonts w:ascii="Courier" w:hAnsi="Courier" w:cs="Courier"/>
          <w:color w:val="000000"/>
          <w:sz w:val="20"/>
        </w:rPr>
        <w:tab/>
        <w:t>species</w:t>
      </w:r>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t>20-200</w:t>
      </w:r>
      <w:r>
        <w:rPr>
          <w:rFonts w:ascii="Courier" w:hAnsi="Courier" w:cs="Courier"/>
          <w:color w:val="000000"/>
          <w:sz w:val="20"/>
        </w:rPr>
        <w:tab/>
      </w:r>
      <w:r>
        <w:rPr>
          <w:rFonts w:ascii="Courier" w:hAnsi="Courier" w:cs="Courier"/>
          <w:color w:val="000000"/>
          <w:sz w:val="20"/>
        </w:rPr>
        <w:tab/>
        <w:t>45</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acersacc</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t>30-220</w:t>
      </w:r>
      <w:r>
        <w:rPr>
          <w:rFonts w:ascii="Courier" w:hAnsi="Courier" w:cs="Courier"/>
          <w:color w:val="000000"/>
          <w:sz w:val="20"/>
        </w:rPr>
        <w:tab/>
      </w:r>
      <w:r>
        <w:rPr>
          <w:rFonts w:ascii="Courier" w:hAnsi="Courier" w:cs="Courier"/>
          <w:color w:val="000000"/>
          <w:sz w:val="20"/>
        </w:rPr>
        <w:tab/>
        <w:t>45</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querrubr</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t>30-300</w:t>
      </w:r>
      <w:r>
        <w:rPr>
          <w:rFonts w:ascii="Courier" w:hAnsi="Courier" w:cs="Courier"/>
          <w:color w:val="000000"/>
          <w:sz w:val="20"/>
        </w:rPr>
        <w:tab/>
      </w:r>
      <w:r>
        <w:rPr>
          <w:rFonts w:ascii="Courier" w:hAnsi="Courier" w:cs="Courier"/>
          <w:color w:val="000000"/>
          <w:sz w:val="20"/>
        </w:rPr>
        <w:tab/>
        <w:t>10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tsugcana</w:t>
      </w:r>
    </w:p>
    <w:p w:rsidR="0010650D" w:rsidRDefault="0010650D" w:rsidP="0068146A">
      <w:pPr>
        <w:ind w:left="1122" w:hanging="1122"/>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ForestTypeTable  &lt;&lt; Scots pine</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InclusionRule</w:t>
      </w:r>
      <w:r>
        <w:rPr>
          <w:rFonts w:ascii="Courier" w:hAnsi="Courier" w:cs="Courier"/>
          <w:color w:val="000000"/>
          <w:sz w:val="20"/>
        </w:rPr>
        <w:tab/>
      </w:r>
      <w:r>
        <w:rPr>
          <w:rFonts w:ascii="Courier" w:hAnsi="Courier" w:cs="Courier"/>
          <w:color w:val="000000"/>
          <w:sz w:val="20"/>
        </w:rPr>
        <w:tab/>
        <w:t>ageRange</w:t>
      </w:r>
      <w:r>
        <w:rPr>
          <w:rFonts w:ascii="Courier" w:hAnsi="Courier" w:cs="Courier"/>
          <w:color w:val="000000"/>
          <w:sz w:val="20"/>
        </w:rPr>
        <w:tab/>
        <w:t>percentCells</w:t>
      </w:r>
      <w:r>
        <w:rPr>
          <w:rFonts w:ascii="Courier" w:hAnsi="Courier" w:cs="Courier"/>
          <w:color w:val="000000"/>
          <w:sz w:val="20"/>
        </w:rPr>
        <w:tab/>
        <w:t>species</w:t>
      </w:r>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101-300</w:t>
      </w:r>
      <w:r>
        <w:rPr>
          <w:rFonts w:ascii="Courier" w:hAnsi="Courier" w:cs="Courier"/>
          <w:color w:val="000000"/>
          <w:sz w:val="20"/>
        </w:rPr>
        <w:tab/>
        <w:t xml:space="preserve">highest </w:t>
      </w:r>
      <w:r>
        <w:rPr>
          <w:rFonts w:ascii="Courier" w:hAnsi="Courier" w:cs="Courier"/>
          <w:color w:val="000000"/>
          <w:sz w:val="20"/>
        </w:rPr>
        <w:tab/>
      </w:r>
      <w:r>
        <w:rPr>
          <w:rFonts w:ascii="Courier" w:hAnsi="Courier" w:cs="Courier"/>
          <w:color w:val="000000"/>
          <w:sz w:val="20"/>
        </w:rPr>
        <w:tab/>
        <w:t>pinusylv</w:t>
      </w:r>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100-450</w:t>
      </w:r>
      <w:r>
        <w:rPr>
          <w:rFonts w:ascii="Courier" w:hAnsi="Courier" w:cs="Courier"/>
          <w:color w:val="000000"/>
          <w:sz w:val="20"/>
        </w:rPr>
        <w:tab/>
        <w:t>40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pinusibi</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1-151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betupend</w:t>
      </w:r>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1-131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poputrem</w:t>
      </w:r>
      <w:r>
        <w:rPr>
          <w:rFonts w:ascii="Courier" w:hAnsi="Courier" w:cs="Courier"/>
          <w:color w:val="000000"/>
          <w:sz w:val="20"/>
        </w:rPr>
        <w:tab/>
      </w:r>
    </w:p>
    <w:p w:rsidR="0010650D" w:rsidRDefault="0010650D" w:rsidP="0068146A">
      <w:pPr>
        <w:ind w:left="1122" w:hanging="1122"/>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ForestTypeTable  &lt;&lt; Conifers</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InclusionRule</w:t>
      </w:r>
      <w:r>
        <w:rPr>
          <w:rFonts w:ascii="Courier" w:hAnsi="Courier" w:cs="Courier"/>
          <w:color w:val="000000"/>
          <w:sz w:val="20"/>
        </w:rPr>
        <w:tab/>
      </w:r>
      <w:r>
        <w:rPr>
          <w:rFonts w:ascii="Courier" w:hAnsi="Courier" w:cs="Courier"/>
          <w:color w:val="000000"/>
          <w:sz w:val="20"/>
        </w:rPr>
        <w:tab/>
        <w:t>ageRange</w:t>
      </w:r>
      <w:r>
        <w:rPr>
          <w:rFonts w:ascii="Courier" w:hAnsi="Courier" w:cs="Courier"/>
          <w:color w:val="000000"/>
          <w:sz w:val="20"/>
        </w:rPr>
        <w:tab/>
        <w:t>percentCells</w:t>
      </w:r>
      <w:r>
        <w:rPr>
          <w:rFonts w:ascii="Courier" w:hAnsi="Courier" w:cs="Courier"/>
          <w:color w:val="000000"/>
          <w:sz w:val="20"/>
        </w:rPr>
        <w:tab/>
        <w:t xml:space="preserve">species </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1-151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betupend</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1-131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poputrem</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101-300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t>piceobov</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101-211</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t>aibesibi</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t>larisibi</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101-300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t>pinusylv</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ForestTypeTable  &lt;&lt; uneven-aged Siberian larch</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InclusionRule</w:t>
      </w:r>
      <w:r>
        <w:rPr>
          <w:rFonts w:ascii="Courier" w:hAnsi="Courier" w:cs="Courier"/>
          <w:color w:val="000000"/>
          <w:sz w:val="20"/>
        </w:rPr>
        <w:tab/>
      </w:r>
      <w:r>
        <w:rPr>
          <w:rFonts w:ascii="Courier" w:hAnsi="Courier" w:cs="Courier"/>
          <w:color w:val="000000"/>
          <w:sz w:val="20"/>
        </w:rPr>
        <w:tab/>
        <w:t>ageRange</w:t>
      </w:r>
      <w:r>
        <w:rPr>
          <w:rFonts w:ascii="Courier" w:hAnsi="Courier" w:cs="Courier"/>
          <w:color w:val="000000"/>
          <w:sz w:val="20"/>
        </w:rPr>
        <w:tab/>
        <w:t>percentCells</w:t>
      </w:r>
      <w:r>
        <w:rPr>
          <w:rFonts w:ascii="Courier" w:hAnsi="Courier" w:cs="Courier"/>
          <w:color w:val="000000"/>
          <w:sz w:val="20"/>
        </w:rPr>
        <w:tab/>
        <w:t>species</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r>
      <w:r>
        <w:rPr>
          <w:rFonts w:ascii="Courier" w:hAnsi="Courier" w:cs="Courier"/>
          <w:color w:val="000000"/>
          <w:sz w:val="20"/>
        </w:rPr>
        <w:tab/>
        <w:t>50</w:t>
      </w:r>
      <w:r>
        <w:rPr>
          <w:rFonts w:ascii="Courier" w:hAnsi="Courier" w:cs="Courier"/>
          <w:color w:val="000000"/>
          <w:sz w:val="20"/>
        </w:rPr>
        <w:tab/>
      </w:r>
      <w:r>
        <w:rPr>
          <w:rFonts w:ascii="Courier" w:hAnsi="Courier" w:cs="Courier"/>
          <w:color w:val="000000"/>
          <w:sz w:val="20"/>
        </w:rPr>
        <w:tab/>
        <w:t>larisibi</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1-40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1</w:t>
      </w:r>
      <w:r>
        <w:rPr>
          <w:rFonts w:ascii="Courier" w:hAnsi="Courier" w:cs="Courier"/>
          <w:color w:val="000000"/>
          <w:sz w:val="20"/>
        </w:rPr>
        <w:tab/>
      </w:r>
      <w:r>
        <w:rPr>
          <w:rFonts w:ascii="Courier" w:hAnsi="Courier" w:cs="Courier"/>
          <w:color w:val="000000"/>
          <w:sz w:val="20"/>
        </w:rPr>
        <w:tab/>
        <w:t>larisibi</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41-80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1</w:t>
      </w:r>
      <w:r>
        <w:rPr>
          <w:rFonts w:ascii="Courier" w:hAnsi="Courier" w:cs="Courier"/>
          <w:color w:val="000000"/>
          <w:sz w:val="20"/>
        </w:rPr>
        <w:tab/>
      </w:r>
      <w:r>
        <w:rPr>
          <w:rFonts w:ascii="Courier" w:hAnsi="Courier" w:cs="Courier"/>
          <w:color w:val="000000"/>
          <w:sz w:val="20"/>
        </w:rPr>
        <w:tab/>
        <w:t>larisibi</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81-100</w:t>
      </w:r>
      <w:r>
        <w:rPr>
          <w:rFonts w:ascii="Courier" w:hAnsi="Courier" w:cs="Courier"/>
          <w:color w:val="000000"/>
          <w:sz w:val="20"/>
        </w:rPr>
        <w:tab/>
      </w:r>
      <w:r>
        <w:rPr>
          <w:rFonts w:ascii="Courier" w:hAnsi="Courier" w:cs="Courier"/>
          <w:color w:val="000000"/>
          <w:sz w:val="20"/>
        </w:rPr>
        <w:tab/>
        <w:t>1</w:t>
      </w:r>
      <w:r>
        <w:rPr>
          <w:rFonts w:ascii="Courier" w:hAnsi="Courier" w:cs="Courier"/>
          <w:color w:val="000000"/>
          <w:sz w:val="20"/>
        </w:rPr>
        <w:tab/>
      </w:r>
      <w:r>
        <w:rPr>
          <w:rFonts w:ascii="Courier" w:hAnsi="Courier" w:cs="Courier"/>
          <w:color w:val="000000"/>
          <w:sz w:val="20"/>
        </w:rPr>
        <w:tab/>
        <w:t>larisibi</w:t>
      </w:r>
    </w:p>
    <w:p w:rsidR="0010650D" w:rsidRDefault="0010650D" w:rsidP="0068146A">
      <w:pPr>
        <w:ind w:left="1122" w:hanging="1122"/>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ForestTypeTable   &lt;&lt; light conifers (larch or Scots pine) dominate </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&gt;&gt;and all conifers together comprise at least 50% of stand.</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&gt;&gt;InclRule</w:t>
      </w:r>
      <w:r>
        <w:rPr>
          <w:rFonts w:ascii="Courier" w:hAnsi="Courier" w:cs="Courier"/>
          <w:color w:val="000000"/>
          <w:sz w:val="20"/>
        </w:rPr>
        <w:tab/>
        <w:t>ageRange</w:t>
      </w:r>
      <w:r>
        <w:rPr>
          <w:rFonts w:ascii="Courier" w:hAnsi="Courier" w:cs="Courier"/>
          <w:color w:val="000000"/>
          <w:sz w:val="20"/>
        </w:rPr>
        <w:tab/>
        <w:t>%Cells</w:t>
      </w:r>
      <w:r>
        <w:rPr>
          <w:rFonts w:ascii="Courier" w:hAnsi="Courier" w:cs="Courier"/>
          <w:color w:val="000000"/>
          <w:sz w:val="20"/>
        </w:rPr>
        <w:tab/>
        <w:t xml:space="preserve"> species</w:t>
      </w:r>
      <w:r>
        <w:rPr>
          <w:rFonts w:ascii="Courier" w:hAnsi="Courier" w:cs="Courier"/>
          <w:color w:val="000000"/>
          <w:sz w:val="20"/>
        </w:rPr>
        <w:tab/>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t>larisibi pinusylv</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t>50</w:t>
      </w:r>
      <w:r>
        <w:rPr>
          <w:rFonts w:ascii="Courier" w:hAnsi="Courier" w:cs="Courier"/>
          <w:color w:val="000000"/>
          <w:sz w:val="20"/>
        </w:rPr>
        <w:tab/>
      </w:r>
      <w:r>
        <w:rPr>
          <w:rFonts w:ascii="Courier" w:hAnsi="Courier" w:cs="Courier"/>
          <w:color w:val="000000"/>
          <w:sz w:val="20"/>
        </w:rPr>
        <w:tab/>
        <w:t xml:space="preserve">larisibi pinusylv piceobov </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t>1-151</w:t>
      </w:r>
      <w:r>
        <w:rPr>
          <w:rFonts w:ascii="Courier" w:hAnsi="Courier" w:cs="Courier"/>
          <w:color w:val="000000"/>
          <w:sz w:val="20"/>
        </w:rPr>
        <w:tab/>
        <w:t>60</w:t>
      </w:r>
      <w:r>
        <w:rPr>
          <w:rFonts w:ascii="Courier" w:hAnsi="Courier" w:cs="Courier"/>
          <w:color w:val="000000"/>
          <w:sz w:val="20"/>
        </w:rPr>
        <w:tab/>
        <w:t>betupend poputrem</w:t>
      </w:r>
    </w:p>
    <w:p w:rsidR="0010650D" w:rsidRDefault="0010650D" w:rsidP="0068146A">
      <w:pPr>
        <w:tabs>
          <w:tab w:val="left" w:pos="2618"/>
          <w:tab w:val="left" w:pos="3740"/>
          <w:tab w:val="left" w:pos="4675"/>
        </w:tabs>
        <w:ind w:left="1122" w:hanging="1122"/>
      </w:pP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ForestTypeTable   &lt;&lt; mixed spruce forest </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&gt;&gt; (spruce plus at least one other conifer and one deciduous) </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&gt;&gt;InclRule</w:t>
      </w:r>
      <w:r>
        <w:rPr>
          <w:rFonts w:ascii="Courier" w:hAnsi="Courier" w:cs="Courier"/>
          <w:color w:val="000000"/>
          <w:sz w:val="20"/>
        </w:rPr>
        <w:tab/>
        <w:t>ageRange</w:t>
      </w:r>
      <w:r>
        <w:rPr>
          <w:rFonts w:ascii="Courier" w:hAnsi="Courier" w:cs="Courier"/>
          <w:color w:val="000000"/>
          <w:sz w:val="20"/>
        </w:rPr>
        <w:tab/>
        <w:t xml:space="preserve"> %Cells</w:t>
      </w:r>
      <w:r>
        <w:rPr>
          <w:rFonts w:ascii="Courier" w:hAnsi="Courier" w:cs="Courier"/>
          <w:color w:val="000000"/>
          <w:sz w:val="20"/>
        </w:rPr>
        <w:tab/>
        <w:t xml:space="preserve"> species</w:t>
      </w:r>
      <w:r>
        <w:rPr>
          <w:rFonts w:ascii="Courier" w:hAnsi="Courier" w:cs="Courier"/>
          <w:color w:val="000000"/>
          <w:sz w:val="20"/>
        </w:rPr>
        <w:tab/>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lastRenderedPageBreak/>
        <w:t xml:space="preserve">  Required</w:t>
      </w:r>
      <w:r>
        <w:rPr>
          <w:rFonts w:ascii="Courier" w:hAnsi="Courier" w:cs="Courier"/>
          <w:color w:val="000000"/>
          <w:sz w:val="20"/>
        </w:rPr>
        <w:tab/>
        <w:t>101-300</w:t>
      </w:r>
      <w:r>
        <w:rPr>
          <w:rFonts w:ascii="Courier" w:hAnsi="Courier" w:cs="Courier"/>
          <w:color w:val="000000"/>
          <w:sz w:val="20"/>
        </w:rPr>
        <w:tab/>
        <w:t xml:space="preserve"> 49</w:t>
      </w:r>
      <w:r>
        <w:rPr>
          <w:rFonts w:ascii="Courier" w:hAnsi="Courier" w:cs="Courier"/>
          <w:color w:val="000000"/>
          <w:sz w:val="20"/>
        </w:rPr>
        <w:tab/>
        <w:t>piceobov</w:t>
      </w:r>
      <w:r>
        <w:rPr>
          <w:rFonts w:ascii="Courier" w:hAnsi="Courier" w:cs="Courier"/>
          <w:color w:val="000000"/>
          <w:sz w:val="20"/>
        </w:rPr>
        <w:tab/>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t>101-380</w:t>
      </w:r>
      <w:r>
        <w:rPr>
          <w:rFonts w:ascii="Courier" w:hAnsi="Courier" w:cs="Courier"/>
          <w:color w:val="000000"/>
          <w:sz w:val="20"/>
        </w:rPr>
        <w:tab/>
        <w:t xml:space="preserve"> 25</w:t>
      </w:r>
      <w:r>
        <w:rPr>
          <w:rFonts w:ascii="Courier" w:hAnsi="Courier" w:cs="Courier"/>
          <w:color w:val="000000"/>
          <w:sz w:val="20"/>
        </w:rPr>
        <w:tab/>
        <w:t>larisibi pinusylv piceobov aibesibi</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t>1-151</w:t>
      </w:r>
      <w:r>
        <w:rPr>
          <w:rFonts w:ascii="Courier" w:hAnsi="Courier" w:cs="Courier"/>
          <w:color w:val="000000"/>
          <w:sz w:val="20"/>
        </w:rPr>
        <w:tab/>
        <w:t xml:space="preserve"> 25</w:t>
      </w:r>
      <w:r>
        <w:rPr>
          <w:rFonts w:ascii="Courier" w:hAnsi="Courier" w:cs="Courier"/>
          <w:color w:val="000000"/>
          <w:sz w:val="20"/>
        </w:rPr>
        <w:tab/>
        <w:t>betupend poputrem</w:t>
      </w:r>
    </w:p>
    <w:p w:rsidR="0010650D" w:rsidRPr="00F512C7" w:rsidRDefault="0010650D" w:rsidP="00F512C7">
      <w:pPr>
        <w:pStyle w:val="textbody"/>
      </w:pPr>
    </w:p>
    <w:p w:rsidR="0010650D" w:rsidRPr="006604E3" w:rsidRDefault="0010650D" w:rsidP="00F512C7">
      <w:pPr>
        <w:pStyle w:val="Heading2"/>
      </w:pPr>
      <w:bookmarkStart w:id="112" w:name="_Toc406168048"/>
      <w:r w:rsidRPr="006604E3">
        <w:t>Example Parameter File</w:t>
      </w:r>
      <w:bookmarkEnd w:id="107"/>
      <w:bookmarkEnd w:id="108"/>
      <w:bookmarkEnd w:id="109"/>
      <w:bookmarkEnd w:id="110"/>
      <w:bookmarkEnd w:id="112"/>
    </w:p>
    <w:p w:rsidR="0010650D" w:rsidRPr="006604E3" w:rsidRDefault="0010650D" w:rsidP="003723A6">
      <w:pPr>
        <w:pStyle w:val="textbody"/>
        <w:ind w:left="0"/>
      </w:pPr>
      <w:r w:rsidRPr="006604E3">
        <w:t>The following is an example parameter file, with several prescriptions defined, and later used in the HarvestImplementations table.</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SAMPLE HARVEST FILE</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If a parameter requires SPECIES information, it must be followed by a &gt;&gt;  table listing a species name, followed by a list of parameters,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as outlined in the documentation.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TYPE OF DATA</w:t>
      </w:r>
    </w:p>
    <w:p w:rsidR="0010650D" w:rsidRPr="003723A6" w:rsidRDefault="0010650D" w:rsidP="003723A6">
      <w:pPr>
        <w:rPr>
          <w:rFonts w:ascii="Courier" w:hAnsi="Courier" w:cs="Courier"/>
          <w:color w:val="000000"/>
          <w:sz w:val="20"/>
        </w:rPr>
      </w:pPr>
    </w:p>
    <w:p w:rsidR="0010650D" w:rsidRPr="009C4E69" w:rsidRDefault="0010650D" w:rsidP="003723A6">
      <w:pPr>
        <w:rPr>
          <w:rFonts w:ascii="Courier" w:hAnsi="Courier" w:cs="Courier"/>
          <w:color w:val="000000"/>
          <w:sz w:val="20"/>
        </w:rPr>
      </w:pPr>
      <w:r w:rsidRPr="009C4E69">
        <w:rPr>
          <w:rFonts w:ascii="Courier" w:hAnsi="Courier" w:cs="Courier"/>
          <w:color w:val="000000"/>
          <w:sz w:val="20"/>
        </w:rPr>
        <w:t xml:space="preserve">LandisData  </w:t>
      </w:r>
      <w:r w:rsidRPr="003723A6">
        <w:rPr>
          <w:rFonts w:ascii="Courier" w:hAnsi="Courier" w:cs="Courier"/>
          <w:color w:val="000000"/>
          <w:sz w:val="20"/>
        </w:rPr>
        <w:t>"</w:t>
      </w:r>
      <w:r w:rsidRPr="009C4E69">
        <w:rPr>
          <w:rFonts w:ascii="Courier" w:hAnsi="Courier" w:cs="Courier"/>
          <w:color w:val="000000"/>
          <w:sz w:val="20"/>
        </w:rPr>
        <w:t>Base Harvest</w:t>
      </w:r>
      <w:r w:rsidRPr="003723A6">
        <w:rPr>
          <w:rFonts w:ascii="Courier" w:hAnsi="Courier" w:cs="Courier"/>
          <w:color w:val="000000"/>
          <w:sz w:val="20"/>
        </w:rPr>
        <w: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TIMESTEP</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Timestep    10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MANAGEMENT AREAS: the .gis file which defines the management areas.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ManagementAreas "./management.gis"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STANDS: the .gis file which defines the stands.  A stand can belong to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one and only one management area.</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Stands      "./stand.gis"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PRESCRIPTION NAME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Each prescription must have a unique name, which can be referenced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later in the HarvestImplementation section.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 data following the prescription name defines the prescription.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Prescription    RandomClearCut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STAND RANKING METHOD: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different Stand Ranking methods are listed below.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lastRenderedPageBreak/>
        <w:t xml:space="preserve">&gt;&gt;  Some require extra  parameters, which are outlined in the user guide.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Select 1 of the following:</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1. Economic         - requires SPECIES information</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2. MaxCohortAge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3. Random</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4. RegulateAges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StandRanking    Random</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AGE REQUIREMENTS: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Define a Minimum or Maximum age to limit the prescription stand ages.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MinimumAge  150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MaximumAge  325</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TimeBetweenHarvests  40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SITE SELECTION METHOD: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different Site Selection methods are listed below.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Some require extra parameters, which are outlined in the user guide.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Select 1 of the following:</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1. Complete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2. CompleteStandSpread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3. PartialStandSpread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4. PatchCutting  </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Percentage  Patch Size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SiteSelection   Patch</w:t>
      </w:r>
      <w:r>
        <w:rPr>
          <w:rFonts w:ascii="Courier" w:hAnsi="Courier" w:cs="Courier"/>
          <w:color w:val="000000"/>
          <w:sz w:val="20"/>
        </w:rPr>
        <w:t>Cutting</w:t>
      </w:r>
      <w:r w:rsidRPr="003723A6">
        <w:rPr>
          <w:rFonts w:ascii="Courier" w:hAnsi="Courier" w:cs="Courier"/>
          <w:color w:val="000000"/>
          <w:sz w:val="20"/>
        </w:rPr>
        <w:t xml:space="preserve">   15%         3</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COHORT REMOVAL METHOD: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different Cohort Removal methods are listed below.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Select 1 of the following:</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1. ClearCut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2. SpeciesList      - requires SPECIES information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CohortsRemoved  ClearCut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MORE PRESCRIPTION EXAMPLES: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 following section is a set of example prescriptions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These examples show how the 'stand ranking' methods,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'site selection' methods and the 'cohort removal' methods can be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recombined to make new prescriptions.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This example aims to show how species information can be used to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refine a harvest prescription.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Prescription    MapleHarvest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Minimum Age     20 &lt;&lt; years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StandRanking    Economic</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'Economic' ranking requires species information.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Below is a table listing a species name, its 'Economic Rank', and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'Minimum Age' requirement.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Species     Economic Rank   Minimum Age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acer</w:t>
      </w:r>
      <w:r w:rsidR="00F30ACA">
        <w:rPr>
          <w:rFonts w:ascii="Courier" w:hAnsi="Courier" w:cs="Courier"/>
          <w:color w:val="000000"/>
          <w:sz w:val="20"/>
        </w:rPr>
        <w:t>sacc</w:t>
      </w:r>
      <w:r w:rsidRPr="003723A6">
        <w:rPr>
          <w:rFonts w:ascii="Courier" w:hAnsi="Courier" w:cs="Courier"/>
          <w:color w:val="000000"/>
          <w:sz w:val="20"/>
        </w:rPr>
        <w:t xml:space="preserve">    </w:t>
      </w:r>
      <w:r w:rsidR="00F30ACA">
        <w:rPr>
          <w:rFonts w:ascii="Courier" w:hAnsi="Courier" w:cs="Courier"/>
          <w:color w:val="000000"/>
          <w:sz w:val="20"/>
        </w:rPr>
        <w:t>10</w:t>
      </w:r>
      <w:r w:rsidRPr="003723A6">
        <w:rPr>
          <w:rFonts w:ascii="Courier" w:hAnsi="Courier" w:cs="Courier"/>
          <w:color w:val="000000"/>
          <w:sz w:val="20"/>
        </w:rPr>
        <w:t>0             60</w:t>
      </w:r>
    </w:p>
    <w:p w:rsidR="00F30ACA" w:rsidRPr="003723A6" w:rsidRDefault="00F30ACA" w:rsidP="00F30ACA">
      <w:pPr>
        <w:rPr>
          <w:rFonts w:ascii="Courier" w:hAnsi="Courier" w:cs="Courier"/>
          <w:color w:val="000000"/>
          <w:sz w:val="20"/>
        </w:rPr>
      </w:pPr>
      <w:r>
        <w:rPr>
          <w:rFonts w:ascii="Courier" w:hAnsi="Courier" w:cs="Courier"/>
          <w:color w:val="000000"/>
          <w:sz w:val="20"/>
        </w:rPr>
        <w:t xml:space="preserve">    acerrubr    5</w:t>
      </w:r>
      <w:r w:rsidRPr="003723A6">
        <w:rPr>
          <w:rFonts w:ascii="Courier" w:hAnsi="Courier" w:cs="Courier"/>
          <w:color w:val="000000"/>
          <w:sz w:val="20"/>
        </w:rPr>
        <w:t>0</w:t>
      </w:r>
      <w:r>
        <w:rPr>
          <w:rFonts w:ascii="Courier" w:hAnsi="Courier" w:cs="Courier"/>
          <w:color w:val="000000"/>
          <w:sz w:val="20"/>
        </w:rPr>
        <w:t xml:space="preserve"> </w:t>
      </w:r>
      <w:r w:rsidRPr="003723A6">
        <w:rPr>
          <w:rFonts w:ascii="Courier" w:hAnsi="Courier" w:cs="Courier"/>
          <w:color w:val="000000"/>
          <w:sz w:val="20"/>
        </w:rPr>
        <w:t xml:space="preserve">             60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SiteSelection   Complete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CohortsRemoved  SpeciesList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'SpeciesList' cohort-removal method requires species information.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 table below lists species' cohorts to be removed.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 'Selection' methods shown below provide three example.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&gt;&gt;  Species     Selection</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&gt;&gt;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abiebals    All</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acer</w:t>
      </w:r>
      <w:r w:rsidR="00F30ACA">
        <w:rPr>
          <w:rFonts w:ascii="Courier" w:hAnsi="Courier" w:cs="Courier"/>
          <w:color w:val="000000"/>
          <w:sz w:val="20"/>
        </w:rPr>
        <w:t>sacc</w:t>
      </w:r>
      <w:r w:rsidRPr="003723A6">
        <w:rPr>
          <w:rFonts w:ascii="Courier" w:hAnsi="Courier" w:cs="Courier"/>
          <w:color w:val="000000"/>
          <w:sz w:val="20"/>
        </w:rPr>
        <w:t xml:space="preserve">    AllExceptYoungest</w:t>
      </w:r>
    </w:p>
    <w:p w:rsidR="00F30ACA" w:rsidRPr="003723A6" w:rsidRDefault="00F30ACA" w:rsidP="00F30ACA">
      <w:pPr>
        <w:rPr>
          <w:rFonts w:ascii="Courier" w:hAnsi="Courier" w:cs="Courier"/>
          <w:color w:val="000000"/>
          <w:sz w:val="20"/>
        </w:rPr>
      </w:pPr>
      <w:r w:rsidRPr="003723A6">
        <w:rPr>
          <w:rFonts w:ascii="Courier" w:hAnsi="Courier" w:cs="Courier"/>
          <w:color w:val="000000"/>
          <w:sz w:val="20"/>
        </w:rPr>
        <w:t xml:space="preserve">        acerrubr    AllExceptYoungest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pinubank    50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This example shows a simple and short harvest prescription.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Prescription    MaxAgeClearcuts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StandRanking    MaxCohortAge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SiteSelection   Complete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CohortsRemoved  ClearCut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HARVEST IMPLEMENTATION TABLE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following table defines which management areas (defined in the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ManagementArea file) are treated by which prescription(s).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In the example below, both management areas 1 and 2 are treated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by the same prescription, while management area 3 is treated by two</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different prescriptions.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Also demonstrated is beginning and end times for each prescription</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lastRenderedPageBreak/>
        <w:t>&gt;&gt;  implementation.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HarvestImplementations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Mgmt Area   Prescription    Harvest Area    Begin Time  End Time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   ------------    ------------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1           RandomClearCut  10%</w:t>
      </w:r>
      <w:r w:rsidRPr="003723A6">
        <w:rPr>
          <w:rFonts w:ascii="Courier" w:hAnsi="Courier" w:cs="Courier"/>
          <w:color w:val="000000"/>
          <w:sz w:val="20"/>
        </w:rPr>
        <w:tab/>
      </w:r>
      <w:r w:rsidR="00F30ACA">
        <w:rPr>
          <w:rFonts w:ascii="Courier" w:hAnsi="Courier" w:cs="Courier"/>
          <w:color w:val="000000"/>
          <w:sz w:val="20"/>
        </w:rPr>
        <w:tab/>
      </w:r>
      <w:r w:rsidR="00F30ACA">
        <w:rPr>
          <w:rFonts w:ascii="Courier" w:hAnsi="Courier" w:cs="Courier"/>
          <w:color w:val="000000"/>
          <w:sz w:val="20"/>
        </w:rPr>
        <w:tab/>
      </w:r>
      <w:r w:rsidR="00F30ACA">
        <w:rPr>
          <w:rFonts w:ascii="Courier" w:hAnsi="Courier" w:cs="Courier"/>
          <w:color w:val="000000"/>
          <w:sz w:val="20"/>
        </w:rPr>
        <w:tab/>
      </w:r>
      <w:r w:rsidRPr="003723A6">
        <w:rPr>
          <w:rFonts w:ascii="Courier" w:hAnsi="Courier" w:cs="Courier"/>
          <w:color w:val="000000"/>
          <w:sz w:val="20"/>
        </w:rPr>
        <w:t>0</w:t>
      </w:r>
      <w:r w:rsidRPr="003723A6">
        <w:rPr>
          <w:rFonts w:ascii="Courier" w:hAnsi="Courier" w:cs="Courier"/>
          <w:color w:val="000000"/>
          <w:sz w:val="20"/>
        </w:rPr>
        <w:tab/>
        <w:t>50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2           RandomClearCut  20%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3           MapleHarvest 8%</w:t>
      </w:r>
      <w:r w:rsidR="00F30ACA">
        <w:rPr>
          <w:rFonts w:ascii="Courier" w:hAnsi="Courier" w:cs="Courier"/>
          <w:color w:val="000000"/>
          <w:sz w:val="20"/>
        </w:rPr>
        <w:tab/>
      </w:r>
      <w:r w:rsidR="00F30ACA">
        <w:rPr>
          <w:rFonts w:ascii="Courier" w:hAnsi="Courier" w:cs="Courier"/>
          <w:color w:val="000000"/>
          <w:sz w:val="20"/>
        </w:rPr>
        <w:tab/>
      </w:r>
      <w:r w:rsidR="00F30ACA">
        <w:rPr>
          <w:rFonts w:ascii="Courier" w:hAnsi="Courier" w:cs="Courier"/>
          <w:color w:val="000000"/>
          <w:sz w:val="20"/>
        </w:rPr>
        <w:tab/>
      </w:r>
      <w:r w:rsidRPr="003723A6">
        <w:rPr>
          <w:rFonts w:ascii="Courier" w:hAnsi="Courier" w:cs="Courier"/>
          <w:color w:val="000000"/>
          <w:sz w:val="20"/>
        </w:rPr>
        <w:tab/>
        <w:t>50</w:t>
      </w:r>
      <w:r w:rsidRPr="003723A6">
        <w:rPr>
          <w:rFonts w:ascii="Courier" w:hAnsi="Courier" w:cs="Courier"/>
          <w:color w:val="000000"/>
          <w:sz w:val="20"/>
        </w:rPr>
        <w:tab/>
        <w:t>100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3           MaxAgeClearcuts 15%</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OUTPUT FILES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PrescriptionMaps    harvest/prescripts-{timestep}.gis</w:t>
      </w:r>
    </w:p>
    <w:p w:rsidR="0010650D" w:rsidRDefault="0010650D" w:rsidP="003723A6">
      <w:pPr>
        <w:rPr>
          <w:rFonts w:ascii="Courier" w:hAnsi="Courier" w:cs="Courier"/>
          <w:color w:val="000000"/>
          <w:sz w:val="20"/>
        </w:rPr>
      </w:pPr>
      <w:r w:rsidRPr="003723A6">
        <w:rPr>
          <w:rFonts w:ascii="Courier" w:hAnsi="Courier" w:cs="Courier"/>
          <w:color w:val="000000"/>
          <w:sz w:val="20"/>
        </w:rPr>
        <w:t>EventLog            harvest/log.csv</w:t>
      </w:r>
    </w:p>
    <w:p w:rsidR="0010650D" w:rsidRPr="003723A6" w:rsidRDefault="0010650D" w:rsidP="003723A6">
      <w:pPr>
        <w:rPr>
          <w:rFonts w:ascii="Courier" w:hAnsi="Courier" w:cs="Courier"/>
          <w:color w:val="000000"/>
          <w:sz w:val="20"/>
        </w:rPr>
      </w:pPr>
      <w:r>
        <w:rPr>
          <w:rFonts w:ascii="Courier" w:hAnsi="Courier" w:cs="Courier"/>
          <w:color w:val="000000"/>
          <w:sz w:val="20"/>
        </w:rPr>
        <w:t>SummaryLog</w:t>
      </w:r>
      <w:r>
        <w:rPr>
          <w:rFonts w:ascii="Courier" w:hAnsi="Courier" w:cs="Courier"/>
          <w:color w:val="000000"/>
          <w:sz w:val="20"/>
        </w:rPr>
        <w:tab/>
      </w:r>
      <w:r>
        <w:rPr>
          <w:rFonts w:ascii="Courier" w:hAnsi="Courier" w:cs="Courier"/>
          <w:color w:val="000000"/>
          <w:sz w:val="20"/>
        </w:rPr>
        <w:tab/>
        <w:t xml:space="preserve">  harvest/summarylog.csv</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
    <w:sectPr w:rsidR="0010650D" w:rsidRPr="003723A6" w:rsidSect="0091300C">
      <w:headerReference w:type="default" r:id="rId10"/>
      <w:footerReference w:type="default" r:id="rId11"/>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39A9" w:rsidRDefault="004539A9">
      <w:r>
        <w:separator/>
      </w:r>
    </w:p>
  </w:endnote>
  <w:endnote w:type="continuationSeparator" w:id="0">
    <w:p w:rsidR="004539A9" w:rsidRDefault="00453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Grande">
    <w:charset w:val="00"/>
    <w:family w:val="auto"/>
    <w:pitch w:val="variable"/>
    <w:sig w:usb0="03000000" w:usb1="00000000" w:usb2="00000000" w:usb3="00000000" w:csb0="00000001" w:csb1="00000000"/>
  </w:font>
  <w:font w:name="MS Sans Serif">
    <w:panose1 w:val="00000000000000000000"/>
    <w:charset w:val="4D"/>
    <w:family w:val="swiss"/>
    <w:notTrueType/>
    <w:pitch w:val="variable"/>
    <w:sig w:usb0="03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C1B" w:rsidRDefault="00183C1B">
    <w:pPr>
      <w:pStyle w:val="Footer"/>
      <w:tabs>
        <w:tab w:val="right" w:pos="9000"/>
      </w:tabs>
      <w:rPr>
        <w:rFonts w:ascii="Arial" w:hAnsi="Arial" w:cs="Arial"/>
      </w:rPr>
    </w:pPr>
    <w:r>
      <w:rPr>
        <w:rFonts w:ascii="Arial" w:hAnsi="Arial" w:cs="Arial"/>
        <w:sz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8338CB">
      <w:rPr>
        <w:rFonts w:ascii="Arial" w:hAnsi="Arial" w:cs="Arial"/>
        <w:noProof/>
      </w:rPr>
      <w:t>23</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39A9" w:rsidRDefault="004539A9">
      <w:r>
        <w:separator/>
      </w:r>
    </w:p>
  </w:footnote>
  <w:footnote w:type="continuationSeparator" w:id="0">
    <w:p w:rsidR="004539A9" w:rsidRDefault="004539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C1B" w:rsidRDefault="00183C1B">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C1B" w:rsidRDefault="004539A9">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183C1B">
      <w:t>Base Harvest</w:t>
    </w:r>
    <w:r>
      <w:fldChar w:fldCharType="end"/>
    </w:r>
    <w:r w:rsidR="00183C1B">
      <w:t xml:space="preserve"> v</w:t>
    </w:r>
    <w:r>
      <w:fldChar w:fldCharType="begin"/>
    </w:r>
    <w:r>
      <w:instrText xml:space="preserve"> DOCPROPERTY  "Extension Version"  \* MERGEFORMAT </w:instrText>
    </w:r>
    <w:r>
      <w:fldChar w:fldCharType="separate"/>
    </w:r>
    <w:r w:rsidR="00183C1B">
      <w:t>2.2</w:t>
    </w:r>
    <w:r>
      <w:fldChar w:fldCharType="end"/>
    </w:r>
    <w:r w:rsidR="00183C1B">
      <w:tab/>
    </w:r>
    <w:r w:rsidR="00183C1B">
      <w:tab/>
      <w:t>LANDIS-II Extension - 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09E"/>
    <w:rsid w:val="000107B7"/>
    <w:rsid w:val="000174D0"/>
    <w:rsid w:val="0002276D"/>
    <w:rsid w:val="00034734"/>
    <w:rsid w:val="00047CC4"/>
    <w:rsid w:val="00071640"/>
    <w:rsid w:val="00076A85"/>
    <w:rsid w:val="00080CD2"/>
    <w:rsid w:val="0008182B"/>
    <w:rsid w:val="0008690D"/>
    <w:rsid w:val="0009114F"/>
    <w:rsid w:val="000A4A1B"/>
    <w:rsid w:val="000A6B0F"/>
    <w:rsid w:val="000C2BE5"/>
    <w:rsid w:val="000E4279"/>
    <w:rsid w:val="000E6E66"/>
    <w:rsid w:val="0010650D"/>
    <w:rsid w:val="00144C63"/>
    <w:rsid w:val="00147A46"/>
    <w:rsid w:val="0016436A"/>
    <w:rsid w:val="00183C1B"/>
    <w:rsid w:val="00193C08"/>
    <w:rsid w:val="001A0F57"/>
    <w:rsid w:val="001A5525"/>
    <w:rsid w:val="001A7E31"/>
    <w:rsid w:val="001B7001"/>
    <w:rsid w:val="001D278E"/>
    <w:rsid w:val="001D365D"/>
    <w:rsid w:val="001E1666"/>
    <w:rsid w:val="001E178D"/>
    <w:rsid w:val="001E3D09"/>
    <w:rsid w:val="001E48D7"/>
    <w:rsid w:val="001F5EBB"/>
    <w:rsid w:val="002125E0"/>
    <w:rsid w:val="00224614"/>
    <w:rsid w:val="00233385"/>
    <w:rsid w:val="00265240"/>
    <w:rsid w:val="0029018D"/>
    <w:rsid w:val="002A0BD6"/>
    <w:rsid w:val="002A13CA"/>
    <w:rsid w:val="002A228A"/>
    <w:rsid w:val="002C0B90"/>
    <w:rsid w:val="002C36D9"/>
    <w:rsid w:val="002C4BE6"/>
    <w:rsid w:val="002D2AC7"/>
    <w:rsid w:val="002D4C66"/>
    <w:rsid w:val="002D644D"/>
    <w:rsid w:val="002E3FB8"/>
    <w:rsid w:val="002E457C"/>
    <w:rsid w:val="002E52BA"/>
    <w:rsid w:val="002E59F2"/>
    <w:rsid w:val="002F463C"/>
    <w:rsid w:val="00302B68"/>
    <w:rsid w:val="00311DDC"/>
    <w:rsid w:val="00313967"/>
    <w:rsid w:val="003176FD"/>
    <w:rsid w:val="003206E5"/>
    <w:rsid w:val="0033322F"/>
    <w:rsid w:val="00334051"/>
    <w:rsid w:val="003475E9"/>
    <w:rsid w:val="003479AF"/>
    <w:rsid w:val="00362441"/>
    <w:rsid w:val="003624D0"/>
    <w:rsid w:val="00364646"/>
    <w:rsid w:val="00370558"/>
    <w:rsid w:val="003721E1"/>
    <w:rsid w:val="003723A6"/>
    <w:rsid w:val="00390407"/>
    <w:rsid w:val="003A1AF6"/>
    <w:rsid w:val="003A785A"/>
    <w:rsid w:val="003B1703"/>
    <w:rsid w:val="003B3AE8"/>
    <w:rsid w:val="003B6546"/>
    <w:rsid w:val="003B7114"/>
    <w:rsid w:val="003C7101"/>
    <w:rsid w:val="003D1EAF"/>
    <w:rsid w:val="003D3397"/>
    <w:rsid w:val="003D4677"/>
    <w:rsid w:val="003F027F"/>
    <w:rsid w:val="003F3DBA"/>
    <w:rsid w:val="00401441"/>
    <w:rsid w:val="004249C5"/>
    <w:rsid w:val="0042794C"/>
    <w:rsid w:val="004279DC"/>
    <w:rsid w:val="0043308C"/>
    <w:rsid w:val="0044708E"/>
    <w:rsid w:val="00450700"/>
    <w:rsid w:val="004517AE"/>
    <w:rsid w:val="004539A9"/>
    <w:rsid w:val="00476E75"/>
    <w:rsid w:val="004860C2"/>
    <w:rsid w:val="0049245B"/>
    <w:rsid w:val="004A3B78"/>
    <w:rsid w:val="004A7E6A"/>
    <w:rsid w:val="004E36C5"/>
    <w:rsid w:val="004F2572"/>
    <w:rsid w:val="0050189D"/>
    <w:rsid w:val="00512F87"/>
    <w:rsid w:val="00520747"/>
    <w:rsid w:val="00525A4D"/>
    <w:rsid w:val="00533136"/>
    <w:rsid w:val="00536D35"/>
    <w:rsid w:val="00540A5C"/>
    <w:rsid w:val="00541733"/>
    <w:rsid w:val="00553594"/>
    <w:rsid w:val="0055642C"/>
    <w:rsid w:val="00561761"/>
    <w:rsid w:val="005661C7"/>
    <w:rsid w:val="00582D6D"/>
    <w:rsid w:val="005D3A65"/>
    <w:rsid w:val="005D4D28"/>
    <w:rsid w:val="005E4106"/>
    <w:rsid w:val="005F43C6"/>
    <w:rsid w:val="00606B88"/>
    <w:rsid w:val="00607AD7"/>
    <w:rsid w:val="00636891"/>
    <w:rsid w:val="00660201"/>
    <w:rsid w:val="006604E3"/>
    <w:rsid w:val="006643EC"/>
    <w:rsid w:val="00677E01"/>
    <w:rsid w:val="0068146A"/>
    <w:rsid w:val="00682B02"/>
    <w:rsid w:val="00682D4C"/>
    <w:rsid w:val="00683215"/>
    <w:rsid w:val="0068709E"/>
    <w:rsid w:val="006A44CC"/>
    <w:rsid w:val="006A692A"/>
    <w:rsid w:val="006A79E9"/>
    <w:rsid w:val="006B2A78"/>
    <w:rsid w:val="006D776B"/>
    <w:rsid w:val="006F3A50"/>
    <w:rsid w:val="006F78B2"/>
    <w:rsid w:val="00721B17"/>
    <w:rsid w:val="00724156"/>
    <w:rsid w:val="007272F9"/>
    <w:rsid w:val="00732EFC"/>
    <w:rsid w:val="00752264"/>
    <w:rsid w:val="007565BB"/>
    <w:rsid w:val="00757AD6"/>
    <w:rsid w:val="007677B0"/>
    <w:rsid w:val="007709D3"/>
    <w:rsid w:val="00772883"/>
    <w:rsid w:val="00775BFE"/>
    <w:rsid w:val="00794961"/>
    <w:rsid w:val="007C58EE"/>
    <w:rsid w:val="007C5B99"/>
    <w:rsid w:val="007C7FB3"/>
    <w:rsid w:val="007E294E"/>
    <w:rsid w:val="008069F0"/>
    <w:rsid w:val="008109B8"/>
    <w:rsid w:val="008338CB"/>
    <w:rsid w:val="0083472E"/>
    <w:rsid w:val="00835714"/>
    <w:rsid w:val="008504CF"/>
    <w:rsid w:val="00855480"/>
    <w:rsid w:val="008563CE"/>
    <w:rsid w:val="0085728E"/>
    <w:rsid w:val="008578D9"/>
    <w:rsid w:val="00857CA6"/>
    <w:rsid w:val="00861492"/>
    <w:rsid w:val="0086664E"/>
    <w:rsid w:val="0086782E"/>
    <w:rsid w:val="008714AE"/>
    <w:rsid w:val="00894D80"/>
    <w:rsid w:val="008B7368"/>
    <w:rsid w:val="008B762C"/>
    <w:rsid w:val="008D0DFD"/>
    <w:rsid w:val="008E25C1"/>
    <w:rsid w:val="00903F6B"/>
    <w:rsid w:val="00906801"/>
    <w:rsid w:val="0091300C"/>
    <w:rsid w:val="00914A7D"/>
    <w:rsid w:val="009202A7"/>
    <w:rsid w:val="00921E35"/>
    <w:rsid w:val="009230ED"/>
    <w:rsid w:val="00925377"/>
    <w:rsid w:val="0092711A"/>
    <w:rsid w:val="00935E16"/>
    <w:rsid w:val="009465B8"/>
    <w:rsid w:val="00961566"/>
    <w:rsid w:val="00962EB9"/>
    <w:rsid w:val="009672C3"/>
    <w:rsid w:val="00975DF3"/>
    <w:rsid w:val="00986089"/>
    <w:rsid w:val="009A6078"/>
    <w:rsid w:val="009C4E69"/>
    <w:rsid w:val="009C63C8"/>
    <w:rsid w:val="009C7443"/>
    <w:rsid w:val="009E563F"/>
    <w:rsid w:val="009E5D39"/>
    <w:rsid w:val="009E71C6"/>
    <w:rsid w:val="009F07C0"/>
    <w:rsid w:val="00A10394"/>
    <w:rsid w:val="00A267C0"/>
    <w:rsid w:val="00A6504C"/>
    <w:rsid w:val="00A705EC"/>
    <w:rsid w:val="00A70ABB"/>
    <w:rsid w:val="00A77A88"/>
    <w:rsid w:val="00A82406"/>
    <w:rsid w:val="00A90CD7"/>
    <w:rsid w:val="00A9228D"/>
    <w:rsid w:val="00AA56ED"/>
    <w:rsid w:val="00AE0E7E"/>
    <w:rsid w:val="00AE23B4"/>
    <w:rsid w:val="00AE52EB"/>
    <w:rsid w:val="00AF0A68"/>
    <w:rsid w:val="00B03004"/>
    <w:rsid w:val="00B05957"/>
    <w:rsid w:val="00B12771"/>
    <w:rsid w:val="00B22C8A"/>
    <w:rsid w:val="00B24178"/>
    <w:rsid w:val="00B26C84"/>
    <w:rsid w:val="00B348A3"/>
    <w:rsid w:val="00B35926"/>
    <w:rsid w:val="00B47684"/>
    <w:rsid w:val="00B5434D"/>
    <w:rsid w:val="00B571E0"/>
    <w:rsid w:val="00B64906"/>
    <w:rsid w:val="00B65365"/>
    <w:rsid w:val="00B704A3"/>
    <w:rsid w:val="00B7062A"/>
    <w:rsid w:val="00B77FE4"/>
    <w:rsid w:val="00B8398E"/>
    <w:rsid w:val="00B84146"/>
    <w:rsid w:val="00B87B1F"/>
    <w:rsid w:val="00BA0673"/>
    <w:rsid w:val="00BA4F35"/>
    <w:rsid w:val="00BE4B71"/>
    <w:rsid w:val="00BE7305"/>
    <w:rsid w:val="00BF363B"/>
    <w:rsid w:val="00C075B4"/>
    <w:rsid w:val="00C20E39"/>
    <w:rsid w:val="00C353B2"/>
    <w:rsid w:val="00C40A61"/>
    <w:rsid w:val="00C42FE7"/>
    <w:rsid w:val="00C47ED3"/>
    <w:rsid w:val="00C61BEE"/>
    <w:rsid w:val="00C66EC2"/>
    <w:rsid w:val="00C71F39"/>
    <w:rsid w:val="00C81DBA"/>
    <w:rsid w:val="00C9238D"/>
    <w:rsid w:val="00C94BFD"/>
    <w:rsid w:val="00CA7596"/>
    <w:rsid w:val="00CC0719"/>
    <w:rsid w:val="00CD3EBD"/>
    <w:rsid w:val="00CD4245"/>
    <w:rsid w:val="00CD5572"/>
    <w:rsid w:val="00CE6CD5"/>
    <w:rsid w:val="00CF163D"/>
    <w:rsid w:val="00CF1769"/>
    <w:rsid w:val="00D0759D"/>
    <w:rsid w:val="00D07B0C"/>
    <w:rsid w:val="00D23CEC"/>
    <w:rsid w:val="00D6061B"/>
    <w:rsid w:val="00D645DB"/>
    <w:rsid w:val="00D7054C"/>
    <w:rsid w:val="00D709F4"/>
    <w:rsid w:val="00D824F9"/>
    <w:rsid w:val="00D8550A"/>
    <w:rsid w:val="00D90CD5"/>
    <w:rsid w:val="00D96ACD"/>
    <w:rsid w:val="00DA3393"/>
    <w:rsid w:val="00DB7E2C"/>
    <w:rsid w:val="00DD23B7"/>
    <w:rsid w:val="00DD504D"/>
    <w:rsid w:val="00DE039E"/>
    <w:rsid w:val="00DE1CF6"/>
    <w:rsid w:val="00DE4850"/>
    <w:rsid w:val="00DF75DF"/>
    <w:rsid w:val="00E0351F"/>
    <w:rsid w:val="00E16801"/>
    <w:rsid w:val="00E171B3"/>
    <w:rsid w:val="00E21A98"/>
    <w:rsid w:val="00E22545"/>
    <w:rsid w:val="00E53FEC"/>
    <w:rsid w:val="00E71ECE"/>
    <w:rsid w:val="00E810F7"/>
    <w:rsid w:val="00E91174"/>
    <w:rsid w:val="00E92C03"/>
    <w:rsid w:val="00E97EC1"/>
    <w:rsid w:val="00EA4100"/>
    <w:rsid w:val="00EA42F5"/>
    <w:rsid w:val="00EC31C4"/>
    <w:rsid w:val="00EC4E91"/>
    <w:rsid w:val="00ED6378"/>
    <w:rsid w:val="00ED7836"/>
    <w:rsid w:val="00EE12AE"/>
    <w:rsid w:val="00EE4272"/>
    <w:rsid w:val="00EE624F"/>
    <w:rsid w:val="00EF3BCF"/>
    <w:rsid w:val="00EF6456"/>
    <w:rsid w:val="00F072EF"/>
    <w:rsid w:val="00F13044"/>
    <w:rsid w:val="00F13FAF"/>
    <w:rsid w:val="00F206A1"/>
    <w:rsid w:val="00F268DA"/>
    <w:rsid w:val="00F26A9E"/>
    <w:rsid w:val="00F30ACA"/>
    <w:rsid w:val="00F31A6B"/>
    <w:rsid w:val="00F512C7"/>
    <w:rsid w:val="00F52AFF"/>
    <w:rsid w:val="00F56D96"/>
    <w:rsid w:val="00F803BB"/>
    <w:rsid w:val="00F80885"/>
    <w:rsid w:val="00F80964"/>
    <w:rsid w:val="00F83A56"/>
    <w:rsid w:val="00FA0471"/>
    <w:rsid w:val="00FB6A36"/>
    <w:rsid w:val="00FC32FC"/>
    <w:rsid w:val="00FD23BF"/>
    <w:rsid w:val="00FE0B8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91300C"/>
    <w:rPr>
      <w:sz w:val="24"/>
      <w:szCs w:val="24"/>
    </w:rPr>
  </w:style>
  <w:style w:type="paragraph" w:styleId="Heading1">
    <w:name w:val="heading 1"/>
    <w:basedOn w:val="heading"/>
    <w:next w:val="textbody"/>
    <w:link w:val="Heading1Char"/>
    <w:uiPriority w:val="99"/>
    <w:qFormat/>
    <w:rsid w:val="0091300C"/>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91300C"/>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91300C"/>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91300C"/>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91300C"/>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91300C"/>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91300C"/>
    <w:pPr>
      <w:numPr>
        <w:ilvl w:val="6"/>
        <w:numId w:val="2"/>
      </w:numPr>
      <w:spacing w:before="240" w:after="60"/>
      <w:outlineLvl w:val="6"/>
    </w:pPr>
  </w:style>
  <w:style w:type="paragraph" w:styleId="Heading8">
    <w:name w:val="heading 8"/>
    <w:basedOn w:val="Normal"/>
    <w:next w:val="Normal"/>
    <w:link w:val="Heading8Char"/>
    <w:uiPriority w:val="99"/>
    <w:qFormat/>
    <w:rsid w:val="0091300C"/>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91300C"/>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24614"/>
    <w:rPr>
      <w:rFonts w:ascii="Calibri" w:hAnsi="Calibri" w:cs="Times New Roman"/>
      <w:b/>
      <w:bCs/>
      <w:kern w:val="32"/>
      <w:sz w:val="32"/>
    </w:rPr>
  </w:style>
  <w:style w:type="character" w:customStyle="1" w:styleId="Heading2Char">
    <w:name w:val="Heading 2 Char"/>
    <w:basedOn w:val="DefaultParagraphFont"/>
    <w:link w:val="Heading2"/>
    <w:uiPriority w:val="99"/>
    <w:semiHidden/>
    <w:rsid w:val="00224614"/>
    <w:rPr>
      <w:rFonts w:ascii="Calibri" w:hAnsi="Calibri" w:cs="Times New Roman"/>
      <w:b/>
      <w:bCs/>
      <w:i/>
      <w:iCs/>
      <w:sz w:val="28"/>
    </w:rPr>
  </w:style>
  <w:style w:type="character" w:customStyle="1" w:styleId="Heading3Char">
    <w:name w:val="Heading 3 Char"/>
    <w:basedOn w:val="DefaultParagraphFont"/>
    <w:link w:val="Heading3"/>
    <w:uiPriority w:val="99"/>
    <w:semiHidden/>
    <w:rsid w:val="00224614"/>
    <w:rPr>
      <w:rFonts w:ascii="Calibri" w:hAnsi="Calibri" w:cs="Times New Roman"/>
      <w:b/>
      <w:bCs/>
      <w:sz w:val="26"/>
    </w:rPr>
  </w:style>
  <w:style w:type="character" w:customStyle="1" w:styleId="Heading4Char">
    <w:name w:val="Heading 4 Char"/>
    <w:basedOn w:val="DefaultParagraphFont"/>
    <w:link w:val="Heading4"/>
    <w:uiPriority w:val="99"/>
    <w:semiHidden/>
    <w:rsid w:val="00224614"/>
    <w:rPr>
      <w:rFonts w:ascii="Cambria" w:hAnsi="Cambria" w:cs="Times New Roman"/>
      <w:b/>
      <w:bCs/>
      <w:sz w:val="28"/>
    </w:rPr>
  </w:style>
  <w:style w:type="character" w:customStyle="1" w:styleId="Heading5Char">
    <w:name w:val="Heading 5 Char"/>
    <w:basedOn w:val="DefaultParagraphFont"/>
    <w:link w:val="Heading5"/>
    <w:uiPriority w:val="99"/>
    <w:semiHidden/>
    <w:rsid w:val="00224614"/>
    <w:rPr>
      <w:rFonts w:ascii="Cambria" w:hAnsi="Cambria" w:cs="Times New Roman"/>
      <w:b/>
      <w:bCs/>
      <w:i/>
      <w:iCs/>
      <w:sz w:val="26"/>
    </w:rPr>
  </w:style>
  <w:style w:type="character" w:customStyle="1" w:styleId="Heading6Char">
    <w:name w:val="Heading 6 Char"/>
    <w:basedOn w:val="DefaultParagraphFont"/>
    <w:link w:val="Heading6"/>
    <w:uiPriority w:val="99"/>
    <w:semiHidden/>
    <w:rsid w:val="00224614"/>
    <w:rPr>
      <w:rFonts w:ascii="Cambria" w:hAnsi="Cambria" w:cs="Times New Roman"/>
      <w:b/>
      <w:bCs/>
      <w:sz w:val="22"/>
    </w:rPr>
  </w:style>
  <w:style w:type="character" w:customStyle="1" w:styleId="Heading7Char">
    <w:name w:val="Heading 7 Char"/>
    <w:basedOn w:val="DefaultParagraphFont"/>
    <w:link w:val="Heading7"/>
    <w:uiPriority w:val="99"/>
    <w:semiHidden/>
    <w:rsid w:val="00224614"/>
    <w:rPr>
      <w:rFonts w:ascii="Cambria" w:hAnsi="Cambria" w:cs="Times New Roman"/>
      <w:sz w:val="24"/>
    </w:rPr>
  </w:style>
  <w:style w:type="character" w:customStyle="1" w:styleId="Heading8Char">
    <w:name w:val="Heading 8 Char"/>
    <w:basedOn w:val="DefaultParagraphFont"/>
    <w:link w:val="Heading8"/>
    <w:uiPriority w:val="99"/>
    <w:semiHidden/>
    <w:rsid w:val="00224614"/>
    <w:rPr>
      <w:rFonts w:ascii="Cambria" w:hAnsi="Cambria" w:cs="Times New Roman"/>
      <w:i/>
      <w:iCs/>
      <w:sz w:val="24"/>
    </w:rPr>
  </w:style>
  <w:style w:type="character" w:customStyle="1" w:styleId="Heading9Char">
    <w:name w:val="Heading 9 Char"/>
    <w:basedOn w:val="DefaultParagraphFont"/>
    <w:link w:val="Heading9"/>
    <w:uiPriority w:val="99"/>
    <w:semiHidden/>
    <w:rsid w:val="00224614"/>
    <w:rPr>
      <w:rFonts w:ascii="Calibri" w:hAnsi="Calibri" w:cs="Times New Roman"/>
      <w:sz w:val="22"/>
    </w:rPr>
  </w:style>
  <w:style w:type="paragraph" w:customStyle="1" w:styleId="heading">
    <w:name w:val="heading"/>
    <w:basedOn w:val="textbody"/>
    <w:uiPriority w:val="99"/>
    <w:rsid w:val="0091300C"/>
    <w:pPr>
      <w:keepNext/>
      <w:ind w:left="0" w:right="0"/>
    </w:pPr>
    <w:rPr>
      <w:rFonts w:ascii="Verdana" w:hAnsi="Verdana" w:cs="Verdana"/>
    </w:rPr>
  </w:style>
  <w:style w:type="paragraph" w:customStyle="1" w:styleId="textbody">
    <w:name w:val="text: body"/>
    <w:basedOn w:val="Normal"/>
    <w:uiPriority w:val="99"/>
    <w:rsid w:val="0091300C"/>
    <w:pPr>
      <w:spacing w:after="120"/>
      <w:ind w:left="1152" w:right="1008"/>
    </w:pPr>
  </w:style>
  <w:style w:type="paragraph" w:customStyle="1" w:styleId="text">
    <w:name w:val="text"/>
    <w:basedOn w:val="Normal"/>
    <w:uiPriority w:val="99"/>
    <w:rsid w:val="0091300C"/>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91300C"/>
    <w:rPr>
      <w:sz w:val="20"/>
      <w:szCs w:val="20"/>
    </w:rPr>
  </w:style>
  <w:style w:type="character" w:customStyle="1" w:styleId="FootnoteTextChar">
    <w:name w:val="Footnote Text Char"/>
    <w:basedOn w:val="DefaultParagraphFont"/>
    <w:link w:val="FootnoteText"/>
    <w:uiPriority w:val="99"/>
    <w:semiHidden/>
    <w:rsid w:val="00224614"/>
    <w:rPr>
      <w:rFonts w:cs="Times New Roman"/>
      <w:sz w:val="24"/>
    </w:rPr>
  </w:style>
  <w:style w:type="character" w:styleId="FootnoteReference">
    <w:name w:val="footnote reference"/>
    <w:basedOn w:val="DefaultParagraphFont"/>
    <w:uiPriority w:val="99"/>
    <w:semiHidden/>
    <w:rsid w:val="0091300C"/>
    <w:rPr>
      <w:rFonts w:cs="Times New Roman"/>
      <w:vertAlign w:val="superscript"/>
    </w:rPr>
  </w:style>
  <w:style w:type="paragraph" w:styleId="Header">
    <w:name w:val="header"/>
    <w:basedOn w:val="Normal"/>
    <w:link w:val="HeaderChar"/>
    <w:uiPriority w:val="99"/>
    <w:rsid w:val="0091300C"/>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224614"/>
    <w:rPr>
      <w:rFonts w:cs="Times New Roman"/>
      <w:sz w:val="24"/>
    </w:rPr>
  </w:style>
  <w:style w:type="paragraph" w:styleId="Footer">
    <w:name w:val="footer"/>
    <w:basedOn w:val="Normal"/>
    <w:link w:val="FooterChar"/>
    <w:uiPriority w:val="99"/>
    <w:semiHidden/>
    <w:rsid w:val="0091300C"/>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224614"/>
    <w:rPr>
      <w:rFonts w:cs="Times New Roman"/>
      <w:sz w:val="24"/>
    </w:rPr>
  </w:style>
  <w:style w:type="paragraph" w:customStyle="1" w:styleId="figurecaption">
    <w:name w:val="figure caption"/>
    <w:basedOn w:val="text"/>
    <w:next w:val="text"/>
    <w:uiPriority w:val="99"/>
    <w:rsid w:val="0091300C"/>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91300C"/>
    <w:rPr>
      <w:rFonts w:ascii="Tahoma" w:hAnsi="Tahoma" w:cs="Tahoma"/>
      <w:sz w:val="16"/>
      <w:szCs w:val="16"/>
    </w:rPr>
  </w:style>
  <w:style w:type="character" w:customStyle="1" w:styleId="BalloonTextChar">
    <w:name w:val="Balloon Text Char"/>
    <w:basedOn w:val="DefaultParagraphFont"/>
    <w:link w:val="BalloonText"/>
    <w:uiPriority w:val="99"/>
    <w:semiHidden/>
    <w:rsid w:val="00224614"/>
    <w:rPr>
      <w:rFonts w:ascii="Lucida Grande" w:hAnsi="Lucida Grande" w:cs="Times New Roman"/>
      <w:sz w:val="18"/>
    </w:rPr>
  </w:style>
  <w:style w:type="paragraph" w:customStyle="1" w:styleId="tabletext">
    <w:name w:val="table text"/>
    <w:basedOn w:val="text"/>
    <w:uiPriority w:val="99"/>
    <w:rsid w:val="0091300C"/>
    <w:pPr>
      <w:spacing w:before="40" w:after="40"/>
    </w:pPr>
  </w:style>
  <w:style w:type="paragraph" w:styleId="Caption">
    <w:name w:val="caption"/>
    <w:basedOn w:val="Normal"/>
    <w:next w:val="Normal"/>
    <w:uiPriority w:val="99"/>
    <w:qFormat/>
    <w:rsid w:val="0091300C"/>
    <w:pPr>
      <w:spacing w:before="120" w:after="120"/>
    </w:pPr>
    <w:rPr>
      <w:b/>
      <w:bCs/>
      <w:sz w:val="20"/>
      <w:szCs w:val="20"/>
    </w:rPr>
  </w:style>
  <w:style w:type="paragraph" w:customStyle="1" w:styleId="tabletitle">
    <w:name w:val="table title"/>
    <w:basedOn w:val="tabletext"/>
    <w:next w:val="tabletext"/>
    <w:uiPriority w:val="99"/>
    <w:rsid w:val="0091300C"/>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91300C"/>
    <w:pPr>
      <w:numPr>
        <w:numId w:val="1"/>
      </w:numPr>
    </w:pPr>
  </w:style>
  <w:style w:type="paragraph" w:customStyle="1" w:styleId="tablecaption">
    <w:name w:val="table caption"/>
    <w:basedOn w:val="figurecaption"/>
    <w:uiPriority w:val="99"/>
    <w:rsid w:val="0091300C"/>
    <w:pPr>
      <w:keepNext/>
      <w:spacing w:before="480"/>
    </w:pPr>
  </w:style>
  <w:style w:type="paragraph" w:customStyle="1" w:styleId="Equation">
    <w:name w:val="Equation"/>
    <w:basedOn w:val="textbody"/>
    <w:uiPriority w:val="99"/>
    <w:rsid w:val="0091300C"/>
    <w:pPr>
      <w:ind w:left="3420" w:hanging="1800"/>
    </w:pPr>
  </w:style>
  <w:style w:type="paragraph" w:styleId="TOC1">
    <w:name w:val="toc 1"/>
    <w:basedOn w:val="Normal"/>
    <w:next w:val="Normal"/>
    <w:uiPriority w:val="39"/>
    <w:rsid w:val="0091300C"/>
    <w:pPr>
      <w:spacing w:before="120" w:after="120"/>
    </w:pPr>
    <w:rPr>
      <w:b/>
      <w:bCs/>
      <w:caps/>
      <w:sz w:val="20"/>
      <w:szCs w:val="20"/>
    </w:rPr>
  </w:style>
  <w:style w:type="paragraph" w:styleId="TOC2">
    <w:name w:val="toc 2"/>
    <w:basedOn w:val="Normal"/>
    <w:next w:val="Normal"/>
    <w:uiPriority w:val="39"/>
    <w:rsid w:val="0091300C"/>
    <w:pPr>
      <w:ind w:left="240"/>
    </w:pPr>
    <w:rPr>
      <w:sz w:val="20"/>
      <w:szCs w:val="20"/>
    </w:rPr>
  </w:style>
  <w:style w:type="character" w:styleId="Hyperlink">
    <w:name w:val="Hyperlink"/>
    <w:basedOn w:val="DefaultParagraphFont"/>
    <w:uiPriority w:val="99"/>
    <w:rsid w:val="0091300C"/>
    <w:rPr>
      <w:rFonts w:cs="Times New Roman"/>
      <w:color w:val="0000FF"/>
      <w:u w:val="single"/>
    </w:rPr>
  </w:style>
  <w:style w:type="paragraph" w:styleId="TOC3">
    <w:name w:val="toc 3"/>
    <w:basedOn w:val="Normal"/>
    <w:next w:val="Normal"/>
    <w:uiPriority w:val="39"/>
    <w:rsid w:val="0091300C"/>
    <w:pPr>
      <w:ind w:left="480"/>
    </w:pPr>
    <w:rPr>
      <w:i/>
      <w:iCs/>
      <w:sz w:val="20"/>
      <w:szCs w:val="20"/>
    </w:rPr>
  </w:style>
  <w:style w:type="paragraph" w:styleId="TOC4">
    <w:name w:val="toc 4"/>
    <w:basedOn w:val="Normal"/>
    <w:next w:val="Normal"/>
    <w:autoRedefine/>
    <w:uiPriority w:val="99"/>
    <w:semiHidden/>
    <w:rsid w:val="0091300C"/>
    <w:pPr>
      <w:ind w:left="720"/>
    </w:pPr>
    <w:rPr>
      <w:sz w:val="18"/>
      <w:szCs w:val="18"/>
    </w:rPr>
  </w:style>
  <w:style w:type="paragraph" w:styleId="TOC5">
    <w:name w:val="toc 5"/>
    <w:basedOn w:val="Normal"/>
    <w:next w:val="Normal"/>
    <w:autoRedefine/>
    <w:uiPriority w:val="99"/>
    <w:semiHidden/>
    <w:rsid w:val="0091300C"/>
    <w:pPr>
      <w:ind w:left="960"/>
    </w:pPr>
    <w:rPr>
      <w:sz w:val="18"/>
      <w:szCs w:val="18"/>
    </w:rPr>
  </w:style>
  <w:style w:type="paragraph" w:styleId="TOC6">
    <w:name w:val="toc 6"/>
    <w:basedOn w:val="Normal"/>
    <w:next w:val="Normal"/>
    <w:autoRedefine/>
    <w:uiPriority w:val="99"/>
    <w:semiHidden/>
    <w:rsid w:val="0091300C"/>
    <w:pPr>
      <w:ind w:left="1200"/>
    </w:pPr>
    <w:rPr>
      <w:sz w:val="18"/>
      <w:szCs w:val="18"/>
    </w:rPr>
  </w:style>
  <w:style w:type="paragraph" w:styleId="TOC7">
    <w:name w:val="toc 7"/>
    <w:basedOn w:val="Normal"/>
    <w:next w:val="Normal"/>
    <w:autoRedefine/>
    <w:uiPriority w:val="99"/>
    <w:semiHidden/>
    <w:rsid w:val="0091300C"/>
    <w:pPr>
      <w:ind w:left="1440"/>
    </w:pPr>
    <w:rPr>
      <w:sz w:val="18"/>
      <w:szCs w:val="18"/>
    </w:rPr>
  </w:style>
  <w:style w:type="paragraph" w:styleId="TOC8">
    <w:name w:val="toc 8"/>
    <w:basedOn w:val="Normal"/>
    <w:next w:val="Normal"/>
    <w:autoRedefine/>
    <w:uiPriority w:val="99"/>
    <w:semiHidden/>
    <w:rsid w:val="0091300C"/>
    <w:pPr>
      <w:ind w:left="1680"/>
    </w:pPr>
    <w:rPr>
      <w:sz w:val="18"/>
      <w:szCs w:val="18"/>
    </w:rPr>
  </w:style>
  <w:style w:type="paragraph" w:styleId="TOC9">
    <w:name w:val="toc 9"/>
    <w:basedOn w:val="Normal"/>
    <w:next w:val="Normal"/>
    <w:autoRedefine/>
    <w:uiPriority w:val="99"/>
    <w:semiHidden/>
    <w:rsid w:val="0091300C"/>
    <w:pPr>
      <w:ind w:left="1920"/>
    </w:pPr>
    <w:rPr>
      <w:sz w:val="18"/>
      <w:szCs w:val="18"/>
    </w:rPr>
  </w:style>
  <w:style w:type="paragraph" w:customStyle="1" w:styleId="NormalText">
    <w:name w:val="Normal Text"/>
    <w:uiPriority w:val="99"/>
    <w:rsid w:val="0091300C"/>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91300C"/>
    <w:pPr>
      <w:spacing w:after="0"/>
    </w:pPr>
  </w:style>
  <w:style w:type="character" w:styleId="CommentReference">
    <w:name w:val="annotation reference"/>
    <w:basedOn w:val="DefaultParagraphFont"/>
    <w:uiPriority w:val="99"/>
    <w:semiHidden/>
    <w:rsid w:val="0091300C"/>
    <w:rPr>
      <w:rFonts w:cs="Times New Roman"/>
      <w:sz w:val="16"/>
    </w:rPr>
  </w:style>
  <w:style w:type="paragraph" w:styleId="CommentText">
    <w:name w:val="annotation text"/>
    <w:basedOn w:val="Normal"/>
    <w:link w:val="CommentTextChar"/>
    <w:uiPriority w:val="99"/>
    <w:semiHidden/>
    <w:rsid w:val="0091300C"/>
    <w:rPr>
      <w:sz w:val="20"/>
      <w:szCs w:val="20"/>
    </w:rPr>
  </w:style>
  <w:style w:type="character" w:customStyle="1" w:styleId="CommentTextChar">
    <w:name w:val="Comment Text Char"/>
    <w:basedOn w:val="DefaultParagraphFont"/>
    <w:link w:val="CommentText"/>
    <w:uiPriority w:val="99"/>
    <w:semiHidden/>
    <w:rsid w:val="00224614"/>
    <w:rPr>
      <w:rFonts w:cs="Times New Roman"/>
      <w:sz w:val="24"/>
    </w:rPr>
  </w:style>
  <w:style w:type="paragraph" w:styleId="CommentSubject">
    <w:name w:val="annotation subject"/>
    <w:basedOn w:val="CommentText"/>
    <w:next w:val="CommentText"/>
    <w:link w:val="CommentSubjectChar"/>
    <w:uiPriority w:val="99"/>
    <w:semiHidden/>
    <w:rsid w:val="0091300C"/>
    <w:rPr>
      <w:b/>
      <w:bCs/>
    </w:rPr>
  </w:style>
  <w:style w:type="character" w:customStyle="1" w:styleId="CommentSubjectChar">
    <w:name w:val="Comment Subject Char"/>
    <w:basedOn w:val="CommentTextChar"/>
    <w:link w:val="CommentSubject"/>
    <w:uiPriority w:val="99"/>
    <w:semiHidden/>
    <w:rsid w:val="00224614"/>
    <w:rPr>
      <w:rFonts w:cs="Times New Roman"/>
      <w:b/>
      <w:bCs/>
      <w:sz w:val="24"/>
    </w:rPr>
  </w:style>
  <w:style w:type="paragraph" w:customStyle="1" w:styleId="commandprompt">
    <w:name w:val="command prompt"/>
    <w:basedOn w:val="textbody"/>
    <w:uiPriority w:val="99"/>
    <w:rsid w:val="0091300C"/>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91300C"/>
    <w:pPr>
      <w:tabs>
        <w:tab w:val="clear" w:pos="864"/>
        <w:tab w:val="left" w:pos="1008"/>
      </w:tabs>
      <w:ind w:left="1008" w:hanging="1008"/>
    </w:pPr>
  </w:style>
  <w:style w:type="paragraph" w:customStyle="1" w:styleId="textfilewide">
    <w:name w:val="text file (wide)"/>
    <w:basedOn w:val="textinputfile"/>
    <w:uiPriority w:val="99"/>
    <w:rsid w:val="0091300C"/>
    <w:pPr>
      <w:ind w:left="432"/>
    </w:pPr>
    <w:rPr>
      <w:sz w:val="16"/>
      <w:szCs w:val="16"/>
    </w:rPr>
  </w:style>
  <w:style w:type="paragraph" w:customStyle="1" w:styleId="reference">
    <w:name w:val="reference"/>
    <w:basedOn w:val="textbody"/>
    <w:uiPriority w:val="99"/>
    <w:rsid w:val="0091300C"/>
    <w:pPr>
      <w:ind w:left="1584" w:hanging="432"/>
    </w:pPr>
  </w:style>
  <w:style w:type="paragraph" w:customStyle="1" w:styleId="titleline">
    <w:name w:val="title line"/>
    <w:basedOn w:val="Normal"/>
    <w:uiPriority w:val="99"/>
    <w:rsid w:val="0091300C"/>
    <w:pPr>
      <w:jc w:val="center"/>
    </w:pPr>
    <w:rPr>
      <w:rFonts w:ascii="Verdana" w:hAnsi="Verdana" w:cs="Verdana"/>
      <w:sz w:val="40"/>
      <w:szCs w:val="40"/>
    </w:rPr>
  </w:style>
  <w:style w:type="paragraph" w:customStyle="1" w:styleId="titleline1">
    <w:name w:val="title line 1"/>
    <w:basedOn w:val="titleline"/>
    <w:next w:val="titleline"/>
    <w:uiPriority w:val="99"/>
    <w:rsid w:val="0091300C"/>
    <w:pPr>
      <w:spacing w:before="3240"/>
    </w:pPr>
  </w:style>
  <w:style w:type="paragraph" w:customStyle="1" w:styleId="titleline-small">
    <w:name w:val="title line - small"/>
    <w:basedOn w:val="titleline"/>
    <w:uiPriority w:val="99"/>
    <w:rsid w:val="0091300C"/>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styleId="Revision">
    <w:name w:val="Revision"/>
    <w:hidden/>
    <w:uiPriority w:val="99"/>
    <w:semiHidden/>
    <w:rsid w:val="006643EC"/>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91300C"/>
    <w:rPr>
      <w:sz w:val="24"/>
      <w:szCs w:val="24"/>
    </w:rPr>
  </w:style>
  <w:style w:type="paragraph" w:styleId="Heading1">
    <w:name w:val="heading 1"/>
    <w:basedOn w:val="heading"/>
    <w:next w:val="textbody"/>
    <w:link w:val="Heading1Char"/>
    <w:uiPriority w:val="99"/>
    <w:qFormat/>
    <w:rsid w:val="0091300C"/>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91300C"/>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91300C"/>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91300C"/>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91300C"/>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91300C"/>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91300C"/>
    <w:pPr>
      <w:numPr>
        <w:ilvl w:val="6"/>
        <w:numId w:val="2"/>
      </w:numPr>
      <w:spacing w:before="240" w:after="60"/>
      <w:outlineLvl w:val="6"/>
    </w:pPr>
  </w:style>
  <w:style w:type="paragraph" w:styleId="Heading8">
    <w:name w:val="heading 8"/>
    <w:basedOn w:val="Normal"/>
    <w:next w:val="Normal"/>
    <w:link w:val="Heading8Char"/>
    <w:uiPriority w:val="99"/>
    <w:qFormat/>
    <w:rsid w:val="0091300C"/>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91300C"/>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24614"/>
    <w:rPr>
      <w:rFonts w:ascii="Calibri" w:hAnsi="Calibri" w:cs="Times New Roman"/>
      <w:b/>
      <w:bCs/>
      <w:kern w:val="32"/>
      <w:sz w:val="32"/>
    </w:rPr>
  </w:style>
  <w:style w:type="character" w:customStyle="1" w:styleId="Heading2Char">
    <w:name w:val="Heading 2 Char"/>
    <w:basedOn w:val="DefaultParagraphFont"/>
    <w:link w:val="Heading2"/>
    <w:uiPriority w:val="99"/>
    <w:semiHidden/>
    <w:rsid w:val="00224614"/>
    <w:rPr>
      <w:rFonts w:ascii="Calibri" w:hAnsi="Calibri" w:cs="Times New Roman"/>
      <w:b/>
      <w:bCs/>
      <w:i/>
      <w:iCs/>
      <w:sz w:val="28"/>
    </w:rPr>
  </w:style>
  <w:style w:type="character" w:customStyle="1" w:styleId="Heading3Char">
    <w:name w:val="Heading 3 Char"/>
    <w:basedOn w:val="DefaultParagraphFont"/>
    <w:link w:val="Heading3"/>
    <w:uiPriority w:val="99"/>
    <w:semiHidden/>
    <w:rsid w:val="00224614"/>
    <w:rPr>
      <w:rFonts w:ascii="Calibri" w:hAnsi="Calibri" w:cs="Times New Roman"/>
      <w:b/>
      <w:bCs/>
      <w:sz w:val="26"/>
    </w:rPr>
  </w:style>
  <w:style w:type="character" w:customStyle="1" w:styleId="Heading4Char">
    <w:name w:val="Heading 4 Char"/>
    <w:basedOn w:val="DefaultParagraphFont"/>
    <w:link w:val="Heading4"/>
    <w:uiPriority w:val="99"/>
    <w:semiHidden/>
    <w:rsid w:val="00224614"/>
    <w:rPr>
      <w:rFonts w:ascii="Cambria" w:hAnsi="Cambria" w:cs="Times New Roman"/>
      <w:b/>
      <w:bCs/>
      <w:sz w:val="28"/>
    </w:rPr>
  </w:style>
  <w:style w:type="character" w:customStyle="1" w:styleId="Heading5Char">
    <w:name w:val="Heading 5 Char"/>
    <w:basedOn w:val="DefaultParagraphFont"/>
    <w:link w:val="Heading5"/>
    <w:uiPriority w:val="99"/>
    <w:semiHidden/>
    <w:rsid w:val="00224614"/>
    <w:rPr>
      <w:rFonts w:ascii="Cambria" w:hAnsi="Cambria" w:cs="Times New Roman"/>
      <w:b/>
      <w:bCs/>
      <w:i/>
      <w:iCs/>
      <w:sz w:val="26"/>
    </w:rPr>
  </w:style>
  <w:style w:type="character" w:customStyle="1" w:styleId="Heading6Char">
    <w:name w:val="Heading 6 Char"/>
    <w:basedOn w:val="DefaultParagraphFont"/>
    <w:link w:val="Heading6"/>
    <w:uiPriority w:val="99"/>
    <w:semiHidden/>
    <w:rsid w:val="00224614"/>
    <w:rPr>
      <w:rFonts w:ascii="Cambria" w:hAnsi="Cambria" w:cs="Times New Roman"/>
      <w:b/>
      <w:bCs/>
      <w:sz w:val="22"/>
    </w:rPr>
  </w:style>
  <w:style w:type="character" w:customStyle="1" w:styleId="Heading7Char">
    <w:name w:val="Heading 7 Char"/>
    <w:basedOn w:val="DefaultParagraphFont"/>
    <w:link w:val="Heading7"/>
    <w:uiPriority w:val="99"/>
    <w:semiHidden/>
    <w:rsid w:val="00224614"/>
    <w:rPr>
      <w:rFonts w:ascii="Cambria" w:hAnsi="Cambria" w:cs="Times New Roman"/>
      <w:sz w:val="24"/>
    </w:rPr>
  </w:style>
  <w:style w:type="character" w:customStyle="1" w:styleId="Heading8Char">
    <w:name w:val="Heading 8 Char"/>
    <w:basedOn w:val="DefaultParagraphFont"/>
    <w:link w:val="Heading8"/>
    <w:uiPriority w:val="99"/>
    <w:semiHidden/>
    <w:rsid w:val="00224614"/>
    <w:rPr>
      <w:rFonts w:ascii="Cambria" w:hAnsi="Cambria" w:cs="Times New Roman"/>
      <w:i/>
      <w:iCs/>
      <w:sz w:val="24"/>
    </w:rPr>
  </w:style>
  <w:style w:type="character" w:customStyle="1" w:styleId="Heading9Char">
    <w:name w:val="Heading 9 Char"/>
    <w:basedOn w:val="DefaultParagraphFont"/>
    <w:link w:val="Heading9"/>
    <w:uiPriority w:val="99"/>
    <w:semiHidden/>
    <w:rsid w:val="00224614"/>
    <w:rPr>
      <w:rFonts w:ascii="Calibri" w:hAnsi="Calibri" w:cs="Times New Roman"/>
      <w:sz w:val="22"/>
    </w:rPr>
  </w:style>
  <w:style w:type="paragraph" w:customStyle="1" w:styleId="heading">
    <w:name w:val="heading"/>
    <w:basedOn w:val="textbody"/>
    <w:uiPriority w:val="99"/>
    <w:rsid w:val="0091300C"/>
    <w:pPr>
      <w:keepNext/>
      <w:ind w:left="0" w:right="0"/>
    </w:pPr>
    <w:rPr>
      <w:rFonts w:ascii="Verdana" w:hAnsi="Verdana" w:cs="Verdana"/>
    </w:rPr>
  </w:style>
  <w:style w:type="paragraph" w:customStyle="1" w:styleId="textbody">
    <w:name w:val="text: body"/>
    <w:basedOn w:val="Normal"/>
    <w:uiPriority w:val="99"/>
    <w:rsid w:val="0091300C"/>
    <w:pPr>
      <w:spacing w:after="120"/>
      <w:ind w:left="1152" w:right="1008"/>
    </w:pPr>
  </w:style>
  <w:style w:type="paragraph" w:customStyle="1" w:styleId="text">
    <w:name w:val="text"/>
    <w:basedOn w:val="Normal"/>
    <w:uiPriority w:val="99"/>
    <w:rsid w:val="0091300C"/>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91300C"/>
    <w:rPr>
      <w:sz w:val="20"/>
      <w:szCs w:val="20"/>
    </w:rPr>
  </w:style>
  <w:style w:type="character" w:customStyle="1" w:styleId="FootnoteTextChar">
    <w:name w:val="Footnote Text Char"/>
    <w:basedOn w:val="DefaultParagraphFont"/>
    <w:link w:val="FootnoteText"/>
    <w:uiPriority w:val="99"/>
    <w:semiHidden/>
    <w:rsid w:val="00224614"/>
    <w:rPr>
      <w:rFonts w:cs="Times New Roman"/>
      <w:sz w:val="24"/>
    </w:rPr>
  </w:style>
  <w:style w:type="character" w:styleId="FootnoteReference">
    <w:name w:val="footnote reference"/>
    <w:basedOn w:val="DefaultParagraphFont"/>
    <w:uiPriority w:val="99"/>
    <w:semiHidden/>
    <w:rsid w:val="0091300C"/>
    <w:rPr>
      <w:rFonts w:cs="Times New Roman"/>
      <w:vertAlign w:val="superscript"/>
    </w:rPr>
  </w:style>
  <w:style w:type="paragraph" w:styleId="Header">
    <w:name w:val="header"/>
    <w:basedOn w:val="Normal"/>
    <w:link w:val="HeaderChar"/>
    <w:uiPriority w:val="99"/>
    <w:rsid w:val="0091300C"/>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224614"/>
    <w:rPr>
      <w:rFonts w:cs="Times New Roman"/>
      <w:sz w:val="24"/>
    </w:rPr>
  </w:style>
  <w:style w:type="paragraph" w:styleId="Footer">
    <w:name w:val="footer"/>
    <w:basedOn w:val="Normal"/>
    <w:link w:val="FooterChar"/>
    <w:uiPriority w:val="99"/>
    <w:semiHidden/>
    <w:rsid w:val="0091300C"/>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224614"/>
    <w:rPr>
      <w:rFonts w:cs="Times New Roman"/>
      <w:sz w:val="24"/>
    </w:rPr>
  </w:style>
  <w:style w:type="paragraph" w:customStyle="1" w:styleId="figurecaption">
    <w:name w:val="figure caption"/>
    <w:basedOn w:val="text"/>
    <w:next w:val="text"/>
    <w:uiPriority w:val="99"/>
    <w:rsid w:val="0091300C"/>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91300C"/>
    <w:rPr>
      <w:rFonts w:ascii="Tahoma" w:hAnsi="Tahoma" w:cs="Tahoma"/>
      <w:sz w:val="16"/>
      <w:szCs w:val="16"/>
    </w:rPr>
  </w:style>
  <w:style w:type="character" w:customStyle="1" w:styleId="BalloonTextChar">
    <w:name w:val="Balloon Text Char"/>
    <w:basedOn w:val="DefaultParagraphFont"/>
    <w:link w:val="BalloonText"/>
    <w:uiPriority w:val="99"/>
    <w:semiHidden/>
    <w:rsid w:val="00224614"/>
    <w:rPr>
      <w:rFonts w:ascii="Lucida Grande" w:hAnsi="Lucida Grande" w:cs="Times New Roman"/>
      <w:sz w:val="18"/>
    </w:rPr>
  </w:style>
  <w:style w:type="paragraph" w:customStyle="1" w:styleId="tabletext">
    <w:name w:val="table text"/>
    <w:basedOn w:val="text"/>
    <w:uiPriority w:val="99"/>
    <w:rsid w:val="0091300C"/>
    <w:pPr>
      <w:spacing w:before="40" w:after="40"/>
    </w:pPr>
  </w:style>
  <w:style w:type="paragraph" w:styleId="Caption">
    <w:name w:val="caption"/>
    <w:basedOn w:val="Normal"/>
    <w:next w:val="Normal"/>
    <w:uiPriority w:val="99"/>
    <w:qFormat/>
    <w:rsid w:val="0091300C"/>
    <w:pPr>
      <w:spacing w:before="120" w:after="120"/>
    </w:pPr>
    <w:rPr>
      <w:b/>
      <w:bCs/>
      <w:sz w:val="20"/>
      <w:szCs w:val="20"/>
    </w:rPr>
  </w:style>
  <w:style w:type="paragraph" w:customStyle="1" w:styleId="tabletitle">
    <w:name w:val="table title"/>
    <w:basedOn w:val="tabletext"/>
    <w:next w:val="tabletext"/>
    <w:uiPriority w:val="99"/>
    <w:rsid w:val="0091300C"/>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91300C"/>
    <w:pPr>
      <w:numPr>
        <w:numId w:val="1"/>
      </w:numPr>
    </w:pPr>
  </w:style>
  <w:style w:type="paragraph" w:customStyle="1" w:styleId="tablecaption">
    <w:name w:val="table caption"/>
    <w:basedOn w:val="figurecaption"/>
    <w:uiPriority w:val="99"/>
    <w:rsid w:val="0091300C"/>
    <w:pPr>
      <w:keepNext/>
      <w:spacing w:before="480"/>
    </w:pPr>
  </w:style>
  <w:style w:type="paragraph" w:customStyle="1" w:styleId="Equation">
    <w:name w:val="Equation"/>
    <w:basedOn w:val="textbody"/>
    <w:uiPriority w:val="99"/>
    <w:rsid w:val="0091300C"/>
    <w:pPr>
      <w:ind w:left="3420" w:hanging="1800"/>
    </w:pPr>
  </w:style>
  <w:style w:type="paragraph" w:styleId="TOC1">
    <w:name w:val="toc 1"/>
    <w:basedOn w:val="Normal"/>
    <w:next w:val="Normal"/>
    <w:uiPriority w:val="39"/>
    <w:rsid w:val="0091300C"/>
    <w:pPr>
      <w:spacing w:before="120" w:after="120"/>
    </w:pPr>
    <w:rPr>
      <w:b/>
      <w:bCs/>
      <w:caps/>
      <w:sz w:val="20"/>
      <w:szCs w:val="20"/>
    </w:rPr>
  </w:style>
  <w:style w:type="paragraph" w:styleId="TOC2">
    <w:name w:val="toc 2"/>
    <w:basedOn w:val="Normal"/>
    <w:next w:val="Normal"/>
    <w:uiPriority w:val="39"/>
    <w:rsid w:val="0091300C"/>
    <w:pPr>
      <w:ind w:left="240"/>
    </w:pPr>
    <w:rPr>
      <w:sz w:val="20"/>
      <w:szCs w:val="20"/>
    </w:rPr>
  </w:style>
  <w:style w:type="character" w:styleId="Hyperlink">
    <w:name w:val="Hyperlink"/>
    <w:basedOn w:val="DefaultParagraphFont"/>
    <w:uiPriority w:val="99"/>
    <w:rsid w:val="0091300C"/>
    <w:rPr>
      <w:rFonts w:cs="Times New Roman"/>
      <w:color w:val="0000FF"/>
      <w:u w:val="single"/>
    </w:rPr>
  </w:style>
  <w:style w:type="paragraph" w:styleId="TOC3">
    <w:name w:val="toc 3"/>
    <w:basedOn w:val="Normal"/>
    <w:next w:val="Normal"/>
    <w:uiPriority w:val="39"/>
    <w:rsid w:val="0091300C"/>
    <w:pPr>
      <w:ind w:left="480"/>
    </w:pPr>
    <w:rPr>
      <w:i/>
      <w:iCs/>
      <w:sz w:val="20"/>
      <w:szCs w:val="20"/>
    </w:rPr>
  </w:style>
  <w:style w:type="paragraph" w:styleId="TOC4">
    <w:name w:val="toc 4"/>
    <w:basedOn w:val="Normal"/>
    <w:next w:val="Normal"/>
    <w:autoRedefine/>
    <w:uiPriority w:val="99"/>
    <w:semiHidden/>
    <w:rsid w:val="0091300C"/>
    <w:pPr>
      <w:ind w:left="720"/>
    </w:pPr>
    <w:rPr>
      <w:sz w:val="18"/>
      <w:szCs w:val="18"/>
    </w:rPr>
  </w:style>
  <w:style w:type="paragraph" w:styleId="TOC5">
    <w:name w:val="toc 5"/>
    <w:basedOn w:val="Normal"/>
    <w:next w:val="Normal"/>
    <w:autoRedefine/>
    <w:uiPriority w:val="99"/>
    <w:semiHidden/>
    <w:rsid w:val="0091300C"/>
    <w:pPr>
      <w:ind w:left="960"/>
    </w:pPr>
    <w:rPr>
      <w:sz w:val="18"/>
      <w:szCs w:val="18"/>
    </w:rPr>
  </w:style>
  <w:style w:type="paragraph" w:styleId="TOC6">
    <w:name w:val="toc 6"/>
    <w:basedOn w:val="Normal"/>
    <w:next w:val="Normal"/>
    <w:autoRedefine/>
    <w:uiPriority w:val="99"/>
    <w:semiHidden/>
    <w:rsid w:val="0091300C"/>
    <w:pPr>
      <w:ind w:left="1200"/>
    </w:pPr>
    <w:rPr>
      <w:sz w:val="18"/>
      <w:szCs w:val="18"/>
    </w:rPr>
  </w:style>
  <w:style w:type="paragraph" w:styleId="TOC7">
    <w:name w:val="toc 7"/>
    <w:basedOn w:val="Normal"/>
    <w:next w:val="Normal"/>
    <w:autoRedefine/>
    <w:uiPriority w:val="99"/>
    <w:semiHidden/>
    <w:rsid w:val="0091300C"/>
    <w:pPr>
      <w:ind w:left="1440"/>
    </w:pPr>
    <w:rPr>
      <w:sz w:val="18"/>
      <w:szCs w:val="18"/>
    </w:rPr>
  </w:style>
  <w:style w:type="paragraph" w:styleId="TOC8">
    <w:name w:val="toc 8"/>
    <w:basedOn w:val="Normal"/>
    <w:next w:val="Normal"/>
    <w:autoRedefine/>
    <w:uiPriority w:val="99"/>
    <w:semiHidden/>
    <w:rsid w:val="0091300C"/>
    <w:pPr>
      <w:ind w:left="1680"/>
    </w:pPr>
    <w:rPr>
      <w:sz w:val="18"/>
      <w:szCs w:val="18"/>
    </w:rPr>
  </w:style>
  <w:style w:type="paragraph" w:styleId="TOC9">
    <w:name w:val="toc 9"/>
    <w:basedOn w:val="Normal"/>
    <w:next w:val="Normal"/>
    <w:autoRedefine/>
    <w:uiPriority w:val="99"/>
    <w:semiHidden/>
    <w:rsid w:val="0091300C"/>
    <w:pPr>
      <w:ind w:left="1920"/>
    </w:pPr>
    <w:rPr>
      <w:sz w:val="18"/>
      <w:szCs w:val="18"/>
    </w:rPr>
  </w:style>
  <w:style w:type="paragraph" w:customStyle="1" w:styleId="NormalText">
    <w:name w:val="Normal Text"/>
    <w:uiPriority w:val="99"/>
    <w:rsid w:val="0091300C"/>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91300C"/>
    <w:pPr>
      <w:spacing w:after="0"/>
    </w:pPr>
  </w:style>
  <w:style w:type="character" w:styleId="CommentReference">
    <w:name w:val="annotation reference"/>
    <w:basedOn w:val="DefaultParagraphFont"/>
    <w:uiPriority w:val="99"/>
    <w:semiHidden/>
    <w:rsid w:val="0091300C"/>
    <w:rPr>
      <w:rFonts w:cs="Times New Roman"/>
      <w:sz w:val="16"/>
    </w:rPr>
  </w:style>
  <w:style w:type="paragraph" w:styleId="CommentText">
    <w:name w:val="annotation text"/>
    <w:basedOn w:val="Normal"/>
    <w:link w:val="CommentTextChar"/>
    <w:uiPriority w:val="99"/>
    <w:semiHidden/>
    <w:rsid w:val="0091300C"/>
    <w:rPr>
      <w:sz w:val="20"/>
      <w:szCs w:val="20"/>
    </w:rPr>
  </w:style>
  <w:style w:type="character" w:customStyle="1" w:styleId="CommentTextChar">
    <w:name w:val="Comment Text Char"/>
    <w:basedOn w:val="DefaultParagraphFont"/>
    <w:link w:val="CommentText"/>
    <w:uiPriority w:val="99"/>
    <w:semiHidden/>
    <w:rsid w:val="00224614"/>
    <w:rPr>
      <w:rFonts w:cs="Times New Roman"/>
      <w:sz w:val="24"/>
    </w:rPr>
  </w:style>
  <w:style w:type="paragraph" w:styleId="CommentSubject">
    <w:name w:val="annotation subject"/>
    <w:basedOn w:val="CommentText"/>
    <w:next w:val="CommentText"/>
    <w:link w:val="CommentSubjectChar"/>
    <w:uiPriority w:val="99"/>
    <w:semiHidden/>
    <w:rsid w:val="0091300C"/>
    <w:rPr>
      <w:b/>
      <w:bCs/>
    </w:rPr>
  </w:style>
  <w:style w:type="character" w:customStyle="1" w:styleId="CommentSubjectChar">
    <w:name w:val="Comment Subject Char"/>
    <w:basedOn w:val="CommentTextChar"/>
    <w:link w:val="CommentSubject"/>
    <w:uiPriority w:val="99"/>
    <w:semiHidden/>
    <w:rsid w:val="00224614"/>
    <w:rPr>
      <w:rFonts w:cs="Times New Roman"/>
      <w:b/>
      <w:bCs/>
      <w:sz w:val="24"/>
    </w:rPr>
  </w:style>
  <w:style w:type="paragraph" w:customStyle="1" w:styleId="commandprompt">
    <w:name w:val="command prompt"/>
    <w:basedOn w:val="textbody"/>
    <w:uiPriority w:val="99"/>
    <w:rsid w:val="0091300C"/>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91300C"/>
    <w:pPr>
      <w:tabs>
        <w:tab w:val="clear" w:pos="864"/>
        <w:tab w:val="left" w:pos="1008"/>
      </w:tabs>
      <w:ind w:left="1008" w:hanging="1008"/>
    </w:pPr>
  </w:style>
  <w:style w:type="paragraph" w:customStyle="1" w:styleId="textfilewide">
    <w:name w:val="text file (wide)"/>
    <w:basedOn w:val="textinputfile"/>
    <w:uiPriority w:val="99"/>
    <w:rsid w:val="0091300C"/>
    <w:pPr>
      <w:ind w:left="432"/>
    </w:pPr>
    <w:rPr>
      <w:sz w:val="16"/>
      <w:szCs w:val="16"/>
    </w:rPr>
  </w:style>
  <w:style w:type="paragraph" w:customStyle="1" w:styleId="reference">
    <w:name w:val="reference"/>
    <w:basedOn w:val="textbody"/>
    <w:uiPriority w:val="99"/>
    <w:rsid w:val="0091300C"/>
    <w:pPr>
      <w:ind w:left="1584" w:hanging="432"/>
    </w:pPr>
  </w:style>
  <w:style w:type="paragraph" w:customStyle="1" w:styleId="titleline">
    <w:name w:val="title line"/>
    <w:basedOn w:val="Normal"/>
    <w:uiPriority w:val="99"/>
    <w:rsid w:val="0091300C"/>
    <w:pPr>
      <w:jc w:val="center"/>
    </w:pPr>
    <w:rPr>
      <w:rFonts w:ascii="Verdana" w:hAnsi="Verdana" w:cs="Verdana"/>
      <w:sz w:val="40"/>
      <w:szCs w:val="40"/>
    </w:rPr>
  </w:style>
  <w:style w:type="paragraph" w:customStyle="1" w:styleId="titleline1">
    <w:name w:val="title line 1"/>
    <w:basedOn w:val="titleline"/>
    <w:next w:val="titleline"/>
    <w:uiPriority w:val="99"/>
    <w:rsid w:val="0091300C"/>
    <w:pPr>
      <w:spacing w:before="3240"/>
    </w:pPr>
  </w:style>
  <w:style w:type="paragraph" w:customStyle="1" w:styleId="titleline-small">
    <w:name w:val="title line - small"/>
    <w:basedOn w:val="titleline"/>
    <w:uiPriority w:val="99"/>
    <w:rsid w:val="0091300C"/>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styleId="Revision">
    <w:name w:val="Revision"/>
    <w:hidden/>
    <w:uiPriority w:val="99"/>
    <w:semiHidden/>
    <w:rsid w:val="006643E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E587FC-FDD8-4D13-BCDB-B262BA4DB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29</Pages>
  <Words>7085</Words>
  <Characters>40385</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LANDIS-II Base Harvest</vt:lpstr>
    </vt:vector>
  </TitlesOfParts>
  <Company>University of Wisconsin-Madison</Company>
  <LinksUpToDate>false</LinksUpToDate>
  <CharactersWithSpaces>47376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Harvest</dc:title>
  <dc:creator>Robert M. Scheller</dc:creator>
  <cp:lastModifiedBy>Robert Scheller</cp:lastModifiedBy>
  <cp:revision>5</cp:revision>
  <cp:lastPrinted>2014-03-28T21:37:00Z</cp:lastPrinted>
  <dcterms:created xsi:type="dcterms:W3CDTF">2014-12-12T23:22:00Z</dcterms:created>
  <dcterms:modified xsi:type="dcterms:W3CDTF">2014-12-23T17:31:00Z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Harvest</vt:lpwstr>
  </property>
  <property fmtid="{D5CDD505-2E9C-101B-9397-08002B2CF9AE}" pid="3" name="Extension Version">
    <vt:lpwstr>2.2</vt:lpwstr>
  </property>
</Properties>
</file>