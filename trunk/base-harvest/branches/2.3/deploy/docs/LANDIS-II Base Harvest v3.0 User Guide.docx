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Pr="006F3A50">
        <w:rPr>
          <w:lang w:val="fr-FR"/>
        </w:rPr>
        <w:t xml:space="preserve">Base </w:t>
      </w:r>
      <w:proofErr w:type="spellStart"/>
      <w:r w:rsidRPr="006F3A50">
        <w:rPr>
          <w:lang w:val="fr-FR"/>
        </w:rPr>
        <w:t>Harvest</w:t>
      </w:r>
      <w:proofErr w:type="spellEnd"/>
      <w:r>
        <w:fldChar w:fldCharType="end"/>
      </w:r>
      <w:bookmarkStart w:id="1" w:name="_GoBack"/>
      <w:bookmarkEnd w:id="1"/>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613052">
        <w:rPr>
          <w:lang w:val="fr-FR"/>
        </w:rPr>
        <w:t>3.0</w:t>
      </w:r>
      <w:r w:rsidR="00183C1B">
        <w:fldChar w:fldCharType="end"/>
      </w:r>
    </w:p>
    <w:p w:rsidR="0010650D" w:rsidRPr="006F3A50" w:rsidRDefault="0010650D">
      <w:pPr>
        <w:pStyle w:val="titleline"/>
        <w:rPr>
          <w:lang w:val="fr-FR"/>
        </w:rPr>
      </w:pPr>
      <w:r w:rsidRPr="006F3A50">
        <w:rPr>
          <w:lang w:val="fr-FR"/>
        </w:rPr>
        <w:t>L</w:t>
      </w:r>
      <w:bookmarkStart w:id="2" w:name="_Ref138853318"/>
      <w:bookmarkEnd w:id="2"/>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613052">
        <w:rPr>
          <w:noProof/>
        </w:rPr>
        <w:t>December 23, 2014</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613052"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08234808" w:history="1">
        <w:r w:rsidR="00613052" w:rsidRPr="00DA3C87">
          <w:rPr>
            <w:rStyle w:val="Hyperlink"/>
            <w:noProof/>
          </w:rPr>
          <w:t>1</w:t>
        </w:r>
        <w:r w:rsidR="00613052">
          <w:rPr>
            <w:rFonts w:asciiTheme="minorHAnsi" w:eastAsiaTheme="minorEastAsia" w:hAnsiTheme="minorHAnsi" w:cstheme="minorBidi"/>
            <w:b w:val="0"/>
            <w:bCs w:val="0"/>
            <w:caps w:val="0"/>
            <w:noProof/>
            <w:sz w:val="22"/>
            <w:szCs w:val="22"/>
          </w:rPr>
          <w:tab/>
        </w:r>
        <w:r w:rsidR="00613052" w:rsidRPr="00DA3C87">
          <w:rPr>
            <w:rStyle w:val="Hyperlink"/>
            <w:noProof/>
          </w:rPr>
          <w:t>Introduction</w:t>
        </w:r>
        <w:r w:rsidR="00613052">
          <w:rPr>
            <w:noProof/>
            <w:webHidden/>
          </w:rPr>
          <w:tab/>
        </w:r>
        <w:r w:rsidR="00613052">
          <w:rPr>
            <w:noProof/>
            <w:webHidden/>
          </w:rPr>
          <w:fldChar w:fldCharType="begin"/>
        </w:r>
        <w:r w:rsidR="00613052">
          <w:rPr>
            <w:noProof/>
            <w:webHidden/>
          </w:rPr>
          <w:instrText xml:space="preserve"> PAGEREF _Toc408234808 \h </w:instrText>
        </w:r>
        <w:r w:rsidR="00613052">
          <w:rPr>
            <w:noProof/>
            <w:webHidden/>
          </w:rPr>
        </w:r>
        <w:r w:rsidR="00613052">
          <w:rPr>
            <w:noProof/>
            <w:webHidden/>
          </w:rPr>
          <w:fldChar w:fldCharType="separate"/>
        </w:r>
        <w:r w:rsidR="00613052">
          <w:rPr>
            <w:noProof/>
            <w:webHidden/>
          </w:rPr>
          <w:t>3</w:t>
        </w:r>
        <w:r w:rsidR="00613052">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09" w:history="1">
        <w:r w:rsidRPr="00DA3C87">
          <w:rPr>
            <w:rStyle w:val="Hyperlink"/>
            <w:noProof/>
          </w:rPr>
          <w:t>1.1</w:t>
        </w:r>
        <w:r>
          <w:rPr>
            <w:rFonts w:asciiTheme="minorHAnsi" w:eastAsiaTheme="minorEastAsia" w:hAnsiTheme="minorHAnsi" w:cstheme="minorBidi"/>
            <w:noProof/>
            <w:sz w:val="22"/>
            <w:szCs w:val="22"/>
          </w:rPr>
          <w:tab/>
        </w:r>
        <w:r w:rsidRPr="00DA3C87">
          <w:rPr>
            <w:rStyle w:val="Hyperlink"/>
            <w:noProof/>
          </w:rPr>
          <w:t>The Harvesting Landscape</w:t>
        </w:r>
        <w:r>
          <w:rPr>
            <w:noProof/>
            <w:webHidden/>
          </w:rPr>
          <w:tab/>
        </w:r>
        <w:r>
          <w:rPr>
            <w:noProof/>
            <w:webHidden/>
          </w:rPr>
          <w:fldChar w:fldCharType="begin"/>
        </w:r>
        <w:r>
          <w:rPr>
            <w:noProof/>
            <w:webHidden/>
          </w:rPr>
          <w:instrText xml:space="preserve"> PAGEREF _Toc408234809 \h </w:instrText>
        </w:r>
        <w:r>
          <w:rPr>
            <w:noProof/>
            <w:webHidden/>
          </w:rPr>
        </w:r>
        <w:r>
          <w:rPr>
            <w:noProof/>
            <w:webHidden/>
          </w:rPr>
          <w:fldChar w:fldCharType="separate"/>
        </w:r>
        <w:r>
          <w:rPr>
            <w:noProof/>
            <w:webHidden/>
          </w:rPr>
          <w:t>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0" w:history="1">
        <w:r w:rsidRPr="00DA3C87">
          <w:rPr>
            <w:rStyle w:val="Hyperlink"/>
            <w:noProof/>
          </w:rPr>
          <w:t>1.1.1</w:t>
        </w:r>
        <w:r>
          <w:rPr>
            <w:rFonts w:asciiTheme="minorHAnsi" w:eastAsiaTheme="minorEastAsia" w:hAnsiTheme="minorHAnsi" w:cstheme="minorBidi"/>
            <w:i w:val="0"/>
            <w:iCs w:val="0"/>
            <w:noProof/>
            <w:sz w:val="22"/>
            <w:szCs w:val="22"/>
          </w:rPr>
          <w:tab/>
        </w:r>
        <w:r w:rsidRPr="00DA3C87">
          <w:rPr>
            <w:rStyle w:val="Hyperlink"/>
            <w:noProof/>
          </w:rPr>
          <w:t>Management Areas</w:t>
        </w:r>
        <w:r>
          <w:rPr>
            <w:noProof/>
            <w:webHidden/>
          </w:rPr>
          <w:tab/>
        </w:r>
        <w:r>
          <w:rPr>
            <w:noProof/>
            <w:webHidden/>
          </w:rPr>
          <w:fldChar w:fldCharType="begin"/>
        </w:r>
        <w:r>
          <w:rPr>
            <w:noProof/>
            <w:webHidden/>
          </w:rPr>
          <w:instrText xml:space="preserve"> PAGEREF _Toc408234810 \h </w:instrText>
        </w:r>
        <w:r>
          <w:rPr>
            <w:noProof/>
            <w:webHidden/>
          </w:rPr>
        </w:r>
        <w:r>
          <w:rPr>
            <w:noProof/>
            <w:webHidden/>
          </w:rPr>
          <w:fldChar w:fldCharType="separate"/>
        </w:r>
        <w:r>
          <w:rPr>
            <w:noProof/>
            <w:webHidden/>
          </w:rPr>
          <w:t>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1" w:history="1">
        <w:r w:rsidRPr="00DA3C87">
          <w:rPr>
            <w:rStyle w:val="Hyperlink"/>
            <w:noProof/>
          </w:rPr>
          <w:t>1.1.2</w:t>
        </w:r>
        <w:r>
          <w:rPr>
            <w:rFonts w:asciiTheme="minorHAnsi" w:eastAsiaTheme="minorEastAsia" w:hAnsiTheme="minorHAnsi" w:cstheme="minorBidi"/>
            <w:i w:val="0"/>
            <w:iCs w:val="0"/>
            <w:noProof/>
            <w:sz w:val="22"/>
            <w:szCs w:val="22"/>
          </w:rPr>
          <w:tab/>
        </w:r>
        <w:r w:rsidRPr="00DA3C87">
          <w:rPr>
            <w:rStyle w:val="Hyperlink"/>
            <w:noProof/>
          </w:rPr>
          <w:t>Harvesting Stands</w:t>
        </w:r>
        <w:r>
          <w:rPr>
            <w:noProof/>
            <w:webHidden/>
          </w:rPr>
          <w:tab/>
        </w:r>
        <w:r>
          <w:rPr>
            <w:noProof/>
            <w:webHidden/>
          </w:rPr>
          <w:fldChar w:fldCharType="begin"/>
        </w:r>
        <w:r>
          <w:rPr>
            <w:noProof/>
            <w:webHidden/>
          </w:rPr>
          <w:instrText xml:space="preserve"> PAGEREF _Toc408234811 \h </w:instrText>
        </w:r>
        <w:r>
          <w:rPr>
            <w:noProof/>
            <w:webHidden/>
          </w:rPr>
        </w:r>
        <w:r>
          <w:rPr>
            <w:noProof/>
            <w:webHidden/>
          </w:rPr>
          <w:fldChar w:fldCharType="separate"/>
        </w:r>
        <w:r>
          <w:rPr>
            <w:noProof/>
            <w:webHidden/>
          </w:rPr>
          <w:t>3</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12" w:history="1">
        <w:r w:rsidRPr="00DA3C87">
          <w:rPr>
            <w:rStyle w:val="Hyperlink"/>
            <w:noProof/>
          </w:rPr>
          <w:t>1.2</w:t>
        </w:r>
        <w:r>
          <w:rPr>
            <w:rFonts w:asciiTheme="minorHAnsi" w:eastAsiaTheme="minorEastAsia" w:hAnsiTheme="minorHAnsi" w:cstheme="minorBidi"/>
            <w:noProof/>
            <w:sz w:val="22"/>
            <w:szCs w:val="22"/>
          </w:rPr>
          <w:tab/>
        </w:r>
        <w:r w:rsidRPr="00DA3C87">
          <w:rPr>
            <w:rStyle w:val="Hyperlink"/>
            <w:noProof/>
          </w:rPr>
          <w:t>Harvesting Prescriptions</w:t>
        </w:r>
        <w:r>
          <w:rPr>
            <w:noProof/>
            <w:webHidden/>
          </w:rPr>
          <w:tab/>
        </w:r>
        <w:r>
          <w:rPr>
            <w:noProof/>
            <w:webHidden/>
          </w:rPr>
          <w:fldChar w:fldCharType="begin"/>
        </w:r>
        <w:r>
          <w:rPr>
            <w:noProof/>
            <w:webHidden/>
          </w:rPr>
          <w:instrText xml:space="preserve"> PAGEREF _Toc408234812 \h </w:instrText>
        </w:r>
        <w:r>
          <w:rPr>
            <w:noProof/>
            <w:webHidden/>
          </w:rPr>
        </w:r>
        <w:r>
          <w:rPr>
            <w:noProof/>
            <w:webHidden/>
          </w:rPr>
          <w:fldChar w:fldCharType="separate"/>
        </w:r>
        <w:r>
          <w:rPr>
            <w:noProof/>
            <w:webHidden/>
          </w:rPr>
          <w:t>3</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13" w:history="1">
        <w:r w:rsidRPr="00DA3C87">
          <w:rPr>
            <w:rStyle w:val="Hyperlink"/>
            <w:noProof/>
          </w:rPr>
          <w:t>1.3</w:t>
        </w:r>
        <w:r>
          <w:rPr>
            <w:rFonts w:asciiTheme="minorHAnsi" w:eastAsiaTheme="minorEastAsia" w:hAnsiTheme="minorHAnsi" w:cstheme="minorBidi"/>
            <w:noProof/>
            <w:sz w:val="22"/>
            <w:szCs w:val="22"/>
          </w:rPr>
          <w:tab/>
        </w:r>
        <w:r w:rsidRPr="00DA3C87">
          <w:rPr>
            <w:rStyle w:val="Hyperlink"/>
            <w:noProof/>
          </w:rPr>
          <w:t>Prescriptions order</w:t>
        </w:r>
        <w:r>
          <w:rPr>
            <w:noProof/>
            <w:webHidden/>
          </w:rPr>
          <w:tab/>
        </w:r>
        <w:r>
          <w:rPr>
            <w:noProof/>
            <w:webHidden/>
          </w:rPr>
          <w:fldChar w:fldCharType="begin"/>
        </w:r>
        <w:r>
          <w:rPr>
            <w:noProof/>
            <w:webHidden/>
          </w:rPr>
          <w:instrText xml:space="preserve"> PAGEREF _Toc408234813 \h </w:instrText>
        </w:r>
        <w:r>
          <w:rPr>
            <w:noProof/>
            <w:webHidden/>
          </w:rPr>
        </w:r>
        <w:r>
          <w:rPr>
            <w:noProof/>
            <w:webHidden/>
          </w:rPr>
          <w:fldChar w:fldCharType="separate"/>
        </w:r>
        <w:r>
          <w:rPr>
            <w:noProof/>
            <w:webHidden/>
          </w:rPr>
          <w:t>4</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14" w:history="1">
        <w:r w:rsidRPr="00DA3C87">
          <w:rPr>
            <w:rStyle w:val="Hyperlink"/>
            <w:noProof/>
          </w:rPr>
          <w:t>1.4</w:t>
        </w:r>
        <w:r>
          <w:rPr>
            <w:rFonts w:asciiTheme="minorHAnsi" w:eastAsiaTheme="minorEastAsia" w:hAnsiTheme="minorHAnsi" w:cstheme="minorBidi"/>
            <w:noProof/>
            <w:sz w:val="22"/>
            <w:szCs w:val="22"/>
          </w:rPr>
          <w:tab/>
        </w:r>
        <w:r w:rsidRPr="00DA3C87">
          <w:rPr>
            <w:rStyle w:val="Hyperlink"/>
            <w:noProof/>
          </w:rPr>
          <w:t>Major Releases</w:t>
        </w:r>
        <w:r>
          <w:rPr>
            <w:noProof/>
            <w:webHidden/>
          </w:rPr>
          <w:tab/>
        </w:r>
        <w:r>
          <w:rPr>
            <w:noProof/>
            <w:webHidden/>
          </w:rPr>
          <w:fldChar w:fldCharType="begin"/>
        </w:r>
        <w:r>
          <w:rPr>
            <w:noProof/>
            <w:webHidden/>
          </w:rPr>
          <w:instrText xml:space="preserve"> PAGEREF _Toc408234814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5" w:history="1">
        <w:r w:rsidRPr="00DA3C87">
          <w:rPr>
            <w:rStyle w:val="Hyperlink"/>
            <w:noProof/>
          </w:rPr>
          <w:t>1.4.1</w:t>
        </w:r>
        <w:r>
          <w:rPr>
            <w:rFonts w:asciiTheme="minorHAnsi" w:eastAsiaTheme="minorEastAsia" w:hAnsiTheme="minorHAnsi" w:cstheme="minorBidi"/>
            <w:i w:val="0"/>
            <w:iCs w:val="0"/>
            <w:noProof/>
            <w:sz w:val="22"/>
            <w:szCs w:val="22"/>
          </w:rPr>
          <w:tab/>
        </w:r>
        <w:r w:rsidRPr="00DA3C87">
          <w:rPr>
            <w:rStyle w:val="Hyperlink"/>
            <w:noProof/>
          </w:rPr>
          <w:t>Version 3.0</w:t>
        </w:r>
        <w:r>
          <w:rPr>
            <w:noProof/>
            <w:webHidden/>
          </w:rPr>
          <w:tab/>
        </w:r>
        <w:r>
          <w:rPr>
            <w:noProof/>
            <w:webHidden/>
          </w:rPr>
          <w:fldChar w:fldCharType="begin"/>
        </w:r>
        <w:r>
          <w:rPr>
            <w:noProof/>
            <w:webHidden/>
          </w:rPr>
          <w:instrText xml:space="preserve"> PAGEREF _Toc408234815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6" w:history="1">
        <w:r w:rsidRPr="00DA3C87">
          <w:rPr>
            <w:rStyle w:val="Hyperlink"/>
            <w:noProof/>
          </w:rPr>
          <w:t>1.4.2</w:t>
        </w:r>
        <w:r>
          <w:rPr>
            <w:rFonts w:asciiTheme="minorHAnsi" w:eastAsiaTheme="minorEastAsia" w:hAnsiTheme="minorHAnsi" w:cstheme="minorBidi"/>
            <w:i w:val="0"/>
            <w:iCs w:val="0"/>
            <w:noProof/>
            <w:sz w:val="22"/>
            <w:szCs w:val="22"/>
          </w:rPr>
          <w:tab/>
        </w:r>
        <w:r w:rsidRPr="00DA3C87">
          <w:rPr>
            <w:rStyle w:val="Hyperlink"/>
            <w:noProof/>
          </w:rPr>
          <w:t>Version 2.2</w:t>
        </w:r>
        <w:r>
          <w:rPr>
            <w:noProof/>
            <w:webHidden/>
          </w:rPr>
          <w:tab/>
        </w:r>
        <w:r>
          <w:rPr>
            <w:noProof/>
            <w:webHidden/>
          </w:rPr>
          <w:fldChar w:fldCharType="begin"/>
        </w:r>
        <w:r>
          <w:rPr>
            <w:noProof/>
            <w:webHidden/>
          </w:rPr>
          <w:instrText xml:space="preserve"> PAGEREF _Toc408234816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7" w:history="1">
        <w:r w:rsidRPr="00DA3C87">
          <w:rPr>
            <w:rStyle w:val="Hyperlink"/>
            <w:noProof/>
          </w:rPr>
          <w:t>1.4.3</w:t>
        </w:r>
        <w:r>
          <w:rPr>
            <w:rFonts w:asciiTheme="minorHAnsi" w:eastAsiaTheme="minorEastAsia" w:hAnsiTheme="minorHAnsi" w:cstheme="minorBidi"/>
            <w:i w:val="0"/>
            <w:iCs w:val="0"/>
            <w:noProof/>
            <w:sz w:val="22"/>
            <w:szCs w:val="22"/>
          </w:rPr>
          <w:tab/>
        </w:r>
        <w:r w:rsidRPr="00DA3C87">
          <w:rPr>
            <w:rStyle w:val="Hyperlink"/>
            <w:noProof/>
          </w:rPr>
          <w:t>Version 2.1</w:t>
        </w:r>
        <w:r>
          <w:rPr>
            <w:noProof/>
            <w:webHidden/>
          </w:rPr>
          <w:tab/>
        </w:r>
        <w:r>
          <w:rPr>
            <w:noProof/>
            <w:webHidden/>
          </w:rPr>
          <w:fldChar w:fldCharType="begin"/>
        </w:r>
        <w:r>
          <w:rPr>
            <w:noProof/>
            <w:webHidden/>
          </w:rPr>
          <w:instrText xml:space="preserve"> PAGEREF _Toc408234817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8" w:history="1">
        <w:r w:rsidRPr="00DA3C87">
          <w:rPr>
            <w:rStyle w:val="Hyperlink"/>
            <w:noProof/>
          </w:rPr>
          <w:t>1.4.4</w:t>
        </w:r>
        <w:r>
          <w:rPr>
            <w:rFonts w:asciiTheme="minorHAnsi" w:eastAsiaTheme="minorEastAsia" w:hAnsiTheme="minorHAnsi" w:cstheme="minorBidi"/>
            <w:i w:val="0"/>
            <w:iCs w:val="0"/>
            <w:noProof/>
            <w:sz w:val="22"/>
            <w:szCs w:val="22"/>
          </w:rPr>
          <w:tab/>
        </w:r>
        <w:r w:rsidRPr="00DA3C87">
          <w:rPr>
            <w:rStyle w:val="Hyperlink"/>
            <w:noProof/>
          </w:rPr>
          <w:t>Version 2.0</w:t>
        </w:r>
        <w:r>
          <w:rPr>
            <w:noProof/>
            <w:webHidden/>
          </w:rPr>
          <w:tab/>
        </w:r>
        <w:r>
          <w:rPr>
            <w:noProof/>
            <w:webHidden/>
          </w:rPr>
          <w:fldChar w:fldCharType="begin"/>
        </w:r>
        <w:r>
          <w:rPr>
            <w:noProof/>
            <w:webHidden/>
          </w:rPr>
          <w:instrText xml:space="preserve"> PAGEREF _Toc408234818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19" w:history="1">
        <w:r w:rsidRPr="00DA3C87">
          <w:rPr>
            <w:rStyle w:val="Hyperlink"/>
            <w:noProof/>
          </w:rPr>
          <w:t>1.4.5</w:t>
        </w:r>
        <w:r>
          <w:rPr>
            <w:rFonts w:asciiTheme="minorHAnsi" w:eastAsiaTheme="minorEastAsia" w:hAnsiTheme="minorHAnsi" w:cstheme="minorBidi"/>
            <w:i w:val="0"/>
            <w:iCs w:val="0"/>
            <w:noProof/>
            <w:sz w:val="22"/>
            <w:szCs w:val="22"/>
          </w:rPr>
          <w:tab/>
        </w:r>
        <w:r w:rsidRPr="00DA3C87">
          <w:rPr>
            <w:rStyle w:val="Hyperlink"/>
            <w:noProof/>
          </w:rPr>
          <w:t>Version 1.2</w:t>
        </w:r>
        <w:r>
          <w:rPr>
            <w:noProof/>
            <w:webHidden/>
          </w:rPr>
          <w:tab/>
        </w:r>
        <w:r>
          <w:rPr>
            <w:noProof/>
            <w:webHidden/>
          </w:rPr>
          <w:fldChar w:fldCharType="begin"/>
        </w:r>
        <w:r>
          <w:rPr>
            <w:noProof/>
            <w:webHidden/>
          </w:rPr>
          <w:instrText xml:space="preserve"> PAGEREF _Toc408234819 \h </w:instrText>
        </w:r>
        <w:r>
          <w:rPr>
            <w:noProof/>
            <w:webHidden/>
          </w:rPr>
        </w:r>
        <w:r>
          <w:rPr>
            <w:noProof/>
            <w:webHidden/>
          </w:rPr>
          <w:fldChar w:fldCharType="separate"/>
        </w:r>
        <w:r>
          <w:rPr>
            <w:noProof/>
            <w:webHidden/>
          </w:rPr>
          <w:t>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20" w:history="1">
        <w:r w:rsidRPr="00DA3C87">
          <w:rPr>
            <w:rStyle w:val="Hyperlink"/>
            <w:noProof/>
          </w:rPr>
          <w:t>1.4.6</w:t>
        </w:r>
        <w:r>
          <w:rPr>
            <w:rFonts w:asciiTheme="minorHAnsi" w:eastAsiaTheme="minorEastAsia" w:hAnsiTheme="minorHAnsi" w:cstheme="minorBidi"/>
            <w:i w:val="0"/>
            <w:iCs w:val="0"/>
            <w:noProof/>
            <w:sz w:val="22"/>
            <w:szCs w:val="22"/>
          </w:rPr>
          <w:tab/>
        </w:r>
        <w:r w:rsidRPr="00DA3C87">
          <w:rPr>
            <w:rStyle w:val="Hyperlink"/>
            <w:noProof/>
          </w:rPr>
          <w:t>Version 1.1</w:t>
        </w:r>
        <w:r>
          <w:rPr>
            <w:noProof/>
            <w:webHidden/>
          </w:rPr>
          <w:tab/>
        </w:r>
        <w:r>
          <w:rPr>
            <w:noProof/>
            <w:webHidden/>
          </w:rPr>
          <w:fldChar w:fldCharType="begin"/>
        </w:r>
        <w:r>
          <w:rPr>
            <w:noProof/>
            <w:webHidden/>
          </w:rPr>
          <w:instrText xml:space="preserve"> PAGEREF _Toc408234820 \h </w:instrText>
        </w:r>
        <w:r>
          <w:rPr>
            <w:noProof/>
            <w:webHidden/>
          </w:rPr>
        </w:r>
        <w:r>
          <w:rPr>
            <w:noProof/>
            <w:webHidden/>
          </w:rPr>
          <w:fldChar w:fldCharType="separate"/>
        </w:r>
        <w:r>
          <w:rPr>
            <w:noProof/>
            <w:webHidden/>
          </w:rPr>
          <w:t>6</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21" w:history="1">
        <w:r w:rsidRPr="00DA3C87">
          <w:rPr>
            <w:rStyle w:val="Hyperlink"/>
            <w:noProof/>
          </w:rPr>
          <w:t>1.5</w:t>
        </w:r>
        <w:r>
          <w:rPr>
            <w:rFonts w:asciiTheme="minorHAnsi" w:eastAsiaTheme="minorEastAsia" w:hAnsiTheme="minorHAnsi" w:cstheme="minorBidi"/>
            <w:noProof/>
            <w:sz w:val="22"/>
            <w:szCs w:val="22"/>
          </w:rPr>
          <w:tab/>
        </w:r>
        <w:r w:rsidRPr="00DA3C87">
          <w:rPr>
            <w:rStyle w:val="Hyperlink"/>
            <w:noProof/>
          </w:rPr>
          <w:t>References</w:t>
        </w:r>
        <w:r>
          <w:rPr>
            <w:noProof/>
            <w:webHidden/>
          </w:rPr>
          <w:tab/>
        </w:r>
        <w:r>
          <w:rPr>
            <w:noProof/>
            <w:webHidden/>
          </w:rPr>
          <w:fldChar w:fldCharType="begin"/>
        </w:r>
        <w:r>
          <w:rPr>
            <w:noProof/>
            <w:webHidden/>
          </w:rPr>
          <w:instrText xml:space="preserve"> PAGEREF _Toc408234821 \h </w:instrText>
        </w:r>
        <w:r>
          <w:rPr>
            <w:noProof/>
            <w:webHidden/>
          </w:rPr>
        </w:r>
        <w:r>
          <w:rPr>
            <w:noProof/>
            <w:webHidden/>
          </w:rPr>
          <w:fldChar w:fldCharType="separate"/>
        </w:r>
        <w:r>
          <w:rPr>
            <w:noProof/>
            <w:webHidden/>
          </w:rPr>
          <w:t>6</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22" w:history="1">
        <w:r w:rsidRPr="00DA3C87">
          <w:rPr>
            <w:rStyle w:val="Hyperlink"/>
            <w:noProof/>
          </w:rPr>
          <w:t>1.6</w:t>
        </w:r>
        <w:r>
          <w:rPr>
            <w:rFonts w:asciiTheme="minorHAnsi" w:eastAsiaTheme="minorEastAsia" w:hAnsiTheme="minorHAnsi" w:cstheme="minorBidi"/>
            <w:noProof/>
            <w:sz w:val="22"/>
            <w:szCs w:val="22"/>
          </w:rPr>
          <w:tab/>
        </w:r>
        <w:r w:rsidRPr="00DA3C87">
          <w:rPr>
            <w:rStyle w:val="Hyperlink"/>
            <w:noProof/>
          </w:rPr>
          <w:t>Acknowledgements</w:t>
        </w:r>
        <w:r>
          <w:rPr>
            <w:noProof/>
            <w:webHidden/>
          </w:rPr>
          <w:tab/>
        </w:r>
        <w:r>
          <w:rPr>
            <w:noProof/>
            <w:webHidden/>
          </w:rPr>
          <w:fldChar w:fldCharType="begin"/>
        </w:r>
        <w:r>
          <w:rPr>
            <w:noProof/>
            <w:webHidden/>
          </w:rPr>
          <w:instrText xml:space="preserve"> PAGEREF _Toc408234822 \h </w:instrText>
        </w:r>
        <w:r>
          <w:rPr>
            <w:noProof/>
            <w:webHidden/>
          </w:rPr>
        </w:r>
        <w:r>
          <w:rPr>
            <w:noProof/>
            <w:webHidden/>
          </w:rPr>
          <w:fldChar w:fldCharType="separate"/>
        </w:r>
        <w:r>
          <w:rPr>
            <w:noProof/>
            <w:webHidden/>
          </w:rPr>
          <w:t>6</w:t>
        </w:r>
        <w:r>
          <w:rPr>
            <w:noProof/>
            <w:webHidden/>
          </w:rPr>
          <w:fldChar w:fldCharType="end"/>
        </w:r>
      </w:hyperlink>
    </w:p>
    <w:p w:rsidR="00613052" w:rsidRDefault="006130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234823" w:history="1">
        <w:r w:rsidRPr="00DA3C87">
          <w:rPr>
            <w:rStyle w:val="Hyperlink"/>
            <w:noProof/>
          </w:rPr>
          <w:t>2</w:t>
        </w:r>
        <w:r>
          <w:rPr>
            <w:rFonts w:asciiTheme="minorHAnsi" w:eastAsiaTheme="minorEastAsia" w:hAnsiTheme="minorHAnsi" w:cstheme="minorBidi"/>
            <w:b w:val="0"/>
            <w:bCs w:val="0"/>
            <w:caps w:val="0"/>
            <w:noProof/>
            <w:sz w:val="22"/>
            <w:szCs w:val="22"/>
          </w:rPr>
          <w:tab/>
        </w:r>
        <w:r w:rsidRPr="00DA3C87">
          <w:rPr>
            <w:rStyle w:val="Hyperlink"/>
            <w:noProof/>
          </w:rPr>
          <w:t>Harvest Prescriptions</w:t>
        </w:r>
        <w:r>
          <w:rPr>
            <w:noProof/>
            <w:webHidden/>
          </w:rPr>
          <w:tab/>
        </w:r>
        <w:r>
          <w:rPr>
            <w:noProof/>
            <w:webHidden/>
          </w:rPr>
          <w:fldChar w:fldCharType="begin"/>
        </w:r>
        <w:r>
          <w:rPr>
            <w:noProof/>
            <w:webHidden/>
          </w:rPr>
          <w:instrText xml:space="preserve"> PAGEREF _Toc408234823 \h </w:instrText>
        </w:r>
        <w:r>
          <w:rPr>
            <w:noProof/>
            <w:webHidden/>
          </w:rPr>
        </w:r>
        <w:r>
          <w:rPr>
            <w:noProof/>
            <w:webHidden/>
          </w:rPr>
          <w:fldChar w:fldCharType="separate"/>
        </w:r>
        <w:r>
          <w:rPr>
            <w:noProof/>
            <w:webHidden/>
          </w:rPr>
          <w:t>7</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24" w:history="1">
        <w:r w:rsidRPr="00DA3C87">
          <w:rPr>
            <w:rStyle w:val="Hyperlink"/>
            <w:noProof/>
          </w:rPr>
          <w:t>2.1</w:t>
        </w:r>
        <w:r>
          <w:rPr>
            <w:rFonts w:asciiTheme="minorHAnsi" w:eastAsiaTheme="minorEastAsia" w:hAnsiTheme="minorHAnsi" w:cstheme="minorBidi"/>
            <w:noProof/>
            <w:sz w:val="22"/>
            <w:szCs w:val="22"/>
          </w:rPr>
          <w:tab/>
        </w:r>
        <w:r w:rsidRPr="00DA3C87">
          <w:rPr>
            <w:rStyle w:val="Hyperlink"/>
            <w:noProof/>
          </w:rPr>
          <w:t>Prescription Keywords</w:t>
        </w:r>
        <w:r>
          <w:rPr>
            <w:noProof/>
            <w:webHidden/>
          </w:rPr>
          <w:tab/>
        </w:r>
        <w:r>
          <w:rPr>
            <w:noProof/>
            <w:webHidden/>
          </w:rPr>
          <w:fldChar w:fldCharType="begin"/>
        </w:r>
        <w:r>
          <w:rPr>
            <w:noProof/>
            <w:webHidden/>
          </w:rPr>
          <w:instrText xml:space="preserve"> PAGEREF _Toc408234824 \h </w:instrText>
        </w:r>
        <w:r>
          <w:rPr>
            <w:noProof/>
            <w:webHidden/>
          </w:rPr>
        </w:r>
        <w:r>
          <w:rPr>
            <w:noProof/>
            <w:webHidden/>
          </w:rPr>
          <w:fldChar w:fldCharType="separate"/>
        </w:r>
        <w:r>
          <w:rPr>
            <w:noProof/>
            <w:webHidden/>
          </w:rPr>
          <w:t>7</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25" w:history="1">
        <w:r w:rsidRPr="00DA3C87">
          <w:rPr>
            <w:rStyle w:val="Hyperlink"/>
            <w:noProof/>
          </w:rPr>
          <w:t>2.2</w:t>
        </w:r>
        <w:r>
          <w:rPr>
            <w:rFonts w:asciiTheme="minorHAnsi" w:eastAsiaTheme="minorEastAsia" w:hAnsiTheme="minorHAnsi" w:cstheme="minorBidi"/>
            <w:noProof/>
            <w:sz w:val="22"/>
            <w:szCs w:val="22"/>
          </w:rPr>
          <w:tab/>
        </w:r>
        <w:r w:rsidRPr="00DA3C87">
          <w:rPr>
            <w:rStyle w:val="Hyperlink"/>
            <w:noProof/>
          </w:rPr>
          <w:t>Prescription</w:t>
        </w:r>
        <w:r>
          <w:rPr>
            <w:noProof/>
            <w:webHidden/>
          </w:rPr>
          <w:tab/>
        </w:r>
        <w:r>
          <w:rPr>
            <w:noProof/>
            <w:webHidden/>
          </w:rPr>
          <w:fldChar w:fldCharType="begin"/>
        </w:r>
        <w:r>
          <w:rPr>
            <w:noProof/>
            <w:webHidden/>
          </w:rPr>
          <w:instrText xml:space="preserve"> PAGEREF _Toc408234825 \h </w:instrText>
        </w:r>
        <w:r>
          <w:rPr>
            <w:noProof/>
            <w:webHidden/>
          </w:rPr>
        </w:r>
        <w:r>
          <w:rPr>
            <w:noProof/>
            <w:webHidden/>
          </w:rPr>
          <w:fldChar w:fldCharType="separate"/>
        </w:r>
        <w:r>
          <w:rPr>
            <w:noProof/>
            <w:webHidden/>
          </w:rPr>
          <w:t>8</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26" w:history="1">
        <w:r w:rsidRPr="00DA3C87">
          <w:rPr>
            <w:rStyle w:val="Hyperlink"/>
            <w:noProof/>
          </w:rPr>
          <w:t>2.3</w:t>
        </w:r>
        <w:r>
          <w:rPr>
            <w:rFonts w:asciiTheme="minorHAnsi" w:eastAsiaTheme="minorEastAsia" w:hAnsiTheme="minorHAnsi" w:cstheme="minorBidi"/>
            <w:noProof/>
            <w:sz w:val="22"/>
            <w:szCs w:val="22"/>
          </w:rPr>
          <w:tab/>
        </w:r>
        <w:r w:rsidRPr="00DA3C87">
          <w:rPr>
            <w:rStyle w:val="Hyperlink"/>
            <w:noProof/>
          </w:rPr>
          <w:t>Stand Rankings</w:t>
        </w:r>
        <w:r>
          <w:rPr>
            <w:noProof/>
            <w:webHidden/>
          </w:rPr>
          <w:tab/>
        </w:r>
        <w:r>
          <w:rPr>
            <w:noProof/>
            <w:webHidden/>
          </w:rPr>
          <w:fldChar w:fldCharType="begin"/>
        </w:r>
        <w:r>
          <w:rPr>
            <w:noProof/>
            <w:webHidden/>
          </w:rPr>
          <w:instrText xml:space="preserve"> PAGEREF _Toc408234826 \h </w:instrText>
        </w:r>
        <w:r>
          <w:rPr>
            <w:noProof/>
            <w:webHidden/>
          </w:rPr>
        </w:r>
        <w:r>
          <w:rPr>
            <w:noProof/>
            <w:webHidden/>
          </w:rPr>
          <w:fldChar w:fldCharType="separate"/>
        </w:r>
        <w:r>
          <w:rPr>
            <w:noProof/>
            <w:webHidden/>
          </w:rPr>
          <w:t>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27" w:history="1">
        <w:r w:rsidRPr="00DA3C87">
          <w:rPr>
            <w:rStyle w:val="Hyperlink"/>
            <w:noProof/>
          </w:rPr>
          <w:t>2.3.1</w:t>
        </w:r>
        <w:r>
          <w:rPr>
            <w:rFonts w:asciiTheme="minorHAnsi" w:eastAsiaTheme="minorEastAsia" w:hAnsiTheme="minorHAnsi" w:cstheme="minorBidi"/>
            <w:i w:val="0"/>
            <w:iCs w:val="0"/>
            <w:noProof/>
            <w:sz w:val="22"/>
            <w:szCs w:val="22"/>
          </w:rPr>
          <w:tab/>
        </w:r>
        <w:r w:rsidRPr="00DA3C87">
          <w:rPr>
            <w:rStyle w:val="Hyperlink"/>
            <w:noProof/>
          </w:rPr>
          <w:t>StandRanking</w:t>
        </w:r>
        <w:r>
          <w:rPr>
            <w:noProof/>
            <w:webHidden/>
          </w:rPr>
          <w:tab/>
        </w:r>
        <w:r>
          <w:rPr>
            <w:noProof/>
            <w:webHidden/>
          </w:rPr>
          <w:fldChar w:fldCharType="begin"/>
        </w:r>
        <w:r>
          <w:rPr>
            <w:noProof/>
            <w:webHidden/>
          </w:rPr>
          <w:instrText xml:space="preserve"> PAGEREF _Toc408234827 \h </w:instrText>
        </w:r>
        <w:r>
          <w:rPr>
            <w:noProof/>
            <w:webHidden/>
          </w:rPr>
        </w:r>
        <w:r>
          <w:rPr>
            <w:noProof/>
            <w:webHidden/>
          </w:rPr>
          <w:fldChar w:fldCharType="separate"/>
        </w:r>
        <w:r>
          <w:rPr>
            <w:noProof/>
            <w:webHidden/>
          </w:rPr>
          <w:t>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28" w:history="1">
        <w:r w:rsidRPr="00DA3C87">
          <w:rPr>
            <w:rStyle w:val="Hyperlink"/>
            <w:noProof/>
          </w:rPr>
          <w:t>2.3.2</w:t>
        </w:r>
        <w:r>
          <w:rPr>
            <w:rFonts w:asciiTheme="minorHAnsi" w:eastAsiaTheme="minorEastAsia" w:hAnsiTheme="minorHAnsi" w:cstheme="minorBidi"/>
            <w:i w:val="0"/>
            <w:iCs w:val="0"/>
            <w:noProof/>
            <w:sz w:val="22"/>
            <w:szCs w:val="22"/>
          </w:rPr>
          <w:tab/>
        </w:r>
        <w:r w:rsidRPr="00DA3C87">
          <w:rPr>
            <w:rStyle w:val="Hyperlink"/>
            <w:noProof/>
          </w:rPr>
          <w:t>Maximum cohort age (keyword: MaxCohortAge)</w:t>
        </w:r>
        <w:r>
          <w:rPr>
            <w:noProof/>
            <w:webHidden/>
          </w:rPr>
          <w:tab/>
        </w:r>
        <w:r>
          <w:rPr>
            <w:noProof/>
            <w:webHidden/>
          </w:rPr>
          <w:fldChar w:fldCharType="begin"/>
        </w:r>
        <w:r>
          <w:rPr>
            <w:noProof/>
            <w:webHidden/>
          </w:rPr>
          <w:instrText xml:space="preserve"> PAGEREF _Toc408234828 \h </w:instrText>
        </w:r>
        <w:r>
          <w:rPr>
            <w:noProof/>
            <w:webHidden/>
          </w:rPr>
        </w:r>
        <w:r>
          <w:rPr>
            <w:noProof/>
            <w:webHidden/>
          </w:rPr>
          <w:fldChar w:fldCharType="separate"/>
        </w:r>
        <w:r>
          <w:rPr>
            <w:noProof/>
            <w:webHidden/>
          </w:rPr>
          <w:t>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29" w:history="1">
        <w:r w:rsidRPr="00DA3C87">
          <w:rPr>
            <w:rStyle w:val="Hyperlink"/>
            <w:noProof/>
          </w:rPr>
          <w:t>2.3.3</w:t>
        </w:r>
        <w:r>
          <w:rPr>
            <w:rFonts w:asciiTheme="minorHAnsi" w:eastAsiaTheme="minorEastAsia" w:hAnsiTheme="minorHAnsi" w:cstheme="minorBidi"/>
            <w:i w:val="0"/>
            <w:iCs w:val="0"/>
            <w:noProof/>
            <w:sz w:val="22"/>
            <w:szCs w:val="22"/>
          </w:rPr>
          <w:tab/>
        </w:r>
        <w:r w:rsidRPr="00DA3C87">
          <w:rPr>
            <w:rStyle w:val="Hyperlink"/>
            <w:noProof/>
          </w:rPr>
          <w:t>Economic importance (keyword: Economic)</w:t>
        </w:r>
        <w:r>
          <w:rPr>
            <w:noProof/>
            <w:webHidden/>
          </w:rPr>
          <w:tab/>
        </w:r>
        <w:r>
          <w:rPr>
            <w:noProof/>
            <w:webHidden/>
          </w:rPr>
          <w:fldChar w:fldCharType="begin"/>
        </w:r>
        <w:r>
          <w:rPr>
            <w:noProof/>
            <w:webHidden/>
          </w:rPr>
          <w:instrText xml:space="preserve"> PAGEREF _Toc408234829 \h </w:instrText>
        </w:r>
        <w:r>
          <w:rPr>
            <w:noProof/>
            <w:webHidden/>
          </w:rPr>
        </w:r>
        <w:r>
          <w:rPr>
            <w:noProof/>
            <w:webHidden/>
          </w:rPr>
          <w:fldChar w:fldCharType="separate"/>
        </w:r>
        <w:r>
          <w:rPr>
            <w:noProof/>
            <w:webHidden/>
          </w:rPr>
          <w:t>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0" w:history="1">
        <w:r w:rsidRPr="00DA3C87">
          <w:rPr>
            <w:rStyle w:val="Hyperlink"/>
            <w:noProof/>
          </w:rPr>
          <w:t>2.3.4</w:t>
        </w:r>
        <w:r>
          <w:rPr>
            <w:rFonts w:asciiTheme="minorHAnsi" w:eastAsiaTheme="minorEastAsia" w:hAnsiTheme="minorHAnsi" w:cstheme="minorBidi"/>
            <w:i w:val="0"/>
            <w:iCs w:val="0"/>
            <w:noProof/>
            <w:sz w:val="22"/>
            <w:szCs w:val="22"/>
          </w:rPr>
          <w:tab/>
        </w:r>
        <w:r w:rsidRPr="00DA3C87">
          <w:rPr>
            <w:rStyle w:val="Hyperlink"/>
            <w:noProof/>
          </w:rPr>
          <w:t>Regulate cohort ages (keyword: RegulateAges)</w:t>
        </w:r>
        <w:r>
          <w:rPr>
            <w:noProof/>
            <w:webHidden/>
          </w:rPr>
          <w:tab/>
        </w:r>
        <w:r>
          <w:rPr>
            <w:noProof/>
            <w:webHidden/>
          </w:rPr>
          <w:fldChar w:fldCharType="begin"/>
        </w:r>
        <w:r>
          <w:rPr>
            <w:noProof/>
            <w:webHidden/>
          </w:rPr>
          <w:instrText xml:space="preserve"> PAGEREF _Toc408234830 \h </w:instrText>
        </w:r>
        <w:r>
          <w:rPr>
            <w:noProof/>
            <w:webHidden/>
          </w:rPr>
        </w:r>
        <w:r>
          <w:rPr>
            <w:noProof/>
            <w:webHidden/>
          </w:rPr>
          <w:fldChar w:fldCharType="separate"/>
        </w:r>
        <w:r>
          <w:rPr>
            <w:noProof/>
            <w:webHidden/>
          </w:rPr>
          <w:t>9</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1" w:history="1">
        <w:r w:rsidRPr="00DA3C87">
          <w:rPr>
            <w:rStyle w:val="Hyperlink"/>
            <w:noProof/>
          </w:rPr>
          <w:t>2.3.5</w:t>
        </w:r>
        <w:r>
          <w:rPr>
            <w:rFonts w:asciiTheme="minorHAnsi" w:eastAsiaTheme="minorEastAsia" w:hAnsiTheme="minorHAnsi" w:cstheme="minorBidi"/>
            <w:i w:val="0"/>
            <w:iCs w:val="0"/>
            <w:noProof/>
            <w:sz w:val="22"/>
            <w:szCs w:val="22"/>
          </w:rPr>
          <w:tab/>
        </w:r>
        <w:r w:rsidRPr="00DA3C87">
          <w:rPr>
            <w:rStyle w:val="Hyperlink"/>
            <w:noProof/>
          </w:rPr>
          <w:t>Random (keyword: Random)</w:t>
        </w:r>
        <w:r>
          <w:rPr>
            <w:noProof/>
            <w:webHidden/>
          </w:rPr>
          <w:tab/>
        </w:r>
        <w:r>
          <w:rPr>
            <w:noProof/>
            <w:webHidden/>
          </w:rPr>
          <w:fldChar w:fldCharType="begin"/>
        </w:r>
        <w:r>
          <w:rPr>
            <w:noProof/>
            <w:webHidden/>
          </w:rPr>
          <w:instrText xml:space="preserve"> PAGEREF _Toc408234831 \h </w:instrText>
        </w:r>
        <w:r>
          <w:rPr>
            <w:noProof/>
            <w:webHidden/>
          </w:rPr>
        </w:r>
        <w:r>
          <w:rPr>
            <w:noProof/>
            <w:webHidden/>
          </w:rPr>
          <w:fldChar w:fldCharType="separate"/>
        </w:r>
        <w:r>
          <w:rPr>
            <w:noProof/>
            <w:webHidden/>
          </w:rPr>
          <w:t>9</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2" w:history="1">
        <w:r w:rsidRPr="00DA3C87">
          <w:rPr>
            <w:rStyle w:val="Hyperlink"/>
            <w:noProof/>
          </w:rPr>
          <w:t>2.3.6</w:t>
        </w:r>
        <w:r>
          <w:rPr>
            <w:rFonts w:asciiTheme="minorHAnsi" w:eastAsiaTheme="minorEastAsia" w:hAnsiTheme="minorHAnsi" w:cstheme="minorBidi"/>
            <w:i w:val="0"/>
            <w:iCs w:val="0"/>
            <w:noProof/>
            <w:sz w:val="22"/>
            <w:szCs w:val="22"/>
          </w:rPr>
          <w:tab/>
        </w:r>
        <w:r w:rsidRPr="00DA3C87">
          <w:rPr>
            <w:rStyle w:val="Hyperlink"/>
            <w:noProof/>
          </w:rPr>
          <w:t>Fire hazard (keyword: FireHazard)</w:t>
        </w:r>
        <w:r>
          <w:rPr>
            <w:noProof/>
            <w:webHidden/>
          </w:rPr>
          <w:tab/>
        </w:r>
        <w:r>
          <w:rPr>
            <w:noProof/>
            <w:webHidden/>
          </w:rPr>
          <w:fldChar w:fldCharType="begin"/>
        </w:r>
        <w:r>
          <w:rPr>
            <w:noProof/>
            <w:webHidden/>
          </w:rPr>
          <w:instrText xml:space="preserve"> PAGEREF _Toc408234832 \h </w:instrText>
        </w:r>
        <w:r>
          <w:rPr>
            <w:noProof/>
            <w:webHidden/>
          </w:rPr>
        </w:r>
        <w:r>
          <w:rPr>
            <w:noProof/>
            <w:webHidden/>
          </w:rPr>
          <w:fldChar w:fldCharType="separate"/>
        </w:r>
        <w:r>
          <w:rPr>
            <w:noProof/>
            <w:webHidden/>
          </w:rPr>
          <w:t>10</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33" w:history="1">
        <w:r w:rsidRPr="00DA3C87">
          <w:rPr>
            <w:rStyle w:val="Hyperlink"/>
            <w:noProof/>
          </w:rPr>
          <w:t>2.4</w:t>
        </w:r>
        <w:r>
          <w:rPr>
            <w:rFonts w:asciiTheme="minorHAnsi" w:eastAsiaTheme="minorEastAsia" w:hAnsiTheme="minorHAnsi" w:cstheme="minorBidi"/>
            <w:noProof/>
            <w:sz w:val="22"/>
            <w:szCs w:val="22"/>
          </w:rPr>
          <w:tab/>
        </w:r>
        <w:r w:rsidRPr="00DA3C87">
          <w:rPr>
            <w:rStyle w:val="Hyperlink"/>
            <w:noProof/>
          </w:rPr>
          <w:t>Stand Qualifications</w:t>
        </w:r>
        <w:r>
          <w:rPr>
            <w:noProof/>
            <w:webHidden/>
          </w:rPr>
          <w:tab/>
        </w:r>
        <w:r>
          <w:rPr>
            <w:noProof/>
            <w:webHidden/>
          </w:rPr>
          <w:fldChar w:fldCharType="begin"/>
        </w:r>
        <w:r>
          <w:rPr>
            <w:noProof/>
            <w:webHidden/>
          </w:rPr>
          <w:instrText xml:space="preserve"> PAGEREF _Toc408234833 \h </w:instrText>
        </w:r>
        <w:r>
          <w:rPr>
            <w:noProof/>
            <w:webHidden/>
          </w:rPr>
        </w:r>
        <w:r>
          <w:rPr>
            <w:noProof/>
            <w:webHidden/>
          </w:rPr>
          <w:fldChar w:fldCharType="separate"/>
        </w:r>
        <w:r>
          <w:rPr>
            <w:noProof/>
            <w:webHidden/>
          </w:rPr>
          <w:t>10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4" w:history="1">
        <w:r w:rsidRPr="00DA3C87">
          <w:rPr>
            <w:rStyle w:val="Hyperlink"/>
            <w:noProof/>
          </w:rPr>
          <w:t>2.4.1</w:t>
        </w:r>
        <w:r>
          <w:rPr>
            <w:rFonts w:asciiTheme="minorHAnsi" w:eastAsiaTheme="minorEastAsia" w:hAnsiTheme="minorHAnsi" w:cstheme="minorBidi"/>
            <w:i w:val="0"/>
            <w:iCs w:val="0"/>
            <w:noProof/>
            <w:sz w:val="22"/>
            <w:szCs w:val="22"/>
          </w:rPr>
          <w:tab/>
        </w:r>
        <w:r w:rsidRPr="00DA3C87">
          <w:rPr>
            <w:rStyle w:val="Hyperlink"/>
            <w:noProof/>
          </w:rPr>
          <w:t>MinimumAge</w:t>
        </w:r>
        <w:r>
          <w:rPr>
            <w:noProof/>
            <w:webHidden/>
          </w:rPr>
          <w:tab/>
        </w:r>
        <w:r>
          <w:rPr>
            <w:noProof/>
            <w:webHidden/>
          </w:rPr>
          <w:fldChar w:fldCharType="begin"/>
        </w:r>
        <w:r>
          <w:rPr>
            <w:noProof/>
            <w:webHidden/>
          </w:rPr>
          <w:instrText xml:space="preserve"> PAGEREF _Toc408234834 \h </w:instrText>
        </w:r>
        <w:r>
          <w:rPr>
            <w:noProof/>
            <w:webHidden/>
          </w:rPr>
        </w:r>
        <w:r>
          <w:rPr>
            <w:noProof/>
            <w:webHidden/>
          </w:rPr>
          <w:fldChar w:fldCharType="separate"/>
        </w:r>
        <w:r>
          <w:rPr>
            <w:noProof/>
            <w:webHidden/>
          </w:rPr>
          <w:t>11</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5" w:history="1">
        <w:r w:rsidRPr="00DA3C87">
          <w:rPr>
            <w:rStyle w:val="Hyperlink"/>
            <w:noProof/>
          </w:rPr>
          <w:t>2.4.2</w:t>
        </w:r>
        <w:r>
          <w:rPr>
            <w:rFonts w:asciiTheme="minorHAnsi" w:eastAsiaTheme="minorEastAsia" w:hAnsiTheme="minorHAnsi" w:cstheme="minorBidi"/>
            <w:i w:val="0"/>
            <w:iCs w:val="0"/>
            <w:noProof/>
            <w:sz w:val="22"/>
            <w:szCs w:val="22"/>
          </w:rPr>
          <w:tab/>
        </w:r>
        <w:r w:rsidRPr="00DA3C87">
          <w:rPr>
            <w:rStyle w:val="Hyperlink"/>
            <w:noProof/>
          </w:rPr>
          <w:t>MaximumAge</w:t>
        </w:r>
        <w:r>
          <w:rPr>
            <w:noProof/>
            <w:webHidden/>
          </w:rPr>
          <w:tab/>
        </w:r>
        <w:r>
          <w:rPr>
            <w:noProof/>
            <w:webHidden/>
          </w:rPr>
          <w:fldChar w:fldCharType="begin"/>
        </w:r>
        <w:r>
          <w:rPr>
            <w:noProof/>
            <w:webHidden/>
          </w:rPr>
          <w:instrText xml:space="preserve"> PAGEREF _Toc408234835 \h </w:instrText>
        </w:r>
        <w:r>
          <w:rPr>
            <w:noProof/>
            <w:webHidden/>
          </w:rPr>
        </w:r>
        <w:r>
          <w:rPr>
            <w:noProof/>
            <w:webHidden/>
          </w:rPr>
          <w:fldChar w:fldCharType="separate"/>
        </w:r>
        <w:r>
          <w:rPr>
            <w:noProof/>
            <w:webHidden/>
          </w:rPr>
          <w:t>11</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6" w:history="1">
        <w:r w:rsidRPr="00DA3C87">
          <w:rPr>
            <w:rStyle w:val="Hyperlink"/>
            <w:noProof/>
          </w:rPr>
          <w:t>2.4.3</w:t>
        </w:r>
        <w:r>
          <w:rPr>
            <w:rFonts w:asciiTheme="minorHAnsi" w:eastAsiaTheme="minorEastAsia" w:hAnsiTheme="minorHAnsi" w:cstheme="minorBidi"/>
            <w:i w:val="0"/>
            <w:iCs w:val="0"/>
            <w:noProof/>
            <w:sz w:val="22"/>
            <w:szCs w:val="22"/>
          </w:rPr>
          <w:tab/>
        </w:r>
        <w:r w:rsidRPr="00DA3C87">
          <w:rPr>
            <w:rStyle w:val="Hyperlink"/>
            <w:noProof/>
          </w:rPr>
          <w:t>MinimumTimeSinceLastHarvest</w:t>
        </w:r>
        <w:r>
          <w:rPr>
            <w:noProof/>
            <w:webHidden/>
          </w:rPr>
          <w:tab/>
        </w:r>
        <w:r>
          <w:rPr>
            <w:noProof/>
            <w:webHidden/>
          </w:rPr>
          <w:fldChar w:fldCharType="begin"/>
        </w:r>
        <w:r>
          <w:rPr>
            <w:noProof/>
            <w:webHidden/>
          </w:rPr>
          <w:instrText xml:space="preserve"> PAGEREF _Toc408234836 \h </w:instrText>
        </w:r>
        <w:r>
          <w:rPr>
            <w:noProof/>
            <w:webHidden/>
          </w:rPr>
        </w:r>
        <w:r>
          <w:rPr>
            <w:noProof/>
            <w:webHidden/>
          </w:rPr>
          <w:fldChar w:fldCharType="separate"/>
        </w:r>
        <w:r>
          <w:rPr>
            <w:noProof/>
            <w:webHidden/>
          </w:rPr>
          <w:t>11</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7" w:history="1">
        <w:r w:rsidRPr="00DA3C87">
          <w:rPr>
            <w:rStyle w:val="Hyperlink"/>
            <w:noProof/>
          </w:rPr>
          <w:t>2.4.4</w:t>
        </w:r>
        <w:r>
          <w:rPr>
            <w:rFonts w:asciiTheme="minorHAnsi" w:eastAsiaTheme="minorEastAsia" w:hAnsiTheme="minorHAnsi" w:cstheme="minorBidi"/>
            <w:i w:val="0"/>
            <w:iCs w:val="0"/>
            <w:noProof/>
            <w:sz w:val="22"/>
            <w:szCs w:val="22"/>
          </w:rPr>
          <w:tab/>
        </w:r>
        <w:r w:rsidRPr="00DA3C87">
          <w:rPr>
            <w:rStyle w:val="Hyperlink"/>
            <w:noProof/>
          </w:rPr>
          <w:t>Adjacency constraints</w:t>
        </w:r>
        <w:r>
          <w:rPr>
            <w:noProof/>
            <w:webHidden/>
          </w:rPr>
          <w:tab/>
        </w:r>
        <w:r>
          <w:rPr>
            <w:noProof/>
            <w:webHidden/>
          </w:rPr>
          <w:fldChar w:fldCharType="begin"/>
        </w:r>
        <w:r>
          <w:rPr>
            <w:noProof/>
            <w:webHidden/>
          </w:rPr>
          <w:instrText xml:space="preserve"> PAGEREF _Toc408234837 \h </w:instrText>
        </w:r>
        <w:r>
          <w:rPr>
            <w:noProof/>
            <w:webHidden/>
          </w:rPr>
        </w:r>
        <w:r>
          <w:rPr>
            <w:noProof/>
            <w:webHidden/>
          </w:rPr>
          <w:fldChar w:fldCharType="separate"/>
        </w:r>
        <w:r>
          <w:rPr>
            <w:noProof/>
            <w:webHidden/>
          </w:rPr>
          <w:t>11</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38" w:history="1">
        <w:r w:rsidRPr="00DA3C87">
          <w:rPr>
            <w:rStyle w:val="Hyperlink"/>
            <w:noProof/>
          </w:rPr>
          <w:t>2.4.5</w:t>
        </w:r>
        <w:r>
          <w:rPr>
            <w:rFonts w:asciiTheme="minorHAnsi" w:eastAsiaTheme="minorEastAsia" w:hAnsiTheme="minorHAnsi" w:cstheme="minorBidi"/>
            <w:i w:val="0"/>
            <w:iCs w:val="0"/>
            <w:noProof/>
            <w:sz w:val="22"/>
            <w:szCs w:val="22"/>
          </w:rPr>
          <w:tab/>
        </w:r>
        <w:r w:rsidRPr="00DA3C87">
          <w:rPr>
            <w:rStyle w:val="Hyperlink"/>
            <w:noProof/>
          </w:rPr>
          <w:t>Forest Type</w:t>
        </w:r>
        <w:r>
          <w:rPr>
            <w:noProof/>
            <w:webHidden/>
          </w:rPr>
          <w:tab/>
        </w:r>
        <w:r>
          <w:rPr>
            <w:noProof/>
            <w:webHidden/>
          </w:rPr>
          <w:fldChar w:fldCharType="begin"/>
        </w:r>
        <w:r>
          <w:rPr>
            <w:noProof/>
            <w:webHidden/>
          </w:rPr>
          <w:instrText xml:space="preserve"> PAGEREF _Toc408234838 \h </w:instrText>
        </w:r>
        <w:r>
          <w:rPr>
            <w:noProof/>
            <w:webHidden/>
          </w:rPr>
        </w:r>
        <w:r>
          <w:rPr>
            <w:noProof/>
            <w:webHidden/>
          </w:rPr>
          <w:fldChar w:fldCharType="separate"/>
        </w:r>
        <w:r>
          <w:rPr>
            <w:noProof/>
            <w:webHidden/>
          </w:rPr>
          <w:t>12</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39" w:history="1">
        <w:r w:rsidRPr="00DA3C87">
          <w:rPr>
            <w:rStyle w:val="Hyperlink"/>
            <w:noProof/>
          </w:rPr>
          <w:t>2.5</w:t>
        </w:r>
        <w:r>
          <w:rPr>
            <w:rFonts w:asciiTheme="minorHAnsi" w:eastAsiaTheme="minorEastAsia" w:hAnsiTheme="minorHAnsi" w:cstheme="minorBidi"/>
            <w:noProof/>
            <w:sz w:val="22"/>
            <w:szCs w:val="22"/>
          </w:rPr>
          <w:tab/>
        </w:r>
        <w:r w:rsidRPr="00DA3C87">
          <w:rPr>
            <w:rStyle w:val="Hyperlink"/>
            <w:noProof/>
          </w:rPr>
          <w:t>Site Selection</w:t>
        </w:r>
        <w:r>
          <w:rPr>
            <w:noProof/>
            <w:webHidden/>
          </w:rPr>
          <w:tab/>
        </w:r>
        <w:r>
          <w:rPr>
            <w:noProof/>
            <w:webHidden/>
          </w:rPr>
          <w:fldChar w:fldCharType="begin"/>
        </w:r>
        <w:r>
          <w:rPr>
            <w:noProof/>
            <w:webHidden/>
          </w:rPr>
          <w:instrText xml:space="preserve"> PAGEREF _Toc408234839 \h </w:instrText>
        </w:r>
        <w:r>
          <w:rPr>
            <w:noProof/>
            <w:webHidden/>
          </w:rPr>
        </w:r>
        <w:r>
          <w:rPr>
            <w:noProof/>
            <w:webHidden/>
          </w:rPr>
          <w:fldChar w:fldCharType="separate"/>
        </w:r>
        <w:r>
          <w:rPr>
            <w:noProof/>
            <w:webHidden/>
          </w:rPr>
          <w:t>13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0" w:history="1">
        <w:r w:rsidRPr="00DA3C87">
          <w:rPr>
            <w:rStyle w:val="Hyperlink"/>
            <w:noProof/>
          </w:rPr>
          <w:t>2.5.1</w:t>
        </w:r>
        <w:r>
          <w:rPr>
            <w:rFonts w:asciiTheme="minorHAnsi" w:eastAsiaTheme="minorEastAsia" w:hAnsiTheme="minorHAnsi" w:cstheme="minorBidi"/>
            <w:i w:val="0"/>
            <w:iCs w:val="0"/>
            <w:noProof/>
            <w:sz w:val="22"/>
            <w:szCs w:val="22"/>
          </w:rPr>
          <w:tab/>
        </w:r>
        <w:r w:rsidRPr="00DA3C87">
          <w:rPr>
            <w:rStyle w:val="Hyperlink"/>
            <w:noProof/>
          </w:rPr>
          <w:t>SiteSelection</w:t>
        </w:r>
        <w:r>
          <w:rPr>
            <w:noProof/>
            <w:webHidden/>
          </w:rPr>
          <w:tab/>
        </w:r>
        <w:r>
          <w:rPr>
            <w:noProof/>
            <w:webHidden/>
          </w:rPr>
          <w:fldChar w:fldCharType="begin"/>
        </w:r>
        <w:r>
          <w:rPr>
            <w:noProof/>
            <w:webHidden/>
          </w:rPr>
          <w:instrText xml:space="preserve"> PAGEREF _Toc408234840 \h </w:instrText>
        </w:r>
        <w:r>
          <w:rPr>
            <w:noProof/>
            <w:webHidden/>
          </w:rPr>
        </w:r>
        <w:r>
          <w:rPr>
            <w:noProof/>
            <w:webHidden/>
          </w:rPr>
          <w:fldChar w:fldCharType="separate"/>
        </w:r>
        <w:r>
          <w:rPr>
            <w:noProof/>
            <w:webHidden/>
          </w:rPr>
          <w:t>13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1" w:history="1">
        <w:r w:rsidRPr="00DA3C87">
          <w:rPr>
            <w:rStyle w:val="Hyperlink"/>
            <w:noProof/>
          </w:rPr>
          <w:t>2.5.2</w:t>
        </w:r>
        <w:r>
          <w:rPr>
            <w:rFonts w:asciiTheme="minorHAnsi" w:eastAsiaTheme="minorEastAsia" w:hAnsiTheme="minorHAnsi" w:cstheme="minorBidi"/>
            <w:i w:val="0"/>
            <w:iCs w:val="0"/>
            <w:noProof/>
            <w:sz w:val="22"/>
            <w:szCs w:val="22"/>
          </w:rPr>
          <w:tab/>
        </w:r>
        <w:r w:rsidRPr="00DA3C87">
          <w:rPr>
            <w:rStyle w:val="Hyperlink"/>
            <w:noProof/>
          </w:rPr>
          <w:t>Complete Stand (keyword: Complete)</w:t>
        </w:r>
        <w:r>
          <w:rPr>
            <w:noProof/>
            <w:webHidden/>
          </w:rPr>
          <w:tab/>
        </w:r>
        <w:r>
          <w:rPr>
            <w:noProof/>
            <w:webHidden/>
          </w:rPr>
          <w:fldChar w:fldCharType="begin"/>
        </w:r>
        <w:r>
          <w:rPr>
            <w:noProof/>
            <w:webHidden/>
          </w:rPr>
          <w:instrText xml:space="preserve"> PAGEREF _Toc408234841 \h </w:instrText>
        </w:r>
        <w:r>
          <w:rPr>
            <w:noProof/>
            <w:webHidden/>
          </w:rPr>
        </w:r>
        <w:r>
          <w:rPr>
            <w:noProof/>
            <w:webHidden/>
          </w:rPr>
          <w:fldChar w:fldCharType="separate"/>
        </w:r>
        <w:r>
          <w:rPr>
            <w:noProof/>
            <w:webHidden/>
          </w:rPr>
          <w:t>13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2" w:history="1">
        <w:r w:rsidRPr="00DA3C87">
          <w:rPr>
            <w:rStyle w:val="Hyperlink"/>
            <w:noProof/>
          </w:rPr>
          <w:t>2.5.3</w:t>
        </w:r>
        <w:r>
          <w:rPr>
            <w:rFonts w:asciiTheme="minorHAnsi" w:eastAsiaTheme="minorEastAsia" w:hAnsiTheme="minorHAnsi" w:cstheme="minorBidi"/>
            <w:i w:val="0"/>
            <w:iCs w:val="0"/>
            <w:noProof/>
            <w:sz w:val="22"/>
            <w:szCs w:val="22"/>
          </w:rPr>
          <w:tab/>
        </w:r>
        <w:r w:rsidRPr="00DA3C87">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_Toc408234842 \h </w:instrText>
        </w:r>
        <w:r>
          <w:rPr>
            <w:noProof/>
            <w:webHidden/>
          </w:rPr>
        </w:r>
        <w:r>
          <w:rPr>
            <w:noProof/>
            <w:webHidden/>
          </w:rPr>
          <w:fldChar w:fldCharType="separate"/>
        </w:r>
        <w:r>
          <w:rPr>
            <w:noProof/>
            <w:webHidden/>
          </w:rPr>
          <w:t>13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3" w:history="1">
        <w:r w:rsidRPr="00DA3C87">
          <w:rPr>
            <w:rStyle w:val="Hyperlink"/>
            <w:noProof/>
          </w:rPr>
          <w:t>2.5.4</w:t>
        </w:r>
        <w:r>
          <w:rPr>
            <w:rFonts w:asciiTheme="minorHAnsi" w:eastAsiaTheme="minorEastAsia" w:hAnsiTheme="minorHAnsi" w:cstheme="minorBidi"/>
            <w:i w:val="0"/>
            <w:iCs w:val="0"/>
            <w:noProof/>
            <w:sz w:val="22"/>
            <w:szCs w:val="22"/>
          </w:rPr>
          <w:tab/>
        </w:r>
        <w:r w:rsidRPr="00DA3C87">
          <w:rPr>
            <w:rStyle w:val="Hyperlink"/>
            <w:noProof/>
          </w:rPr>
          <w:t>Target Harvest Size</w:t>
        </w:r>
        <w:r>
          <w:rPr>
            <w:noProof/>
            <w:webHidden/>
          </w:rPr>
          <w:tab/>
        </w:r>
        <w:r>
          <w:rPr>
            <w:noProof/>
            <w:webHidden/>
          </w:rPr>
          <w:fldChar w:fldCharType="begin"/>
        </w:r>
        <w:r>
          <w:rPr>
            <w:noProof/>
            <w:webHidden/>
          </w:rPr>
          <w:instrText xml:space="preserve"> PAGEREF _Toc408234843 \h </w:instrText>
        </w:r>
        <w:r>
          <w:rPr>
            <w:noProof/>
            <w:webHidden/>
          </w:rPr>
        </w:r>
        <w:r>
          <w:rPr>
            <w:noProof/>
            <w:webHidden/>
          </w:rPr>
          <w:fldChar w:fldCharType="separate"/>
        </w:r>
        <w:r>
          <w:rPr>
            <w:noProof/>
            <w:webHidden/>
          </w:rPr>
          <w:t>13</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4" w:history="1">
        <w:r w:rsidRPr="00DA3C87">
          <w:rPr>
            <w:rStyle w:val="Hyperlink"/>
            <w:noProof/>
          </w:rPr>
          <w:t>2.5.5</w:t>
        </w:r>
        <w:r>
          <w:rPr>
            <w:rFonts w:asciiTheme="minorHAnsi" w:eastAsiaTheme="minorEastAsia" w:hAnsiTheme="minorHAnsi" w:cstheme="minorBidi"/>
            <w:i w:val="0"/>
            <w:iCs w:val="0"/>
            <w:noProof/>
            <w:sz w:val="22"/>
            <w:szCs w:val="22"/>
          </w:rPr>
          <w:tab/>
        </w:r>
        <w:r w:rsidRPr="00DA3C87">
          <w:rPr>
            <w:rStyle w:val="Hyperlink"/>
            <w:noProof/>
          </w:rPr>
          <w:t>Patch Cutting (Group Selection)</w:t>
        </w:r>
        <w:r>
          <w:rPr>
            <w:noProof/>
            <w:webHidden/>
          </w:rPr>
          <w:tab/>
        </w:r>
        <w:r>
          <w:rPr>
            <w:noProof/>
            <w:webHidden/>
          </w:rPr>
          <w:fldChar w:fldCharType="begin"/>
        </w:r>
        <w:r>
          <w:rPr>
            <w:noProof/>
            <w:webHidden/>
          </w:rPr>
          <w:instrText xml:space="preserve"> PAGEREF _Toc408234844 \h </w:instrText>
        </w:r>
        <w:r>
          <w:rPr>
            <w:noProof/>
            <w:webHidden/>
          </w:rPr>
        </w:r>
        <w:r>
          <w:rPr>
            <w:noProof/>
            <w:webHidden/>
          </w:rPr>
          <w:fldChar w:fldCharType="separate"/>
        </w:r>
        <w:r>
          <w:rPr>
            <w:noProof/>
            <w:webHidden/>
          </w:rPr>
          <w:t>14</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45" w:history="1">
        <w:r w:rsidRPr="00DA3C87">
          <w:rPr>
            <w:rStyle w:val="Hyperlink"/>
            <w:noProof/>
          </w:rPr>
          <w:t>2.6</w:t>
        </w:r>
        <w:r>
          <w:rPr>
            <w:rFonts w:asciiTheme="minorHAnsi" w:eastAsiaTheme="minorEastAsia" w:hAnsiTheme="minorHAnsi" w:cstheme="minorBidi"/>
            <w:noProof/>
            <w:sz w:val="22"/>
            <w:szCs w:val="22"/>
          </w:rPr>
          <w:tab/>
        </w:r>
        <w:r w:rsidRPr="00DA3C87">
          <w:rPr>
            <w:rStyle w:val="Hyperlink"/>
            <w:noProof/>
          </w:rPr>
          <w:t>Cohort Removal List</w:t>
        </w:r>
        <w:r>
          <w:rPr>
            <w:noProof/>
            <w:webHidden/>
          </w:rPr>
          <w:tab/>
        </w:r>
        <w:r>
          <w:rPr>
            <w:noProof/>
            <w:webHidden/>
          </w:rPr>
          <w:fldChar w:fldCharType="begin"/>
        </w:r>
        <w:r>
          <w:rPr>
            <w:noProof/>
            <w:webHidden/>
          </w:rPr>
          <w:instrText xml:space="preserve"> PAGEREF _Toc408234845 \h </w:instrText>
        </w:r>
        <w:r>
          <w:rPr>
            <w:noProof/>
            <w:webHidden/>
          </w:rPr>
        </w:r>
        <w:r>
          <w:rPr>
            <w:noProof/>
            <w:webHidden/>
          </w:rPr>
          <w:fldChar w:fldCharType="separate"/>
        </w:r>
        <w:r>
          <w:rPr>
            <w:noProof/>
            <w:webHidden/>
          </w:rPr>
          <w:t>15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6" w:history="1">
        <w:r w:rsidRPr="00DA3C87">
          <w:rPr>
            <w:rStyle w:val="Hyperlink"/>
            <w:noProof/>
          </w:rPr>
          <w:t>2.6.1</w:t>
        </w:r>
        <w:r>
          <w:rPr>
            <w:rFonts w:asciiTheme="minorHAnsi" w:eastAsiaTheme="minorEastAsia" w:hAnsiTheme="minorHAnsi" w:cstheme="minorBidi"/>
            <w:i w:val="0"/>
            <w:iCs w:val="0"/>
            <w:noProof/>
            <w:sz w:val="22"/>
            <w:szCs w:val="22"/>
          </w:rPr>
          <w:tab/>
        </w:r>
        <w:r w:rsidRPr="00DA3C87">
          <w:rPr>
            <w:rStyle w:val="Hyperlink"/>
            <w:noProof/>
          </w:rPr>
          <w:t>CohortsRemoved</w:t>
        </w:r>
        <w:r>
          <w:rPr>
            <w:noProof/>
            <w:webHidden/>
          </w:rPr>
          <w:tab/>
        </w:r>
        <w:r>
          <w:rPr>
            <w:noProof/>
            <w:webHidden/>
          </w:rPr>
          <w:fldChar w:fldCharType="begin"/>
        </w:r>
        <w:r>
          <w:rPr>
            <w:noProof/>
            <w:webHidden/>
          </w:rPr>
          <w:instrText xml:space="preserve"> PAGEREF _Toc408234846 \h </w:instrText>
        </w:r>
        <w:r>
          <w:rPr>
            <w:noProof/>
            <w:webHidden/>
          </w:rPr>
        </w:r>
        <w:r>
          <w:rPr>
            <w:noProof/>
            <w:webHidden/>
          </w:rPr>
          <w:fldChar w:fldCharType="separate"/>
        </w:r>
        <w:r>
          <w:rPr>
            <w:noProof/>
            <w:webHidden/>
          </w:rPr>
          <w:t>15</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7" w:history="1">
        <w:r w:rsidRPr="00DA3C87">
          <w:rPr>
            <w:rStyle w:val="Hyperlink"/>
            <w:noProof/>
          </w:rPr>
          <w:t>2.6.2</w:t>
        </w:r>
        <w:r>
          <w:rPr>
            <w:rFonts w:asciiTheme="minorHAnsi" w:eastAsiaTheme="minorEastAsia" w:hAnsiTheme="minorHAnsi" w:cstheme="minorBidi"/>
            <w:i w:val="0"/>
            <w:iCs w:val="0"/>
            <w:noProof/>
            <w:sz w:val="22"/>
            <w:szCs w:val="22"/>
          </w:rPr>
          <w:tab/>
        </w:r>
        <w:r w:rsidRPr="00DA3C87">
          <w:rPr>
            <w:rStyle w:val="Hyperlink"/>
            <w:noProof/>
          </w:rPr>
          <w:t>Plant</w:t>
        </w:r>
        <w:r>
          <w:rPr>
            <w:noProof/>
            <w:webHidden/>
          </w:rPr>
          <w:tab/>
        </w:r>
        <w:r>
          <w:rPr>
            <w:noProof/>
            <w:webHidden/>
          </w:rPr>
          <w:fldChar w:fldCharType="begin"/>
        </w:r>
        <w:r>
          <w:rPr>
            <w:noProof/>
            <w:webHidden/>
          </w:rPr>
          <w:instrText xml:space="preserve"> PAGEREF _Toc408234847 \h </w:instrText>
        </w:r>
        <w:r>
          <w:rPr>
            <w:noProof/>
            <w:webHidden/>
          </w:rPr>
        </w:r>
        <w:r>
          <w:rPr>
            <w:noProof/>
            <w:webHidden/>
          </w:rPr>
          <w:fldChar w:fldCharType="separate"/>
        </w:r>
        <w:r>
          <w:rPr>
            <w:noProof/>
            <w:webHidden/>
          </w:rPr>
          <w:t>16</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48" w:history="1">
        <w:r w:rsidRPr="00DA3C87">
          <w:rPr>
            <w:rStyle w:val="Hyperlink"/>
            <w:noProof/>
          </w:rPr>
          <w:t>2.7</w:t>
        </w:r>
        <w:r>
          <w:rPr>
            <w:rFonts w:asciiTheme="minorHAnsi" w:eastAsiaTheme="minorEastAsia" w:hAnsiTheme="minorHAnsi" w:cstheme="minorBidi"/>
            <w:noProof/>
            <w:sz w:val="22"/>
            <w:szCs w:val="22"/>
          </w:rPr>
          <w:tab/>
        </w:r>
        <w:r w:rsidRPr="00DA3C87">
          <w:rPr>
            <w:rStyle w:val="Hyperlink"/>
            <w:noProof/>
          </w:rPr>
          <w:t>Repeated Prescriptions</w:t>
        </w:r>
        <w:r>
          <w:rPr>
            <w:noProof/>
            <w:webHidden/>
          </w:rPr>
          <w:tab/>
        </w:r>
        <w:r>
          <w:rPr>
            <w:noProof/>
            <w:webHidden/>
          </w:rPr>
          <w:fldChar w:fldCharType="begin"/>
        </w:r>
        <w:r>
          <w:rPr>
            <w:noProof/>
            <w:webHidden/>
          </w:rPr>
          <w:instrText xml:space="preserve"> PAGEREF _Toc408234848 \h </w:instrText>
        </w:r>
        <w:r>
          <w:rPr>
            <w:noProof/>
            <w:webHidden/>
          </w:rPr>
        </w:r>
        <w:r>
          <w:rPr>
            <w:noProof/>
            <w:webHidden/>
          </w:rPr>
          <w:fldChar w:fldCharType="separate"/>
        </w:r>
        <w:r>
          <w:rPr>
            <w:noProof/>
            <w:webHidden/>
          </w:rPr>
          <w:t>17</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49" w:history="1">
        <w:r w:rsidRPr="00DA3C87">
          <w:rPr>
            <w:rStyle w:val="Hyperlink"/>
            <w:noProof/>
          </w:rPr>
          <w:t>2.7.1</w:t>
        </w:r>
        <w:r>
          <w:rPr>
            <w:rFonts w:asciiTheme="minorHAnsi" w:eastAsiaTheme="minorEastAsia" w:hAnsiTheme="minorHAnsi" w:cstheme="minorBidi"/>
            <w:i w:val="0"/>
            <w:iCs w:val="0"/>
            <w:noProof/>
            <w:sz w:val="22"/>
            <w:szCs w:val="22"/>
          </w:rPr>
          <w:tab/>
        </w:r>
        <w:r w:rsidRPr="00DA3C87">
          <w:rPr>
            <w:rStyle w:val="Hyperlink"/>
            <w:noProof/>
          </w:rPr>
          <w:t>Single Repeat Harvests</w:t>
        </w:r>
        <w:r>
          <w:rPr>
            <w:noProof/>
            <w:webHidden/>
          </w:rPr>
          <w:tab/>
        </w:r>
        <w:r>
          <w:rPr>
            <w:noProof/>
            <w:webHidden/>
          </w:rPr>
          <w:fldChar w:fldCharType="begin"/>
        </w:r>
        <w:r>
          <w:rPr>
            <w:noProof/>
            <w:webHidden/>
          </w:rPr>
          <w:instrText xml:space="preserve"> PAGEREF _Toc408234849 \h </w:instrText>
        </w:r>
        <w:r>
          <w:rPr>
            <w:noProof/>
            <w:webHidden/>
          </w:rPr>
        </w:r>
        <w:r>
          <w:rPr>
            <w:noProof/>
            <w:webHidden/>
          </w:rPr>
          <w:fldChar w:fldCharType="separate"/>
        </w:r>
        <w:r>
          <w:rPr>
            <w:noProof/>
            <w:webHidden/>
          </w:rPr>
          <w:t>17</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50" w:history="1">
        <w:r w:rsidRPr="00DA3C87">
          <w:rPr>
            <w:rStyle w:val="Hyperlink"/>
            <w:noProof/>
          </w:rPr>
          <w:t>2.7.2</w:t>
        </w:r>
        <w:r>
          <w:rPr>
            <w:rFonts w:asciiTheme="minorHAnsi" w:eastAsiaTheme="minorEastAsia" w:hAnsiTheme="minorHAnsi" w:cstheme="minorBidi"/>
            <w:i w:val="0"/>
            <w:iCs w:val="0"/>
            <w:noProof/>
            <w:sz w:val="22"/>
            <w:szCs w:val="22"/>
          </w:rPr>
          <w:tab/>
        </w:r>
        <w:r w:rsidRPr="00DA3C87">
          <w:rPr>
            <w:rStyle w:val="Hyperlink"/>
            <w:noProof/>
          </w:rPr>
          <w:t>Multiple Repeat Harvests</w:t>
        </w:r>
        <w:r>
          <w:rPr>
            <w:noProof/>
            <w:webHidden/>
          </w:rPr>
          <w:tab/>
        </w:r>
        <w:r>
          <w:rPr>
            <w:noProof/>
            <w:webHidden/>
          </w:rPr>
          <w:fldChar w:fldCharType="begin"/>
        </w:r>
        <w:r>
          <w:rPr>
            <w:noProof/>
            <w:webHidden/>
          </w:rPr>
          <w:instrText xml:space="preserve"> PAGEREF _Toc408234850 \h </w:instrText>
        </w:r>
        <w:r>
          <w:rPr>
            <w:noProof/>
            <w:webHidden/>
          </w:rPr>
        </w:r>
        <w:r>
          <w:rPr>
            <w:noProof/>
            <w:webHidden/>
          </w:rPr>
          <w:fldChar w:fldCharType="separate"/>
        </w:r>
        <w:r>
          <w:rPr>
            <w:noProof/>
            <w:webHidden/>
          </w:rPr>
          <w:t>18</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51" w:history="1">
        <w:r w:rsidRPr="00DA3C87">
          <w:rPr>
            <w:rStyle w:val="Hyperlink"/>
            <w:noProof/>
          </w:rPr>
          <w:t>2.8</w:t>
        </w:r>
        <w:r>
          <w:rPr>
            <w:rFonts w:asciiTheme="minorHAnsi" w:eastAsiaTheme="minorEastAsia" w:hAnsiTheme="minorHAnsi" w:cstheme="minorBidi"/>
            <w:noProof/>
            <w:sz w:val="22"/>
            <w:szCs w:val="22"/>
          </w:rPr>
          <w:tab/>
        </w:r>
        <w:r w:rsidRPr="00DA3C87">
          <w:rPr>
            <w:rStyle w:val="Hyperlink"/>
            <w:noProof/>
          </w:rPr>
          <w:t>Other Prescription Parameters</w:t>
        </w:r>
        <w:r>
          <w:rPr>
            <w:noProof/>
            <w:webHidden/>
          </w:rPr>
          <w:tab/>
        </w:r>
        <w:r>
          <w:rPr>
            <w:noProof/>
            <w:webHidden/>
          </w:rPr>
          <w:fldChar w:fldCharType="begin"/>
        </w:r>
        <w:r>
          <w:rPr>
            <w:noProof/>
            <w:webHidden/>
          </w:rPr>
          <w:instrText xml:space="preserve"> PAGEREF _Toc408234851 \h </w:instrText>
        </w:r>
        <w:r>
          <w:rPr>
            <w:noProof/>
            <w:webHidden/>
          </w:rPr>
        </w:r>
        <w:r>
          <w:rPr>
            <w:noProof/>
            <w:webHidden/>
          </w:rPr>
          <w:fldChar w:fldCharType="separate"/>
        </w:r>
        <w:r>
          <w:rPr>
            <w:noProof/>
            <w:webHidden/>
          </w:rPr>
          <w:t>18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52" w:history="1">
        <w:r w:rsidRPr="00DA3C87">
          <w:rPr>
            <w:rStyle w:val="Hyperlink"/>
            <w:noProof/>
          </w:rPr>
          <w:t>2.8.1</w:t>
        </w:r>
        <w:r>
          <w:rPr>
            <w:rFonts w:asciiTheme="minorHAnsi" w:eastAsiaTheme="minorEastAsia" w:hAnsiTheme="minorHAnsi" w:cstheme="minorBidi"/>
            <w:i w:val="0"/>
            <w:iCs w:val="0"/>
            <w:noProof/>
            <w:sz w:val="22"/>
            <w:szCs w:val="22"/>
          </w:rPr>
          <w:tab/>
        </w:r>
        <w:r w:rsidRPr="00DA3C87">
          <w:rPr>
            <w:rStyle w:val="Hyperlink"/>
            <w:noProof/>
          </w:rPr>
          <w:t>MinTimeSinceDamage</w:t>
        </w:r>
        <w:r>
          <w:rPr>
            <w:noProof/>
            <w:webHidden/>
          </w:rPr>
          <w:tab/>
        </w:r>
        <w:r>
          <w:rPr>
            <w:noProof/>
            <w:webHidden/>
          </w:rPr>
          <w:fldChar w:fldCharType="begin"/>
        </w:r>
        <w:r>
          <w:rPr>
            <w:noProof/>
            <w:webHidden/>
          </w:rPr>
          <w:instrText xml:space="preserve"> PAGEREF _Toc408234852 \h </w:instrText>
        </w:r>
        <w:r>
          <w:rPr>
            <w:noProof/>
            <w:webHidden/>
          </w:rPr>
        </w:r>
        <w:r>
          <w:rPr>
            <w:noProof/>
            <w:webHidden/>
          </w:rPr>
          <w:fldChar w:fldCharType="separate"/>
        </w:r>
        <w:r>
          <w:rPr>
            <w:noProof/>
            <w:webHidden/>
          </w:rPr>
          <w:t>18</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53" w:history="1">
        <w:r w:rsidRPr="00DA3C87">
          <w:rPr>
            <w:rStyle w:val="Hyperlink"/>
            <w:noProof/>
          </w:rPr>
          <w:t>2.8.2</w:t>
        </w:r>
        <w:r>
          <w:rPr>
            <w:rFonts w:asciiTheme="minorHAnsi" w:eastAsiaTheme="minorEastAsia" w:hAnsiTheme="minorHAnsi" w:cstheme="minorBidi"/>
            <w:i w:val="0"/>
            <w:iCs w:val="0"/>
            <w:noProof/>
            <w:sz w:val="22"/>
            <w:szCs w:val="22"/>
          </w:rPr>
          <w:tab/>
        </w:r>
        <w:r w:rsidRPr="00DA3C87">
          <w:rPr>
            <w:rStyle w:val="Hyperlink"/>
            <w:noProof/>
          </w:rPr>
          <w:t>PreventEstablishment</w:t>
        </w:r>
        <w:r>
          <w:rPr>
            <w:noProof/>
            <w:webHidden/>
          </w:rPr>
          <w:tab/>
        </w:r>
        <w:r>
          <w:rPr>
            <w:noProof/>
            <w:webHidden/>
          </w:rPr>
          <w:fldChar w:fldCharType="begin"/>
        </w:r>
        <w:r>
          <w:rPr>
            <w:noProof/>
            <w:webHidden/>
          </w:rPr>
          <w:instrText xml:space="preserve"> PAGEREF _Toc408234853 \h </w:instrText>
        </w:r>
        <w:r>
          <w:rPr>
            <w:noProof/>
            <w:webHidden/>
          </w:rPr>
        </w:r>
        <w:r>
          <w:rPr>
            <w:noProof/>
            <w:webHidden/>
          </w:rPr>
          <w:fldChar w:fldCharType="separate"/>
        </w:r>
        <w:r>
          <w:rPr>
            <w:noProof/>
            <w:webHidden/>
          </w:rPr>
          <w:t>18</w:t>
        </w:r>
        <w:r>
          <w:rPr>
            <w:noProof/>
            <w:webHidden/>
          </w:rPr>
          <w:fldChar w:fldCharType="end"/>
        </w:r>
      </w:hyperlink>
    </w:p>
    <w:p w:rsidR="00613052" w:rsidRDefault="006130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234854" w:history="1">
        <w:r w:rsidRPr="00DA3C87">
          <w:rPr>
            <w:rStyle w:val="Hyperlink"/>
            <w:noProof/>
          </w:rPr>
          <w:t>3</w:t>
        </w:r>
        <w:r>
          <w:rPr>
            <w:rFonts w:asciiTheme="minorHAnsi" w:eastAsiaTheme="minorEastAsia" w:hAnsiTheme="minorHAnsi" w:cstheme="minorBidi"/>
            <w:b w:val="0"/>
            <w:bCs w:val="0"/>
            <w:caps w:val="0"/>
            <w:noProof/>
            <w:sz w:val="22"/>
            <w:szCs w:val="22"/>
          </w:rPr>
          <w:tab/>
        </w:r>
        <w:r w:rsidRPr="00DA3C87">
          <w:rPr>
            <w:rStyle w:val="Hyperlink"/>
            <w:noProof/>
          </w:rPr>
          <w:t>Other Inputs</w:t>
        </w:r>
        <w:r>
          <w:rPr>
            <w:noProof/>
            <w:webHidden/>
          </w:rPr>
          <w:tab/>
        </w:r>
        <w:r>
          <w:rPr>
            <w:noProof/>
            <w:webHidden/>
          </w:rPr>
          <w:fldChar w:fldCharType="begin"/>
        </w:r>
        <w:r>
          <w:rPr>
            <w:noProof/>
            <w:webHidden/>
          </w:rPr>
          <w:instrText xml:space="preserve"> PAGEREF _Toc408234854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55" w:history="1">
        <w:r w:rsidRPr="00DA3C87">
          <w:rPr>
            <w:rStyle w:val="Hyperlink"/>
            <w:noProof/>
          </w:rPr>
          <w:t>3.1</w:t>
        </w:r>
        <w:r>
          <w:rPr>
            <w:rFonts w:asciiTheme="minorHAnsi" w:eastAsiaTheme="minorEastAsia" w:hAnsiTheme="minorHAnsi" w:cstheme="minorBidi"/>
            <w:noProof/>
            <w:sz w:val="22"/>
            <w:szCs w:val="22"/>
          </w:rPr>
          <w:tab/>
        </w:r>
        <w:r w:rsidRPr="00DA3C87">
          <w:rPr>
            <w:rStyle w:val="Hyperlink"/>
            <w:noProof/>
          </w:rPr>
          <w:t>LandisData</w:t>
        </w:r>
        <w:r>
          <w:rPr>
            <w:noProof/>
            <w:webHidden/>
          </w:rPr>
          <w:tab/>
        </w:r>
        <w:r>
          <w:rPr>
            <w:noProof/>
            <w:webHidden/>
          </w:rPr>
          <w:fldChar w:fldCharType="begin"/>
        </w:r>
        <w:r>
          <w:rPr>
            <w:noProof/>
            <w:webHidden/>
          </w:rPr>
          <w:instrText xml:space="preserve"> PAGEREF _Toc408234855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56" w:history="1">
        <w:r w:rsidRPr="00DA3C87">
          <w:rPr>
            <w:rStyle w:val="Hyperlink"/>
            <w:noProof/>
          </w:rPr>
          <w:t>3.2</w:t>
        </w:r>
        <w:r>
          <w:rPr>
            <w:rFonts w:asciiTheme="minorHAnsi" w:eastAsiaTheme="minorEastAsia" w:hAnsiTheme="minorHAnsi" w:cstheme="minorBidi"/>
            <w:noProof/>
            <w:sz w:val="22"/>
            <w:szCs w:val="22"/>
          </w:rPr>
          <w:tab/>
        </w:r>
        <w:r w:rsidRPr="00DA3C87">
          <w:rPr>
            <w:rStyle w:val="Hyperlink"/>
            <w:noProof/>
          </w:rPr>
          <w:t>Timestep</w:t>
        </w:r>
        <w:r>
          <w:rPr>
            <w:noProof/>
            <w:webHidden/>
          </w:rPr>
          <w:tab/>
        </w:r>
        <w:r>
          <w:rPr>
            <w:noProof/>
            <w:webHidden/>
          </w:rPr>
          <w:fldChar w:fldCharType="begin"/>
        </w:r>
        <w:r>
          <w:rPr>
            <w:noProof/>
            <w:webHidden/>
          </w:rPr>
          <w:instrText xml:space="preserve"> PAGEREF _Toc408234856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57" w:history="1">
        <w:r w:rsidRPr="00DA3C87">
          <w:rPr>
            <w:rStyle w:val="Hyperlink"/>
            <w:noProof/>
          </w:rPr>
          <w:t>3.3</w:t>
        </w:r>
        <w:r>
          <w:rPr>
            <w:rFonts w:asciiTheme="minorHAnsi" w:eastAsiaTheme="minorEastAsia" w:hAnsiTheme="minorHAnsi" w:cstheme="minorBidi"/>
            <w:noProof/>
            <w:sz w:val="22"/>
            <w:szCs w:val="22"/>
          </w:rPr>
          <w:tab/>
        </w:r>
        <w:r w:rsidRPr="00DA3C87">
          <w:rPr>
            <w:rStyle w:val="Hyperlink"/>
            <w:noProof/>
          </w:rPr>
          <w:t>Input Maps</w:t>
        </w:r>
        <w:r>
          <w:rPr>
            <w:noProof/>
            <w:webHidden/>
          </w:rPr>
          <w:tab/>
        </w:r>
        <w:r>
          <w:rPr>
            <w:noProof/>
            <w:webHidden/>
          </w:rPr>
          <w:fldChar w:fldCharType="begin"/>
        </w:r>
        <w:r>
          <w:rPr>
            <w:noProof/>
            <w:webHidden/>
          </w:rPr>
          <w:instrText xml:space="preserve"> PAGEREF _Toc408234857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58" w:history="1">
        <w:r w:rsidRPr="00DA3C87">
          <w:rPr>
            <w:rStyle w:val="Hyperlink"/>
            <w:noProof/>
          </w:rPr>
          <w:t>3.3.1</w:t>
        </w:r>
        <w:r>
          <w:rPr>
            <w:rFonts w:asciiTheme="minorHAnsi" w:eastAsiaTheme="minorEastAsia" w:hAnsiTheme="minorHAnsi" w:cstheme="minorBidi"/>
            <w:i w:val="0"/>
            <w:iCs w:val="0"/>
            <w:noProof/>
            <w:sz w:val="22"/>
            <w:szCs w:val="22"/>
          </w:rPr>
          <w:tab/>
        </w:r>
        <w:r w:rsidRPr="00DA3C87">
          <w:rPr>
            <w:rStyle w:val="Hyperlink"/>
            <w:noProof/>
          </w:rPr>
          <w:t>ManagementAreas</w:t>
        </w:r>
        <w:r>
          <w:rPr>
            <w:noProof/>
            <w:webHidden/>
          </w:rPr>
          <w:tab/>
        </w:r>
        <w:r>
          <w:rPr>
            <w:noProof/>
            <w:webHidden/>
          </w:rPr>
          <w:fldChar w:fldCharType="begin"/>
        </w:r>
        <w:r>
          <w:rPr>
            <w:noProof/>
            <w:webHidden/>
          </w:rPr>
          <w:instrText xml:space="preserve"> PAGEREF _Toc408234858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59" w:history="1">
        <w:r w:rsidRPr="00DA3C87">
          <w:rPr>
            <w:rStyle w:val="Hyperlink"/>
            <w:noProof/>
          </w:rPr>
          <w:t>3.3.2</w:t>
        </w:r>
        <w:r>
          <w:rPr>
            <w:rFonts w:asciiTheme="minorHAnsi" w:eastAsiaTheme="minorEastAsia" w:hAnsiTheme="minorHAnsi" w:cstheme="minorBidi"/>
            <w:i w:val="0"/>
            <w:iCs w:val="0"/>
            <w:noProof/>
            <w:sz w:val="22"/>
            <w:szCs w:val="22"/>
          </w:rPr>
          <w:tab/>
        </w:r>
        <w:r w:rsidRPr="00DA3C87">
          <w:rPr>
            <w:rStyle w:val="Hyperlink"/>
            <w:noProof/>
          </w:rPr>
          <w:t>Stands</w:t>
        </w:r>
        <w:r>
          <w:rPr>
            <w:noProof/>
            <w:webHidden/>
          </w:rPr>
          <w:tab/>
        </w:r>
        <w:r>
          <w:rPr>
            <w:noProof/>
            <w:webHidden/>
          </w:rPr>
          <w:fldChar w:fldCharType="begin"/>
        </w:r>
        <w:r>
          <w:rPr>
            <w:noProof/>
            <w:webHidden/>
          </w:rPr>
          <w:instrText xml:space="preserve"> PAGEREF _Toc408234859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60" w:history="1">
        <w:r w:rsidRPr="00DA3C87">
          <w:rPr>
            <w:rStyle w:val="Hyperlink"/>
            <w:noProof/>
          </w:rPr>
          <w:t>3.4</w:t>
        </w:r>
        <w:r>
          <w:rPr>
            <w:rFonts w:asciiTheme="minorHAnsi" w:eastAsiaTheme="minorEastAsia" w:hAnsiTheme="minorHAnsi" w:cstheme="minorBidi"/>
            <w:noProof/>
            <w:sz w:val="22"/>
            <w:szCs w:val="22"/>
          </w:rPr>
          <w:tab/>
        </w:r>
        <w:r w:rsidRPr="00DA3C87">
          <w:rPr>
            <w:rStyle w:val="Hyperlink"/>
            <w:noProof/>
          </w:rPr>
          <w:t>Harvest Prescriptions</w:t>
        </w:r>
        <w:r>
          <w:rPr>
            <w:noProof/>
            <w:webHidden/>
          </w:rPr>
          <w:tab/>
        </w:r>
        <w:r>
          <w:rPr>
            <w:noProof/>
            <w:webHidden/>
          </w:rPr>
          <w:fldChar w:fldCharType="begin"/>
        </w:r>
        <w:r>
          <w:rPr>
            <w:noProof/>
            <w:webHidden/>
          </w:rPr>
          <w:instrText xml:space="preserve"> PAGEREF _Toc408234860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61" w:history="1">
        <w:r w:rsidRPr="00DA3C87">
          <w:rPr>
            <w:rStyle w:val="Hyperlink"/>
            <w:noProof/>
          </w:rPr>
          <w:t>3.5</w:t>
        </w:r>
        <w:r>
          <w:rPr>
            <w:rFonts w:asciiTheme="minorHAnsi" w:eastAsiaTheme="minorEastAsia" w:hAnsiTheme="minorHAnsi" w:cstheme="minorBidi"/>
            <w:noProof/>
            <w:sz w:val="22"/>
            <w:szCs w:val="22"/>
          </w:rPr>
          <w:tab/>
        </w:r>
        <w:r w:rsidRPr="00DA3C87">
          <w:rPr>
            <w:rStyle w:val="Hyperlink"/>
            <w:noProof/>
          </w:rPr>
          <w:t>Harvest Implementations Table</w:t>
        </w:r>
        <w:r>
          <w:rPr>
            <w:noProof/>
            <w:webHidden/>
          </w:rPr>
          <w:tab/>
        </w:r>
        <w:r>
          <w:rPr>
            <w:noProof/>
            <w:webHidden/>
          </w:rPr>
          <w:fldChar w:fldCharType="begin"/>
        </w:r>
        <w:r>
          <w:rPr>
            <w:noProof/>
            <w:webHidden/>
          </w:rPr>
          <w:instrText xml:space="preserve"> PAGEREF _Toc408234861 \h </w:instrText>
        </w:r>
        <w:r>
          <w:rPr>
            <w:noProof/>
            <w:webHidden/>
          </w:rPr>
        </w:r>
        <w:r>
          <w:rPr>
            <w:noProof/>
            <w:webHidden/>
          </w:rPr>
          <w:fldChar w:fldCharType="separate"/>
        </w:r>
        <w:r>
          <w:rPr>
            <w:noProof/>
            <w:webHidden/>
          </w:rPr>
          <w:t>19</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2" w:history="1">
        <w:r w:rsidRPr="00DA3C87">
          <w:rPr>
            <w:rStyle w:val="Hyperlink"/>
            <w:noProof/>
          </w:rPr>
          <w:t>3.5.1</w:t>
        </w:r>
        <w:r>
          <w:rPr>
            <w:rFonts w:asciiTheme="minorHAnsi" w:eastAsiaTheme="minorEastAsia" w:hAnsiTheme="minorHAnsi" w:cstheme="minorBidi"/>
            <w:i w:val="0"/>
            <w:iCs w:val="0"/>
            <w:noProof/>
            <w:sz w:val="22"/>
            <w:szCs w:val="22"/>
          </w:rPr>
          <w:tab/>
        </w:r>
        <w:r w:rsidRPr="00DA3C87">
          <w:rPr>
            <w:rStyle w:val="Hyperlink"/>
            <w:noProof/>
          </w:rPr>
          <w:t>Table Name</w:t>
        </w:r>
        <w:r>
          <w:rPr>
            <w:noProof/>
            <w:webHidden/>
          </w:rPr>
          <w:tab/>
        </w:r>
        <w:r>
          <w:rPr>
            <w:noProof/>
            <w:webHidden/>
          </w:rPr>
          <w:fldChar w:fldCharType="begin"/>
        </w:r>
        <w:r>
          <w:rPr>
            <w:noProof/>
            <w:webHidden/>
          </w:rPr>
          <w:instrText xml:space="preserve"> PAGEREF _Toc408234862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3" w:history="1">
        <w:r w:rsidRPr="00DA3C87">
          <w:rPr>
            <w:rStyle w:val="Hyperlink"/>
            <w:noProof/>
          </w:rPr>
          <w:t>3.5.2</w:t>
        </w:r>
        <w:r>
          <w:rPr>
            <w:rFonts w:asciiTheme="minorHAnsi" w:eastAsiaTheme="minorEastAsia" w:hAnsiTheme="minorHAnsi" w:cstheme="minorBidi"/>
            <w:i w:val="0"/>
            <w:iCs w:val="0"/>
            <w:noProof/>
            <w:sz w:val="22"/>
            <w:szCs w:val="22"/>
          </w:rPr>
          <w:tab/>
        </w:r>
        <w:r w:rsidRPr="00DA3C87">
          <w:rPr>
            <w:rStyle w:val="Hyperlink"/>
            <w:noProof/>
          </w:rPr>
          <w:t>Management Area Column</w:t>
        </w:r>
        <w:r>
          <w:rPr>
            <w:noProof/>
            <w:webHidden/>
          </w:rPr>
          <w:tab/>
        </w:r>
        <w:r>
          <w:rPr>
            <w:noProof/>
            <w:webHidden/>
          </w:rPr>
          <w:fldChar w:fldCharType="begin"/>
        </w:r>
        <w:r>
          <w:rPr>
            <w:noProof/>
            <w:webHidden/>
          </w:rPr>
          <w:instrText xml:space="preserve"> PAGEREF _Toc408234863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4" w:history="1">
        <w:r w:rsidRPr="00DA3C87">
          <w:rPr>
            <w:rStyle w:val="Hyperlink"/>
            <w:noProof/>
          </w:rPr>
          <w:t>3.5.3</w:t>
        </w:r>
        <w:r>
          <w:rPr>
            <w:rFonts w:asciiTheme="minorHAnsi" w:eastAsiaTheme="minorEastAsia" w:hAnsiTheme="minorHAnsi" w:cstheme="minorBidi"/>
            <w:i w:val="0"/>
            <w:iCs w:val="0"/>
            <w:noProof/>
            <w:sz w:val="22"/>
            <w:szCs w:val="22"/>
          </w:rPr>
          <w:tab/>
        </w:r>
        <w:r w:rsidRPr="00DA3C87">
          <w:rPr>
            <w:rStyle w:val="Hyperlink"/>
            <w:noProof/>
          </w:rPr>
          <w:t>Prescription Column</w:t>
        </w:r>
        <w:r>
          <w:rPr>
            <w:noProof/>
            <w:webHidden/>
          </w:rPr>
          <w:tab/>
        </w:r>
        <w:r>
          <w:rPr>
            <w:noProof/>
            <w:webHidden/>
          </w:rPr>
          <w:fldChar w:fldCharType="begin"/>
        </w:r>
        <w:r>
          <w:rPr>
            <w:noProof/>
            <w:webHidden/>
          </w:rPr>
          <w:instrText xml:space="preserve"> PAGEREF _Toc408234864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5" w:history="1">
        <w:r w:rsidRPr="00DA3C87">
          <w:rPr>
            <w:rStyle w:val="Hyperlink"/>
            <w:noProof/>
          </w:rPr>
          <w:t>3.5.4</w:t>
        </w:r>
        <w:r>
          <w:rPr>
            <w:rFonts w:asciiTheme="minorHAnsi" w:eastAsiaTheme="minorEastAsia" w:hAnsiTheme="minorHAnsi" w:cstheme="minorBidi"/>
            <w:i w:val="0"/>
            <w:iCs w:val="0"/>
            <w:noProof/>
            <w:sz w:val="22"/>
            <w:szCs w:val="22"/>
          </w:rPr>
          <w:tab/>
        </w:r>
        <w:r w:rsidRPr="00DA3C87">
          <w:rPr>
            <w:rStyle w:val="Hyperlink"/>
            <w:noProof/>
          </w:rPr>
          <w:t>Area To Harvest Column</w:t>
        </w:r>
        <w:r>
          <w:rPr>
            <w:noProof/>
            <w:webHidden/>
          </w:rPr>
          <w:tab/>
        </w:r>
        <w:r>
          <w:rPr>
            <w:noProof/>
            <w:webHidden/>
          </w:rPr>
          <w:fldChar w:fldCharType="begin"/>
        </w:r>
        <w:r>
          <w:rPr>
            <w:noProof/>
            <w:webHidden/>
          </w:rPr>
          <w:instrText xml:space="preserve"> PAGEREF _Toc408234865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6" w:history="1">
        <w:r w:rsidRPr="00DA3C87">
          <w:rPr>
            <w:rStyle w:val="Hyperlink"/>
            <w:noProof/>
          </w:rPr>
          <w:t>3.5.5</w:t>
        </w:r>
        <w:r>
          <w:rPr>
            <w:rFonts w:asciiTheme="minorHAnsi" w:eastAsiaTheme="minorEastAsia" w:hAnsiTheme="minorHAnsi" w:cstheme="minorBidi"/>
            <w:i w:val="0"/>
            <w:iCs w:val="0"/>
            <w:noProof/>
            <w:sz w:val="22"/>
            <w:szCs w:val="22"/>
          </w:rPr>
          <w:tab/>
        </w:r>
        <w:r w:rsidRPr="00DA3C87">
          <w:rPr>
            <w:rStyle w:val="Hyperlink"/>
            <w:noProof/>
          </w:rPr>
          <w:t>Begin Time Column</w:t>
        </w:r>
        <w:r>
          <w:rPr>
            <w:noProof/>
            <w:webHidden/>
          </w:rPr>
          <w:tab/>
        </w:r>
        <w:r>
          <w:rPr>
            <w:noProof/>
            <w:webHidden/>
          </w:rPr>
          <w:fldChar w:fldCharType="begin"/>
        </w:r>
        <w:r>
          <w:rPr>
            <w:noProof/>
            <w:webHidden/>
          </w:rPr>
          <w:instrText xml:space="preserve"> PAGEREF _Toc408234866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8234867" w:history="1">
        <w:r w:rsidRPr="00DA3C87">
          <w:rPr>
            <w:rStyle w:val="Hyperlink"/>
            <w:noProof/>
          </w:rPr>
          <w:t>3.5.6</w:t>
        </w:r>
        <w:r>
          <w:rPr>
            <w:rFonts w:asciiTheme="minorHAnsi" w:eastAsiaTheme="minorEastAsia" w:hAnsiTheme="minorHAnsi" w:cstheme="minorBidi"/>
            <w:i w:val="0"/>
            <w:iCs w:val="0"/>
            <w:noProof/>
            <w:sz w:val="22"/>
            <w:szCs w:val="22"/>
          </w:rPr>
          <w:tab/>
        </w:r>
        <w:r w:rsidRPr="00DA3C87">
          <w:rPr>
            <w:rStyle w:val="Hyperlink"/>
            <w:noProof/>
          </w:rPr>
          <w:t>End Time Column</w:t>
        </w:r>
        <w:r>
          <w:rPr>
            <w:noProof/>
            <w:webHidden/>
          </w:rPr>
          <w:tab/>
        </w:r>
        <w:r>
          <w:rPr>
            <w:noProof/>
            <w:webHidden/>
          </w:rPr>
          <w:fldChar w:fldCharType="begin"/>
        </w:r>
        <w:r>
          <w:rPr>
            <w:noProof/>
            <w:webHidden/>
          </w:rPr>
          <w:instrText xml:space="preserve"> PAGEREF _Toc408234867 \h </w:instrText>
        </w:r>
        <w:r>
          <w:rPr>
            <w:noProof/>
            <w:webHidden/>
          </w:rPr>
        </w:r>
        <w:r>
          <w:rPr>
            <w:noProof/>
            <w:webHidden/>
          </w:rPr>
          <w:fldChar w:fldCharType="separate"/>
        </w:r>
        <w:r>
          <w:rPr>
            <w:noProof/>
            <w:webHidden/>
          </w:rPr>
          <w:t>20</w:t>
        </w:r>
        <w:r>
          <w:rPr>
            <w:noProof/>
            <w:webHidden/>
          </w:rPr>
          <w:fldChar w:fldCharType="end"/>
        </w:r>
      </w:hyperlink>
    </w:p>
    <w:p w:rsidR="00613052" w:rsidRDefault="006130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234868" w:history="1">
        <w:r w:rsidRPr="00DA3C87">
          <w:rPr>
            <w:rStyle w:val="Hyperlink"/>
            <w:noProof/>
          </w:rPr>
          <w:t>4</w:t>
        </w:r>
        <w:r>
          <w:rPr>
            <w:rFonts w:asciiTheme="minorHAnsi" w:eastAsiaTheme="minorEastAsia" w:hAnsiTheme="minorHAnsi" w:cstheme="minorBidi"/>
            <w:b w:val="0"/>
            <w:bCs w:val="0"/>
            <w:caps w:val="0"/>
            <w:noProof/>
            <w:sz w:val="22"/>
            <w:szCs w:val="22"/>
          </w:rPr>
          <w:tab/>
        </w:r>
        <w:r w:rsidRPr="00DA3C87">
          <w:rPr>
            <w:rStyle w:val="Hyperlink"/>
            <w:noProof/>
          </w:rPr>
          <w:t>Specifying outputs</w:t>
        </w:r>
        <w:r>
          <w:rPr>
            <w:noProof/>
            <w:webHidden/>
          </w:rPr>
          <w:tab/>
        </w:r>
        <w:r>
          <w:rPr>
            <w:noProof/>
            <w:webHidden/>
          </w:rPr>
          <w:fldChar w:fldCharType="begin"/>
        </w:r>
        <w:r>
          <w:rPr>
            <w:noProof/>
            <w:webHidden/>
          </w:rPr>
          <w:instrText xml:space="preserve"> PAGEREF _Toc408234868 \h </w:instrText>
        </w:r>
        <w:r>
          <w:rPr>
            <w:noProof/>
            <w:webHidden/>
          </w:rPr>
        </w:r>
        <w:r>
          <w:rPr>
            <w:noProof/>
            <w:webHidden/>
          </w:rPr>
          <w:fldChar w:fldCharType="separate"/>
        </w:r>
        <w:r>
          <w:rPr>
            <w:noProof/>
            <w:webHidden/>
          </w:rPr>
          <w:t>22</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69" w:history="1">
        <w:r w:rsidRPr="00DA3C87">
          <w:rPr>
            <w:rStyle w:val="Hyperlink"/>
            <w:noProof/>
          </w:rPr>
          <w:t>4.1</w:t>
        </w:r>
        <w:r>
          <w:rPr>
            <w:rFonts w:asciiTheme="minorHAnsi" w:eastAsiaTheme="minorEastAsia" w:hAnsiTheme="minorHAnsi" w:cstheme="minorBidi"/>
            <w:noProof/>
            <w:sz w:val="22"/>
            <w:szCs w:val="22"/>
          </w:rPr>
          <w:tab/>
        </w:r>
        <w:r w:rsidRPr="00DA3C87">
          <w:rPr>
            <w:rStyle w:val="Hyperlink"/>
            <w:noProof/>
          </w:rPr>
          <w:t>PrescriptionMaps</w:t>
        </w:r>
        <w:r>
          <w:rPr>
            <w:noProof/>
            <w:webHidden/>
          </w:rPr>
          <w:tab/>
        </w:r>
        <w:r>
          <w:rPr>
            <w:noProof/>
            <w:webHidden/>
          </w:rPr>
          <w:fldChar w:fldCharType="begin"/>
        </w:r>
        <w:r>
          <w:rPr>
            <w:noProof/>
            <w:webHidden/>
          </w:rPr>
          <w:instrText xml:space="preserve"> PAGEREF _Toc408234869 \h </w:instrText>
        </w:r>
        <w:r>
          <w:rPr>
            <w:noProof/>
            <w:webHidden/>
          </w:rPr>
        </w:r>
        <w:r>
          <w:rPr>
            <w:noProof/>
            <w:webHidden/>
          </w:rPr>
          <w:fldChar w:fldCharType="separate"/>
        </w:r>
        <w:r>
          <w:rPr>
            <w:noProof/>
            <w:webHidden/>
          </w:rPr>
          <w:t>22</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0" w:history="1">
        <w:r w:rsidRPr="00DA3C87">
          <w:rPr>
            <w:rStyle w:val="Hyperlink"/>
            <w:noProof/>
          </w:rPr>
          <w:t>4.2</w:t>
        </w:r>
        <w:r>
          <w:rPr>
            <w:rFonts w:asciiTheme="minorHAnsi" w:eastAsiaTheme="minorEastAsia" w:hAnsiTheme="minorHAnsi" w:cstheme="minorBidi"/>
            <w:noProof/>
            <w:sz w:val="22"/>
            <w:szCs w:val="22"/>
          </w:rPr>
          <w:tab/>
        </w:r>
        <w:r w:rsidRPr="00DA3C87">
          <w:rPr>
            <w:rStyle w:val="Hyperlink"/>
            <w:noProof/>
          </w:rPr>
          <w:t>EventLog</w:t>
        </w:r>
        <w:r>
          <w:rPr>
            <w:noProof/>
            <w:webHidden/>
          </w:rPr>
          <w:tab/>
        </w:r>
        <w:r>
          <w:rPr>
            <w:noProof/>
            <w:webHidden/>
          </w:rPr>
          <w:fldChar w:fldCharType="begin"/>
        </w:r>
        <w:r>
          <w:rPr>
            <w:noProof/>
            <w:webHidden/>
          </w:rPr>
          <w:instrText xml:space="preserve"> PAGEREF _Toc408234870 \h </w:instrText>
        </w:r>
        <w:r>
          <w:rPr>
            <w:noProof/>
            <w:webHidden/>
          </w:rPr>
        </w:r>
        <w:r>
          <w:rPr>
            <w:noProof/>
            <w:webHidden/>
          </w:rPr>
          <w:fldChar w:fldCharType="separate"/>
        </w:r>
        <w:r>
          <w:rPr>
            <w:noProof/>
            <w:webHidden/>
          </w:rPr>
          <w:t>22</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1" w:history="1">
        <w:r w:rsidRPr="00DA3C87">
          <w:rPr>
            <w:rStyle w:val="Hyperlink"/>
            <w:noProof/>
          </w:rPr>
          <w:t>4.3</w:t>
        </w:r>
        <w:r>
          <w:rPr>
            <w:rFonts w:asciiTheme="minorHAnsi" w:eastAsiaTheme="minorEastAsia" w:hAnsiTheme="minorHAnsi" w:cstheme="minorBidi"/>
            <w:noProof/>
            <w:sz w:val="22"/>
            <w:szCs w:val="22"/>
          </w:rPr>
          <w:tab/>
        </w:r>
        <w:r w:rsidRPr="00DA3C87">
          <w:rPr>
            <w:rStyle w:val="Hyperlink"/>
            <w:noProof/>
          </w:rPr>
          <w:t>SummaryLog</w:t>
        </w:r>
        <w:r>
          <w:rPr>
            <w:noProof/>
            <w:webHidden/>
          </w:rPr>
          <w:tab/>
        </w:r>
        <w:r>
          <w:rPr>
            <w:noProof/>
            <w:webHidden/>
          </w:rPr>
          <w:fldChar w:fldCharType="begin"/>
        </w:r>
        <w:r>
          <w:rPr>
            <w:noProof/>
            <w:webHidden/>
          </w:rPr>
          <w:instrText xml:space="preserve"> PAGEREF _Toc408234871 \h </w:instrText>
        </w:r>
        <w:r>
          <w:rPr>
            <w:noProof/>
            <w:webHidden/>
          </w:rPr>
        </w:r>
        <w:r>
          <w:rPr>
            <w:noProof/>
            <w:webHidden/>
          </w:rPr>
          <w:fldChar w:fldCharType="separate"/>
        </w:r>
        <w:r>
          <w:rPr>
            <w:noProof/>
            <w:webHidden/>
          </w:rPr>
          <w:t>22</w:t>
        </w:r>
        <w:r>
          <w:rPr>
            <w:noProof/>
            <w:webHidden/>
          </w:rPr>
          <w:fldChar w:fldCharType="end"/>
        </w:r>
      </w:hyperlink>
    </w:p>
    <w:p w:rsidR="00613052" w:rsidRDefault="006130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234872" w:history="1">
        <w:r w:rsidRPr="00DA3C87">
          <w:rPr>
            <w:rStyle w:val="Hyperlink"/>
            <w:noProof/>
          </w:rPr>
          <w:t>5</w:t>
        </w:r>
        <w:r>
          <w:rPr>
            <w:rFonts w:asciiTheme="minorHAnsi" w:eastAsiaTheme="minorEastAsia" w:hAnsiTheme="minorHAnsi" w:cstheme="minorBidi"/>
            <w:b w:val="0"/>
            <w:bCs w:val="0"/>
            <w:caps w:val="0"/>
            <w:noProof/>
            <w:sz w:val="22"/>
            <w:szCs w:val="22"/>
          </w:rPr>
          <w:tab/>
        </w:r>
        <w:r w:rsidRPr="00DA3C87">
          <w:rPr>
            <w:rStyle w:val="Hyperlink"/>
            <w:noProof/>
          </w:rPr>
          <w:t>Output Files</w:t>
        </w:r>
        <w:r>
          <w:rPr>
            <w:noProof/>
            <w:webHidden/>
          </w:rPr>
          <w:tab/>
        </w:r>
        <w:r>
          <w:rPr>
            <w:noProof/>
            <w:webHidden/>
          </w:rPr>
          <w:fldChar w:fldCharType="begin"/>
        </w:r>
        <w:r>
          <w:rPr>
            <w:noProof/>
            <w:webHidden/>
          </w:rPr>
          <w:instrText xml:space="preserve"> PAGEREF _Toc408234872 \h </w:instrText>
        </w:r>
        <w:r>
          <w:rPr>
            <w:noProof/>
            <w:webHidden/>
          </w:rPr>
        </w:r>
        <w:r>
          <w:rPr>
            <w:noProof/>
            <w:webHidden/>
          </w:rPr>
          <w:fldChar w:fldCharType="separate"/>
        </w:r>
        <w:r>
          <w:rPr>
            <w:noProof/>
            <w:webHidden/>
          </w:rPr>
          <w:t>23</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3" w:history="1">
        <w:r w:rsidRPr="00DA3C87">
          <w:rPr>
            <w:rStyle w:val="Hyperlink"/>
            <w:noProof/>
          </w:rPr>
          <w:t>5.1</w:t>
        </w:r>
        <w:r>
          <w:rPr>
            <w:rFonts w:asciiTheme="minorHAnsi" w:eastAsiaTheme="minorEastAsia" w:hAnsiTheme="minorHAnsi" w:cstheme="minorBidi"/>
            <w:noProof/>
            <w:sz w:val="22"/>
            <w:szCs w:val="22"/>
          </w:rPr>
          <w:tab/>
        </w:r>
        <w:r w:rsidRPr="00DA3C87">
          <w:rPr>
            <w:rStyle w:val="Hyperlink"/>
            <w:noProof/>
          </w:rPr>
          <w:t>Prescription Maps</w:t>
        </w:r>
        <w:r>
          <w:rPr>
            <w:noProof/>
            <w:webHidden/>
          </w:rPr>
          <w:tab/>
        </w:r>
        <w:r>
          <w:rPr>
            <w:noProof/>
            <w:webHidden/>
          </w:rPr>
          <w:fldChar w:fldCharType="begin"/>
        </w:r>
        <w:r>
          <w:rPr>
            <w:noProof/>
            <w:webHidden/>
          </w:rPr>
          <w:instrText xml:space="preserve"> PAGEREF _Toc408234873 \h </w:instrText>
        </w:r>
        <w:r>
          <w:rPr>
            <w:noProof/>
            <w:webHidden/>
          </w:rPr>
        </w:r>
        <w:r>
          <w:rPr>
            <w:noProof/>
            <w:webHidden/>
          </w:rPr>
          <w:fldChar w:fldCharType="separate"/>
        </w:r>
        <w:r>
          <w:rPr>
            <w:noProof/>
            <w:webHidden/>
          </w:rPr>
          <w:t>23</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4" w:history="1">
        <w:r w:rsidRPr="00DA3C87">
          <w:rPr>
            <w:rStyle w:val="Hyperlink"/>
            <w:noProof/>
          </w:rPr>
          <w:t>5.2</w:t>
        </w:r>
        <w:r>
          <w:rPr>
            <w:rFonts w:asciiTheme="minorHAnsi" w:eastAsiaTheme="minorEastAsia" w:hAnsiTheme="minorHAnsi" w:cstheme="minorBidi"/>
            <w:noProof/>
            <w:sz w:val="22"/>
            <w:szCs w:val="22"/>
          </w:rPr>
          <w:tab/>
        </w:r>
        <w:r w:rsidRPr="00DA3C87">
          <w:rPr>
            <w:rStyle w:val="Hyperlink"/>
            <w:noProof/>
          </w:rPr>
          <w:t>Event Log</w:t>
        </w:r>
        <w:r>
          <w:rPr>
            <w:noProof/>
            <w:webHidden/>
          </w:rPr>
          <w:tab/>
        </w:r>
        <w:r>
          <w:rPr>
            <w:noProof/>
            <w:webHidden/>
          </w:rPr>
          <w:fldChar w:fldCharType="begin"/>
        </w:r>
        <w:r>
          <w:rPr>
            <w:noProof/>
            <w:webHidden/>
          </w:rPr>
          <w:instrText xml:space="preserve"> PAGEREF _Toc408234874 \h </w:instrText>
        </w:r>
        <w:r>
          <w:rPr>
            <w:noProof/>
            <w:webHidden/>
          </w:rPr>
        </w:r>
        <w:r>
          <w:rPr>
            <w:noProof/>
            <w:webHidden/>
          </w:rPr>
          <w:fldChar w:fldCharType="separate"/>
        </w:r>
        <w:r>
          <w:rPr>
            <w:noProof/>
            <w:webHidden/>
          </w:rPr>
          <w:t>23</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5" w:history="1">
        <w:r w:rsidRPr="00DA3C87">
          <w:rPr>
            <w:rStyle w:val="Hyperlink"/>
            <w:noProof/>
          </w:rPr>
          <w:t>5.3</w:t>
        </w:r>
        <w:r>
          <w:rPr>
            <w:rFonts w:asciiTheme="minorHAnsi" w:eastAsiaTheme="minorEastAsia" w:hAnsiTheme="minorHAnsi" w:cstheme="minorBidi"/>
            <w:noProof/>
            <w:sz w:val="22"/>
            <w:szCs w:val="22"/>
          </w:rPr>
          <w:tab/>
        </w:r>
        <w:r w:rsidRPr="00DA3C87">
          <w:rPr>
            <w:rStyle w:val="Hyperlink"/>
            <w:noProof/>
          </w:rPr>
          <w:t>Summary Log</w:t>
        </w:r>
        <w:r>
          <w:rPr>
            <w:noProof/>
            <w:webHidden/>
          </w:rPr>
          <w:tab/>
        </w:r>
        <w:r>
          <w:rPr>
            <w:noProof/>
            <w:webHidden/>
          </w:rPr>
          <w:fldChar w:fldCharType="begin"/>
        </w:r>
        <w:r>
          <w:rPr>
            <w:noProof/>
            <w:webHidden/>
          </w:rPr>
          <w:instrText xml:space="preserve"> PAGEREF _Toc408234875 \h </w:instrText>
        </w:r>
        <w:r>
          <w:rPr>
            <w:noProof/>
            <w:webHidden/>
          </w:rPr>
        </w:r>
        <w:r>
          <w:rPr>
            <w:noProof/>
            <w:webHidden/>
          </w:rPr>
          <w:fldChar w:fldCharType="separate"/>
        </w:r>
        <w:r>
          <w:rPr>
            <w:noProof/>
            <w:webHidden/>
          </w:rPr>
          <w:t>23</w:t>
        </w:r>
        <w:r>
          <w:rPr>
            <w:noProof/>
            <w:webHidden/>
          </w:rPr>
          <w:fldChar w:fldCharType="end"/>
        </w:r>
      </w:hyperlink>
    </w:p>
    <w:p w:rsidR="00613052" w:rsidRDefault="006130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8234876" w:history="1">
        <w:r w:rsidRPr="00DA3C87">
          <w:rPr>
            <w:rStyle w:val="Hyperlink"/>
            <w:noProof/>
          </w:rPr>
          <w:t>6</w:t>
        </w:r>
        <w:r>
          <w:rPr>
            <w:rFonts w:asciiTheme="minorHAnsi" w:eastAsiaTheme="minorEastAsia" w:hAnsiTheme="minorHAnsi" w:cstheme="minorBidi"/>
            <w:b w:val="0"/>
            <w:bCs w:val="0"/>
            <w:caps w:val="0"/>
            <w:noProof/>
            <w:sz w:val="22"/>
            <w:szCs w:val="22"/>
          </w:rPr>
          <w:tab/>
        </w:r>
        <w:r w:rsidRPr="00DA3C87">
          <w:rPr>
            <w:rStyle w:val="Hyperlink"/>
            <w:noProof/>
          </w:rPr>
          <w:t>Example Inputs</w:t>
        </w:r>
        <w:r>
          <w:rPr>
            <w:noProof/>
            <w:webHidden/>
          </w:rPr>
          <w:tab/>
        </w:r>
        <w:r>
          <w:rPr>
            <w:noProof/>
            <w:webHidden/>
          </w:rPr>
          <w:fldChar w:fldCharType="begin"/>
        </w:r>
        <w:r>
          <w:rPr>
            <w:noProof/>
            <w:webHidden/>
          </w:rPr>
          <w:instrText xml:space="preserve"> PAGEREF _Toc408234876 \h </w:instrText>
        </w:r>
        <w:r>
          <w:rPr>
            <w:noProof/>
            <w:webHidden/>
          </w:rPr>
        </w:r>
        <w:r>
          <w:rPr>
            <w:noProof/>
            <w:webHidden/>
          </w:rPr>
          <w:fldChar w:fldCharType="separate"/>
        </w:r>
        <w:r>
          <w:rPr>
            <w:noProof/>
            <w:webHidden/>
          </w:rPr>
          <w:t>24</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7" w:history="1">
        <w:r w:rsidRPr="00DA3C87">
          <w:rPr>
            <w:rStyle w:val="Hyperlink"/>
            <w:noProof/>
          </w:rPr>
          <w:t>6.1</w:t>
        </w:r>
        <w:r>
          <w:rPr>
            <w:rFonts w:asciiTheme="minorHAnsi" w:eastAsiaTheme="minorEastAsia" w:hAnsiTheme="minorHAnsi" w:cstheme="minorBidi"/>
            <w:noProof/>
            <w:sz w:val="22"/>
            <w:szCs w:val="22"/>
          </w:rPr>
          <w:tab/>
        </w:r>
        <w:r w:rsidRPr="00DA3C87">
          <w:rPr>
            <w:rStyle w:val="Hyperlink"/>
            <w:noProof/>
          </w:rPr>
          <w:t>Example Forest Type Tables</w:t>
        </w:r>
        <w:r>
          <w:rPr>
            <w:noProof/>
            <w:webHidden/>
          </w:rPr>
          <w:tab/>
        </w:r>
        <w:r>
          <w:rPr>
            <w:noProof/>
            <w:webHidden/>
          </w:rPr>
          <w:fldChar w:fldCharType="begin"/>
        </w:r>
        <w:r>
          <w:rPr>
            <w:noProof/>
            <w:webHidden/>
          </w:rPr>
          <w:instrText xml:space="preserve"> PAGEREF _Toc408234877 \h </w:instrText>
        </w:r>
        <w:r>
          <w:rPr>
            <w:noProof/>
            <w:webHidden/>
          </w:rPr>
        </w:r>
        <w:r>
          <w:rPr>
            <w:noProof/>
            <w:webHidden/>
          </w:rPr>
          <w:fldChar w:fldCharType="separate"/>
        </w:r>
        <w:r>
          <w:rPr>
            <w:noProof/>
            <w:webHidden/>
          </w:rPr>
          <w:t>24</w:t>
        </w:r>
        <w:r>
          <w:rPr>
            <w:noProof/>
            <w:webHidden/>
          </w:rPr>
          <w:fldChar w:fldCharType="end"/>
        </w:r>
      </w:hyperlink>
    </w:p>
    <w:p w:rsidR="00613052" w:rsidRDefault="00613052">
      <w:pPr>
        <w:pStyle w:val="TOC2"/>
        <w:tabs>
          <w:tab w:val="left" w:pos="720"/>
          <w:tab w:val="right" w:leader="dot" w:pos="8976"/>
        </w:tabs>
        <w:rPr>
          <w:rFonts w:asciiTheme="minorHAnsi" w:eastAsiaTheme="minorEastAsia" w:hAnsiTheme="minorHAnsi" w:cstheme="minorBidi"/>
          <w:noProof/>
          <w:sz w:val="22"/>
          <w:szCs w:val="22"/>
        </w:rPr>
      </w:pPr>
      <w:hyperlink w:anchor="_Toc408234878" w:history="1">
        <w:r w:rsidRPr="00DA3C87">
          <w:rPr>
            <w:rStyle w:val="Hyperlink"/>
            <w:noProof/>
          </w:rPr>
          <w:t>6.2</w:t>
        </w:r>
        <w:r>
          <w:rPr>
            <w:rFonts w:asciiTheme="minorHAnsi" w:eastAsiaTheme="minorEastAsia" w:hAnsiTheme="minorHAnsi" w:cstheme="minorBidi"/>
            <w:noProof/>
            <w:sz w:val="22"/>
            <w:szCs w:val="22"/>
          </w:rPr>
          <w:tab/>
        </w:r>
        <w:r w:rsidRPr="00DA3C87">
          <w:rPr>
            <w:rStyle w:val="Hyperlink"/>
            <w:noProof/>
          </w:rPr>
          <w:t>Example Parameter File</w:t>
        </w:r>
        <w:r>
          <w:rPr>
            <w:noProof/>
            <w:webHidden/>
          </w:rPr>
          <w:tab/>
        </w:r>
        <w:r>
          <w:rPr>
            <w:noProof/>
            <w:webHidden/>
          </w:rPr>
          <w:fldChar w:fldCharType="begin"/>
        </w:r>
        <w:r>
          <w:rPr>
            <w:noProof/>
            <w:webHidden/>
          </w:rPr>
          <w:instrText xml:space="preserve"> PAGEREF _Toc408234878 \h </w:instrText>
        </w:r>
        <w:r>
          <w:rPr>
            <w:noProof/>
            <w:webHidden/>
          </w:rPr>
        </w:r>
        <w:r>
          <w:rPr>
            <w:noProof/>
            <w:webHidden/>
          </w:rPr>
          <w:fldChar w:fldCharType="separate"/>
        </w:r>
        <w:r>
          <w:rPr>
            <w:noProof/>
            <w:webHidden/>
          </w:rPr>
          <w:t>25</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08234808"/>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10650D" w:rsidRPr="006604E3" w:rsidRDefault="0010650D">
      <w:pPr>
        <w:pStyle w:val="Heading2"/>
      </w:pPr>
      <w:bookmarkStart w:id="5" w:name="_Toc408234809"/>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08234810"/>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08234811"/>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08234812"/>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08234813"/>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w:t>
      </w:r>
      <w:r w:rsidR="006A79E9" w:rsidRPr="006A79E9">
        <w:t>3.5.4</w:t>
      </w:r>
      <w:r w:rsidRPr="006A79E9">
        <w:t xml:space="preserve"> </w:t>
      </w:r>
      <w:r w:rsidR="006A79E9">
        <w:t xml:space="preserve">Area </w:t>
      </w:r>
      <w:proofErr w:type="gramStart"/>
      <w:r w:rsidR="006A79E9">
        <w:t>To</w:t>
      </w:r>
      <w:proofErr w:type="gramEnd"/>
      <w:r w:rsidR="006A79E9">
        <w:t xml:space="preserve"> Harvest</w:t>
      </w:r>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08234814"/>
      <w:r>
        <w:t>Major Releases</w:t>
      </w:r>
      <w:bookmarkEnd w:id="11"/>
    </w:p>
    <w:p w:rsidR="00613052" w:rsidRDefault="00613052" w:rsidP="002E3FB8">
      <w:pPr>
        <w:pStyle w:val="Heading3"/>
        <w:ind w:left="720" w:hanging="720"/>
      </w:pPr>
      <w:bookmarkStart w:id="12" w:name="_Toc408234815"/>
      <w:r>
        <w:t>Version 3.0</w:t>
      </w:r>
      <w:bookmarkEnd w:id="12"/>
    </w:p>
    <w:p w:rsidR="00613052" w:rsidRPr="00613052" w:rsidRDefault="00613052" w:rsidP="00613052">
      <w:pPr>
        <w:pStyle w:val="textbody"/>
      </w:pPr>
      <w:r w:rsidRPr="00613052">
        <w:t>Added the Priority parameter to the Patch Cutting Site Selection option</w:t>
      </w:r>
    </w:p>
    <w:p w:rsidR="002E3FB8" w:rsidRDefault="002E3FB8" w:rsidP="002E3FB8">
      <w:pPr>
        <w:pStyle w:val="Heading3"/>
        <w:ind w:left="720" w:hanging="720"/>
      </w:pPr>
      <w:bookmarkStart w:id="13" w:name="_Toc408234816"/>
      <w:r>
        <w:t>Version 2.2</w:t>
      </w:r>
      <w:bookmarkEnd w:id="13"/>
    </w:p>
    <w:p w:rsidR="002E3FB8" w:rsidRPr="001A0F57"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2E3FB8" w:rsidRDefault="002E3FB8" w:rsidP="002E3FB8">
      <w:pPr>
        <w:pStyle w:val="Heading3"/>
        <w:ind w:left="720" w:hanging="720"/>
      </w:pPr>
      <w:bookmarkStart w:id="14" w:name="_Toc408234817"/>
      <w:r>
        <w:t>Version 2.1</w:t>
      </w:r>
      <w:bookmarkEnd w:id="14"/>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5" w:name="_Toc251661117"/>
      <w:bookmarkStart w:id="16" w:name="_Toc408234818"/>
      <w:r>
        <w:t>Version 2.0</w:t>
      </w:r>
      <w:bookmarkEnd w:id="16"/>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08234819"/>
      <w:r>
        <w:t>Version 1.2</w:t>
      </w:r>
      <w:bookmarkEnd w:id="17"/>
    </w:p>
    <w:bookmarkEnd w:id="15"/>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8" w:name="_Toc408234820"/>
      <w:r>
        <w:lastRenderedPageBreak/>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10650D" w:rsidRPr="006604E3" w:rsidRDefault="0010650D">
      <w:pPr>
        <w:pStyle w:val="Heading2"/>
      </w:pPr>
      <w:bookmarkStart w:id="19" w:name="_Toc408234821"/>
      <w:r w:rsidRPr="006604E3">
        <w:t>References</w:t>
      </w:r>
      <w:bookmarkEnd w:id="19"/>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0" w:name="_Toc404064273"/>
      <w:bookmarkStart w:id="21" w:name="_Toc113769710"/>
      <w:bookmarkStart w:id="22" w:name="_Toc113770926"/>
      <w:bookmarkStart w:id="23" w:name="_Toc408234822"/>
      <w:bookmarkEnd w:id="20"/>
      <w:r w:rsidRPr="006604E3">
        <w:t>Acknowledgements</w:t>
      </w:r>
      <w:bookmarkEnd w:id="21"/>
      <w:bookmarkEnd w:id="22"/>
      <w:bookmarkEnd w:id="23"/>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4" w:name="_Toc408234823"/>
      <w:r w:rsidRPr="006604E3">
        <w:lastRenderedPageBreak/>
        <w:t>Harvest Prescriptions</w:t>
      </w:r>
      <w:bookmarkEnd w:id="24"/>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5" w:name="_Toc408234824"/>
      <w:r>
        <w:t>Prescription Keywords</w:t>
      </w:r>
      <w:bookmarkEnd w:id="25"/>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6" w:name="_Toc408234825"/>
      <w:r w:rsidRPr="006604E3">
        <w:lastRenderedPageBreak/>
        <w:t>Prescription</w:t>
      </w:r>
      <w:bookmarkEnd w:id="26"/>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7" w:name="_Toc408234826"/>
      <w:r w:rsidRPr="006604E3">
        <w:t>Stand Rankings</w:t>
      </w:r>
      <w:bookmarkEnd w:id="27"/>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8" w:name="_Toc408234827"/>
      <w:proofErr w:type="spellStart"/>
      <w:r w:rsidRPr="006604E3">
        <w:t>StandRanking</w:t>
      </w:r>
      <w:bookmarkEnd w:id="28"/>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29" w:name="_Toc408234828"/>
      <w:r w:rsidRPr="006604E3">
        <w:t>Maximum cohort age</w:t>
      </w:r>
      <w:r w:rsidR="00775BFE">
        <w:t xml:space="preserve"> (</w:t>
      </w:r>
      <w:r w:rsidR="00ED6378">
        <w:t xml:space="preserve">keyword: </w:t>
      </w:r>
      <w:proofErr w:type="spellStart"/>
      <w:r w:rsidR="00775BFE">
        <w:t>MaxCohortAge</w:t>
      </w:r>
      <w:proofErr w:type="spellEnd"/>
      <w:r w:rsidR="00775BFE">
        <w:t>)</w:t>
      </w:r>
      <w:bookmarkEnd w:id="29"/>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0" w:name="_Toc408234829"/>
      <w:r w:rsidRPr="006604E3">
        <w:t>Economic importance</w:t>
      </w:r>
      <w:r w:rsidR="00775BFE">
        <w:t xml:space="preserve"> (</w:t>
      </w:r>
      <w:r w:rsidR="00ED6378">
        <w:t xml:space="preserve">keyword: </w:t>
      </w:r>
      <w:r w:rsidR="00775BFE">
        <w:t>Economic)</w:t>
      </w:r>
      <w:bookmarkEnd w:id="30"/>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1" w:name="_Toc408234830"/>
      <w:r w:rsidRPr="006604E3">
        <w:t>Regulate cohort ages</w:t>
      </w:r>
      <w:r w:rsidR="00ED6378">
        <w:t xml:space="preserve"> (keyword: </w:t>
      </w:r>
      <w:proofErr w:type="spellStart"/>
      <w:r w:rsidR="00ED6378">
        <w:t>RegulateAges</w:t>
      </w:r>
      <w:proofErr w:type="spellEnd"/>
      <w:r w:rsidR="00ED6378">
        <w:t>)</w:t>
      </w:r>
      <w:bookmarkEnd w:id="31"/>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2" w:name="_Toc408234831"/>
      <w:r w:rsidRPr="006604E3">
        <w:t xml:space="preserve">Random </w:t>
      </w:r>
      <w:r w:rsidR="00ED6378">
        <w:t>(keyword: Random)</w:t>
      </w:r>
      <w:bookmarkEnd w:id="32"/>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3" w:name="_Toc408234832"/>
      <w:r>
        <w:lastRenderedPageBreak/>
        <w:t>Fire hazard</w:t>
      </w:r>
      <w:r w:rsidR="00ED6378">
        <w:t xml:space="preserve"> (keyword: </w:t>
      </w:r>
      <w:proofErr w:type="spellStart"/>
      <w:r w:rsidR="00ED6378">
        <w:t>FireHazard</w:t>
      </w:r>
      <w:proofErr w:type="spellEnd"/>
      <w:r w:rsidR="00ED6378">
        <w:t>)</w:t>
      </w:r>
      <w:bookmarkEnd w:id="33"/>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4" w:name="_Toc408234833"/>
      <w:r>
        <w:t>S</w:t>
      </w:r>
      <w:r w:rsidRPr="006604E3">
        <w:t>tand Qualifications</w:t>
      </w:r>
      <w:bookmarkEnd w:id="34"/>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5" w:name="_Ref138843898"/>
      <w:r w:rsidRPr="006604E3">
        <w:lastRenderedPageBreak/>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36" w:name="_Toc408234834"/>
      <w:bookmarkEnd w:id="35"/>
      <w:proofErr w:type="spellStart"/>
      <w:r>
        <w:t>Minimum</w:t>
      </w:r>
      <w:r w:rsidRPr="006604E3">
        <w:t>Age</w:t>
      </w:r>
      <w:bookmarkEnd w:id="36"/>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7" w:name="_Toc408234835"/>
      <w:proofErr w:type="spellStart"/>
      <w:r>
        <w:t>Maximum</w:t>
      </w:r>
      <w:r w:rsidRPr="006604E3">
        <w:t>Age</w:t>
      </w:r>
      <w:bookmarkEnd w:id="37"/>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8" w:name="_Toc408234836"/>
      <w:proofErr w:type="spellStart"/>
      <w:r w:rsidRPr="006604E3">
        <w:t>MinimumTimeSinceLastHarvest</w:t>
      </w:r>
      <w:bookmarkEnd w:id="38"/>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39" w:name="_Toc408234837"/>
      <w:r>
        <w:t>Adjacency constraints</w:t>
      </w:r>
      <w:bookmarkEnd w:id="39"/>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lastRenderedPageBreak/>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0" w:name="_Toc408234838"/>
      <w:r>
        <w:t>Forest Type</w:t>
      </w:r>
      <w:bookmarkEnd w:id="40"/>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w:t>
      </w:r>
      <w:r>
        <w:rPr>
          <w:color w:val="000000"/>
        </w:rPr>
        <w:lastRenderedPageBreak/>
        <w:t>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Chapter 6</w:t>
      </w:r>
      <w:r w:rsidRPr="006A79E9">
        <w:rPr>
          <w:color w:val="000000"/>
        </w:rPr>
        <w:t>.</w:t>
      </w:r>
      <w:r>
        <w:t xml:space="preserve"> </w:t>
      </w:r>
    </w:p>
    <w:p w:rsidR="0010650D" w:rsidRPr="006604E3" w:rsidRDefault="0010650D">
      <w:pPr>
        <w:pStyle w:val="Heading2"/>
      </w:pPr>
      <w:bookmarkStart w:id="41" w:name="_Ref138855801"/>
      <w:bookmarkStart w:id="42" w:name="_Ref138855808"/>
      <w:bookmarkStart w:id="43" w:name="_Toc408234839"/>
      <w:r w:rsidRPr="006604E3">
        <w:t>Site Selection</w:t>
      </w:r>
      <w:bookmarkEnd w:id="41"/>
      <w:bookmarkEnd w:id="42"/>
      <w:bookmarkEnd w:id="43"/>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44" w:name="_Toc408234840"/>
      <w:proofErr w:type="spellStart"/>
      <w:r w:rsidRPr="006604E3">
        <w:t>SiteSelection</w:t>
      </w:r>
      <w:bookmarkEnd w:id="44"/>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613052">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613052" w:rsidRPr="00613052">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5" w:name="_Toc408234841"/>
      <w:r w:rsidRPr="006604E3">
        <w:t>Complete Stand</w:t>
      </w:r>
      <w:r w:rsidR="00935E16">
        <w:t xml:space="preserve"> (keyword: Complete)</w:t>
      </w:r>
      <w:bookmarkEnd w:id="45"/>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46" w:name="_Toc408234842"/>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46"/>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47" w:name="_Toc408234843"/>
      <w:r w:rsidRPr="006604E3">
        <w:t>Target Harvest Size</w:t>
      </w:r>
      <w:bookmarkEnd w:id="47"/>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 xml:space="preserve">When the selected </w:t>
      </w:r>
      <w:r w:rsidR="00D0759D">
        <w:lastRenderedPageBreak/>
        <w:t>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8" w:name="_Toc408234844"/>
      <w:r w:rsidRPr="006604E3">
        <w:t>Patch Cutting (Group Selection)</w:t>
      </w:r>
      <w:bookmarkEnd w:id="48"/>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lastRenderedPageBreak/>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49" w:name="_Toc408234845"/>
      <w:r w:rsidRPr="006604E3">
        <w:t>Cohort Removal List</w:t>
      </w:r>
      <w:bookmarkEnd w:id="49"/>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0" w:name="_Ref139708716"/>
      <w:bookmarkStart w:id="51" w:name="_Toc408234846"/>
      <w:proofErr w:type="spellStart"/>
      <w:r w:rsidRPr="006604E3">
        <w:t>CohortsRemoved</w:t>
      </w:r>
      <w:bookmarkEnd w:id="50"/>
      <w:bookmarkEnd w:id="51"/>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r w:rsidRPr="006604E3">
        <w:t>abiebals</w:t>
      </w:r>
      <w:proofErr w:type="spell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r w:rsidRPr="006604E3">
        <w:t>acerrubr</w:t>
      </w:r>
      <w:proofErr w:type="spell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r w:rsidRPr="006604E3">
        <w:t>pinubank</w:t>
      </w:r>
      <w:proofErr w:type="spellEnd"/>
      <w:r w:rsidRPr="006604E3">
        <w:t xml:space="preserve">    </w:t>
      </w:r>
      <w:r>
        <w:t>1/3</w:t>
      </w:r>
    </w:p>
    <w:p w:rsidR="0010650D" w:rsidRPr="006604E3" w:rsidRDefault="0010650D" w:rsidP="003624D0">
      <w:pPr>
        <w:pStyle w:val="Heading3"/>
        <w:ind w:left="720" w:hanging="720"/>
      </w:pPr>
      <w:bookmarkStart w:id="52" w:name="_Ref139708815"/>
      <w:bookmarkStart w:id="53" w:name="_Toc408234847"/>
      <w:r w:rsidRPr="006604E3">
        <w:t>Plant</w:t>
      </w:r>
      <w:bookmarkEnd w:id="52"/>
      <w:bookmarkEnd w:id="53"/>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54" w:name="_Ref112552676"/>
      <w:bookmarkStart w:id="55" w:name="_Ref112552716"/>
      <w:bookmarkStart w:id="56" w:name="_Toc408234848"/>
      <w:r>
        <w:lastRenderedPageBreak/>
        <w:t xml:space="preserve">Repeated </w:t>
      </w:r>
      <w:r w:rsidRPr="006604E3">
        <w:t>Prescription</w:t>
      </w:r>
      <w:r>
        <w:t>s</w:t>
      </w:r>
      <w:bookmarkEnd w:id="56"/>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57" w:name="_Toc408234849"/>
      <w:r w:rsidRPr="006604E3">
        <w:t>Single Repeat Harvests</w:t>
      </w:r>
      <w:bookmarkEnd w:id="54"/>
      <w:bookmarkEnd w:id="55"/>
      <w:bookmarkEnd w:id="57"/>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613052">
        <w:t>2.6.1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6A79E9">
        <w:t>2.6.2</w:t>
      </w:r>
      <w:r w:rsidRPr="006604E3">
        <w:t xml:space="preserve"> above) may follow the </w:t>
      </w:r>
      <w:r w:rsidR="006A79E9">
        <w:t>second</w:t>
      </w:r>
      <w:r w:rsidRPr="006604E3">
        <w:t xml:space="preserve"> use of the CohortsRemoved parameter.</w:t>
      </w:r>
    </w:p>
    <w:p w:rsidR="0010650D" w:rsidRPr="006604E3" w:rsidRDefault="0010650D" w:rsidP="00071640">
      <w:pPr>
        <w:pStyle w:val="Heading3"/>
      </w:pPr>
      <w:bookmarkStart w:id="58" w:name="_Ref112552679"/>
      <w:bookmarkStart w:id="59" w:name="_Toc408234850"/>
      <w:r w:rsidRPr="006604E3">
        <w:lastRenderedPageBreak/>
        <w:t>Multiple Repeat Harvests</w:t>
      </w:r>
      <w:bookmarkEnd w:id="58"/>
      <w:bookmarkEnd w:id="59"/>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0" w:name="_Toc408234851"/>
      <w:r>
        <w:t>Other Prescription Parameters</w:t>
      </w:r>
      <w:bookmarkEnd w:id="60"/>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1" w:name="_Toc408234852"/>
      <w:r>
        <w:t>MinTimeSinceDamage</w:t>
      </w:r>
      <w:bookmarkEnd w:id="61"/>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2" w:name="_Toc408234853"/>
      <w:r>
        <w:t>PreventEstablishment</w:t>
      </w:r>
      <w:bookmarkEnd w:id="62"/>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63" w:name="_Toc102232959"/>
      <w:bookmarkStart w:id="64" w:name="_Toc133934414"/>
      <w:bookmarkStart w:id="65" w:name="_Toc408234854"/>
      <w:r>
        <w:lastRenderedPageBreak/>
        <w:t xml:space="preserve">Other </w:t>
      </w:r>
      <w:r w:rsidRPr="006604E3">
        <w:t>Input</w:t>
      </w:r>
      <w:r>
        <w:t>s</w:t>
      </w:r>
      <w:bookmarkEnd w:id="63"/>
      <w:bookmarkEnd w:id="64"/>
      <w:bookmarkEnd w:id="65"/>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613052">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66" w:name="_Toc112235332"/>
      <w:bookmarkStart w:id="67" w:name="_Toc133386213"/>
      <w:bookmarkStart w:id="68" w:name="_Toc133907148"/>
      <w:bookmarkStart w:id="69" w:name="_Toc133934416"/>
      <w:bookmarkStart w:id="70" w:name="_Toc408234855"/>
      <w:r w:rsidRPr="006604E3">
        <w:t>LandisData</w:t>
      </w:r>
      <w:bookmarkEnd w:id="66"/>
      <w:bookmarkEnd w:id="67"/>
      <w:bookmarkEnd w:id="68"/>
      <w:bookmarkEnd w:id="69"/>
      <w:bookmarkEnd w:id="70"/>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1" w:name="_Toc112235333"/>
      <w:bookmarkStart w:id="72" w:name="_Toc133386214"/>
      <w:bookmarkStart w:id="73" w:name="_Toc133907149"/>
      <w:bookmarkStart w:id="74" w:name="_Toc133934417"/>
      <w:bookmarkStart w:id="75" w:name="_Toc408234856"/>
      <w:r w:rsidRPr="006604E3">
        <w:t>Timestep</w:t>
      </w:r>
      <w:bookmarkEnd w:id="71"/>
      <w:bookmarkEnd w:id="72"/>
      <w:bookmarkEnd w:id="73"/>
      <w:bookmarkEnd w:id="74"/>
      <w:bookmarkEnd w:id="75"/>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76" w:name="_Ref138851555"/>
      <w:bookmarkStart w:id="77" w:name="_Toc408234857"/>
      <w:r w:rsidRPr="006604E3">
        <w:t>Input Maps</w:t>
      </w:r>
      <w:bookmarkEnd w:id="76"/>
      <w:bookmarkEnd w:id="77"/>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8" w:name="_Toc408234858"/>
      <w:r w:rsidRPr="006604E3">
        <w:t>ManagementAreas</w:t>
      </w:r>
      <w:bookmarkEnd w:id="78"/>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613052">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79" w:name="_Toc408234859"/>
      <w:r w:rsidRPr="006604E3">
        <w:t>Stands</w:t>
      </w:r>
      <w:bookmarkEnd w:id="79"/>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0" w:name="_Toc408234860"/>
      <w:r w:rsidRPr="006604E3">
        <w:t>Harvest Prescriptions</w:t>
      </w:r>
      <w:bookmarkEnd w:id="80"/>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1" w:name="_Ref112580479"/>
      <w:bookmarkStart w:id="82" w:name="_Ref112580486"/>
      <w:bookmarkStart w:id="83" w:name="_Ref112580524"/>
      <w:bookmarkStart w:id="84" w:name="_Ref139089986"/>
      <w:bookmarkStart w:id="85" w:name="_Toc102232960"/>
      <w:bookmarkStart w:id="86" w:name="_Toc408234861"/>
      <w:r w:rsidRPr="006604E3">
        <w:t>Harves</w:t>
      </w:r>
      <w:bookmarkEnd w:id="81"/>
      <w:bookmarkEnd w:id="82"/>
      <w:bookmarkEnd w:id="83"/>
      <w:r w:rsidRPr="006604E3">
        <w:t>t Implementations Table</w:t>
      </w:r>
      <w:bookmarkEnd w:id="84"/>
      <w:bookmarkEnd w:id="86"/>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7" w:name="_Toc408234862"/>
      <w:r w:rsidRPr="006604E3">
        <w:t>Table Name</w:t>
      </w:r>
      <w:bookmarkEnd w:id="87"/>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88" w:name="_Toc408234863"/>
      <w:r w:rsidRPr="006604E3">
        <w:t>M</w:t>
      </w:r>
      <w:r>
        <w:t>anagement</w:t>
      </w:r>
      <w:r w:rsidRPr="006604E3">
        <w:t xml:space="preserve"> Area Column</w:t>
      </w:r>
      <w:bookmarkEnd w:id="88"/>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89" w:name="_Toc408234864"/>
      <w:r w:rsidRPr="006604E3">
        <w:t>Prescription Column</w:t>
      </w:r>
      <w:bookmarkEnd w:id="89"/>
    </w:p>
    <w:bookmarkEnd w:id="85"/>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0" w:name="_Toc408234865"/>
      <w:r w:rsidRPr="006604E3">
        <w:t>Area To Harvest Column</w:t>
      </w:r>
      <w:bookmarkEnd w:id="90"/>
    </w:p>
    <w:p w:rsidR="0010650D" w:rsidRPr="006604E3"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Note:  non-active sites should not be included in any management area as this may lead to erroneous </w:t>
      </w:r>
      <w:r w:rsidR="00962EB9">
        <w:t>computation of the number of sites to be harvested</w:t>
      </w:r>
      <w:r>
        <w:t>.</w:t>
      </w:r>
    </w:p>
    <w:p w:rsidR="0010650D" w:rsidRPr="006604E3" w:rsidRDefault="0010650D">
      <w:pPr>
        <w:pStyle w:val="Heading3"/>
      </w:pPr>
      <w:bookmarkStart w:id="91" w:name="_Toc408234866"/>
      <w:r w:rsidRPr="006604E3">
        <w:t>Begin Time Column</w:t>
      </w:r>
      <w:bookmarkEnd w:id="9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2" w:name="_Toc408234867"/>
      <w:r w:rsidRPr="006604E3">
        <w:t>End Time Column</w:t>
      </w:r>
      <w:bookmarkEnd w:id="92"/>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93" w:name="_Toc408234868"/>
      <w:r>
        <w:lastRenderedPageBreak/>
        <w:t>Specifying out</w:t>
      </w:r>
      <w:r w:rsidRPr="006604E3">
        <w:t>put</w:t>
      </w:r>
      <w:r>
        <w:t>s</w:t>
      </w:r>
      <w:bookmarkEnd w:id="93"/>
    </w:p>
    <w:p w:rsidR="0010650D" w:rsidRPr="006604E3" w:rsidRDefault="0010650D">
      <w:pPr>
        <w:pStyle w:val="Heading2"/>
      </w:pPr>
      <w:bookmarkStart w:id="94" w:name="_Toc408234869"/>
      <w:r w:rsidRPr="006604E3">
        <w:t>PrescriptionMaps</w:t>
      </w:r>
      <w:bookmarkEnd w:id="94"/>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613052">
        <w:t>5.1</w:t>
      </w:r>
      <w:r w:rsidR="00724156">
        <w:fldChar w:fldCharType="end"/>
      </w:r>
      <w:r w:rsidRPr="006604E3">
        <w:t xml:space="preserve">). </w:t>
      </w:r>
      <w:ins w:id="95" w:author="Eric Gustafson" w:date="2014-11-17T11:23:00Z">
        <w:r w:rsidR="00962EB9">
          <w:t xml:space="preserve"> </w:t>
        </w:r>
      </w:ins>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96" w:name="_Toc408234870"/>
      <w:r w:rsidRPr="006604E3">
        <w:t>EventLog</w:t>
      </w:r>
      <w:bookmarkEnd w:id="96"/>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613052">
        <w:t>5.2</w:t>
      </w:r>
      <w:r w:rsidR="00724156">
        <w:fldChar w:fldCharType="end"/>
      </w:r>
      <w:r w:rsidRPr="006604E3">
        <w:t>).</w:t>
      </w:r>
    </w:p>
    <w:p w:rsidR="0010650D" w:rsidRPr="006604E3" w:rsidRDefault="0010650D" w:rsidP="007C5B99">
      <w:pPr>
        <w:pStyle w:val="Heading2"/>
      </w:pPr>
      <w:bookmarkStart w:id="97" w:name="_Toc408234871"/>
      <w:r>
        <w:t>Summary</w:t>
      </w:r>
      <w:r w:rsidRPr="006604E3">
        <w:t>Log</w:t>
      </w:r>
      <w:bookmarkEnd w:id="97"/>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98" w:name="_Toc408234872"/>
      <w:r w:rsidRPr="006604E3">
        <w:lastRenderedPageBreak/>
        <w:t>Output Files</w:t>
      </w:r>
      <w:bookmarkEnd w:id="98"/>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99" w:name="_Ref138853324"/>
      <w:bookmarkStart w:id="100" w:name="_Toc408234873"/>
      <w:r w:rsidRPr="006604E3">
        <w:t>Prescription Maps</w:t>
      </w:r>
      <w:bookmarkEnd w:id="99"/>
      <w:bookmarkEnd w:id="100"/>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1" w:name="_Toc102232962"/>
      <w:bookmarkStart w:id="102" w:name="_Toc113769362"/>
      <w:bookmarkStart w:id="103" w:name="_Ref138853597"/>
      <w:bookmarkStart w:id="104" w:name="_Toc408234874"/>
      <w:r w:rsidRPr="006604E3">
        <w:t>Event Log</w:t>
      </w:r>
      <w:bookmarkEnd w:id="101"/>
      <w:bookmarkEnd w:id="102"/>
      <w:bookmarkEnd w:id="103"/>
      <w:bookmarkEnd w:id="104"/>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5" w:name="_Summary_Log"/>
      <w:bookmarkStart w:id="106" w:name="_Toc408234875"/>
      <w:bookmarkEnd w:id="105"/>
      <w:r>
        <w:t>Summary</w:t>
      </w:r>
      <w:r w:rsidRPr="006604E3">
        <w:t xml:space="preserve"> Log</w:t>
      </w:r>
      <w:bookmarkEnd w:id="106"/>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07" w:name="_Toc133386212"/>
      <w:bookmarkStart w:id="108" w:name="_Toc133907147"/>
      <w:bookmarkStart w:id="109" w:name="_Ref133933751"/>
      <w:bookmarkStart w:id="110" w:name="_Toc133934415"/>
      <w:bookmarkStart w:id="111" w:name="_Toc408234876"/>
      <w:r>
        <w:lastRenderedPageBreak/>
        <w:t>Example Inputs</w:t>
      </w:r>
      <w:bookmarkEnd w:id="111"/>
    </w:p>
    <w:p w:rsidR="0010650D" w:rsidRDefault="0010650D" w:rsidP="00F512C7">
      <w:pPr>
        <w:pStyle w:val="Heading2"/>
      </w:pPr>
      <w:bookmarkStart w:id="112" w:name="_Toc408234877"/>
      <w:r>
        <w:t>Example Forest Type Tables</w:t>
      </w:r>
      <w:bookmarkEnd w:id="112"/>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13" w:name="_Toc408234878"/>
      <w:r w:rsidRPr="006604E3">
        <w:t>Example Parameter File</w:t>
      </w:r>
      <w:bookmarkEnd w:id="107"/>
      <w:bookmarkEnd w:id="108"/>
      <w:bookmarkEnd w:id="109"/>
      <w:bookmarkEnd w:id="110"/>
      <w:bookmarkEnd w:id="113"/>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AC7" w:rsidRDefault="00110AC7">
      <w:r>
        <w:separator/>
      </w:r>
    </w:p>
  </w:endnote>
  <w:endnote w:type="continuationSeparator" w:id="0">
    <w:p w:rsidR="00110AC7" w:rsidRDefault="0011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1305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AC7" w:rsidRDefault="00110AC7">
      <w:r>
        <w:separator/>
      </w:r>
    </w:p>
  </w:footnote>
  <w:footnote w:type="continuationSeparator" w:id="0">
    <w:p w:rsidR="00110AC7" w:rsidRDefault="00110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4539A9">
    <w:pPr>
      <w:pStyle w:val="Header"/>
      <w:tabs>
        <w:tab w:val="clear" w:pos="4320"/>
        <w:tab w:val="clear" w:pos="8640"/>
        <w:tab w:val="center" w:pos="4500"/>
        <w:tab w:val="right" w:pos="9000"/>
      </w:tabs>
    </w:pPr>
    <w:fldSimple w:instr=" DOCPROPERTY  &quot;Extension Name&quot;  \* MERGEFORMAT ">
      <w:r w:rsidR="00613052">
        <w:t>Base Harvest</w:t>
      </w:r>
    </w:fldSimple>
    <w:r w:rsidR="00183C1B">
      <w:t xml:space="preserve"> v</w:t>
    </w:r>
    <w:fldSimple w:instr=" DOCPROPERTY  &quot;Extension Version&quot;  \* MERGEFORMAT ">
      <w:r w:rsidR="00613052">
        <w:t>3.0</w:t>
      </w:r>
    </w:fldSimple>
    <w:r w:rsidR="00183C1B">
      <w:tab/>
    </w:r>
    <w:r w:rsidR="00183C1B">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34734"/>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6436A"/>
    <w:rsid w:val="00183C1B"/>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4961"/>
    <w:rsid w:val="007C58EE"/>
    <w:rsid w:val="007C5B99"/>
    <w:rsid w:val="007C7FB3"/>
    <w:rsid w:val="007E294E"/>
    <w:rsid w:val="008069F0"/>
    <w:rsid w:val="008109B8"/>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1BEE"/>
    <w:rsid w:val="00C66EC2"/>
    <w:rsid w:val="00C71F39"/>
    <w:rsid w:val="00C81DBA"/>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119B-942F-43D8-B6BE-E517D6B2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29</Pages>
  <Words>7189</Words>
  <Characters>40978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6</cp:revision>
  <cp:lastPrinted>2014-03-28T21:37:00Z</cp:lastPrinted>
  <dcterms:created xsi:type="dcterms:W3CDTF">2014-12-12T23:22:00Z</dcterms:created>
  <dcterms:modified xsi:type="dcterms:W3CDTF">2015-01-05T23:25:00Z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3.0</vt:lpwstr>
  </property>
</Properties>
</file>