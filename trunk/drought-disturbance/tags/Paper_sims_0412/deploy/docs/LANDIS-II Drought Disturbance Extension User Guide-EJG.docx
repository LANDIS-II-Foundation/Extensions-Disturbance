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C3F58">
      <w:pPr>
        <w:pStyle w:val="titleline1"/>
      </w:pPr>
      <w:bookmarkStart w:id="0" w:name="_Ref75418953"/>
      <w:r>
        <w:t xml:space="preserve">Drought </w:t>
      </w:r>
      <w:r w:rsidR="00FA257D">
        <w:t>Disturbance</w:t>
      </w:r>
      <w:r w:rsidR="00925E30">
        <w:t xml:space="preserve"> </w:t>
      </w:r>
      <w:r>
        <w:t>Extension</w:t>
      </w:r>
      <w:fldSimple w:instr=" DOCPROPERTY  &quot;Extension Name&quot;  \* MERGEFORMAT "/>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fldSimple w:instr=" SAVEDATE  \@ &quot;MMMM d, yyyy&quot;  \* MERGEFORMAT ">
        <w:ins w:id="1" w:author="Eric J Gustafson" w:date="2011-08-09T09:13:00Z">
          <w:r w:rsidR="004702E5">
            <w:rPr>
              <w:noProof/>
            </w:rPr>
            <w:t>August 9, 2011</w:t>
          </w:r>
        </w:ins>
        <w:del w:id="2" w:author="Eric J Gustafson" w:date="2011-08-09T09:13:00Z">
          <w:r w:rsidR="009B5A45" w:rsidDel="004702E5">
            <w:rPr>
              <w:noProof/>
            </w:rPr>
            <w:delText>April 20, 2011</w:delText>
          </w:r>
        </w:del>
      </w:fldSimple>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3" w:name="_Toc101616050"/>
    <w:bookmarkEnd w:id="0"/>
    <w:p w:rsidR="0010696A" w:rsidRDefault="00EE55E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EE55E2">
        <w:fldChar w:fldCharType="begin"/>
      </w:r>
      <w:r w:rsidR="00BA25EB">
        <w:instrText xml:space="preserve"> TOC \o "1-3" \h \z </w:instrText>
      </w:r>
      <w:r w:rsidRPr="00EE55E2">
        <w:fldChar w:fldCharType="separate"/>
      </w:r>
      <w:hyperlink w:anchor="_Toc288805155" w:history="1">
        <w:r w:rsidR="0010696A" w:rsidRPr="00DA1EA1">
          <w:rPr>
            <w:rStyle w:val="Hyperlink"/>
            <w:noProof/>
          </w:rPr>
          <w:t>1</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Introduction</w:t>
        </w:r>
        <w:r w:rsidR="0010696A">
          <w:rPr>
            <w:noProof/>
            <w:webHidden/>
          </w:rPr>
          <w:tab/>
        </w:r>
        <w:r>
          <w:rPr>
            <w:noProof/>
            <w:webHidden/>
          </w:rPr>
          <w:fldChar w:fldCharType="begin"/>
        </w:r>
        <w:r w:rsidR="0010696A">
          <w:rPr>
            <w:noProof/>
            <w:webHidden/>
          </w:rPr>
          <w:instrText xml:space="preserve"> PAGEREF _Toc288805155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EE55E2">
      <w:pPr>
        <w:pStyle w:val="TOC2"/>
        <w:tabs>
          <w:tab w:val="left" w:pos="720"/>
          <w:tab w:val="right" w:leader="dot" w:pos="8976"/>
        </w:tabs>
        <w:rPr>
          <w:rFonts w:asciiTheme="minorHAnsi" w:eastAsiaTheme="minorEastAsia" w:hAnsiTheme="minorHAnsi" w:cstheme="minorBidi"/>
          <w:noProof/>
          <w:sz w:val="22"/>
          <w:szCs w:val="22"/>
        </w:rPr>
      </w:pPr>
      <w:hyperlink w:anchor="_Toc288805156" w:history="1">
        <w:r w:rsidR="0010696A" w:rsidRPr="00DA1EA1">
          <w:rPr>
            <w:rStyle w:val="Hyperlink"/>
            <w:noProof/>
          </w:rPr>
          <w:t>1.1</w:t>
        </w:r>
        <w:r w:rsidR="0010696A">
          <w:rPr>
            <w:rFonts w:asciiTheme="minorHAnsi" w:eastAsiaTheme="minorEastAsia" w:hAnsiTheme="minorHAnsi" w:cstheme="minorBidi"/>
            <w:noProof/>
            <w:sz w:val="22"/>
            <w:szCs w:val="22"/>
          </w:rPr>
          <w:tab/>
        </w:r>
        <w:r w:rsidR="0010696A" w:rsidRPr="00DA1EA1">
          <w:rPr>
            <w:rStyle w:val="Hyperlink"/>
            <w:noProof/>
          </w:rPr>
          <w:t>Version 1.0</w:t>
        </w:r>
        <w:r w:rsidR="0010696A">
          <w:rPr>
            <w:noProof/>
            <w:webHidden/>
          </w:rPr>
          <w:tab/>
        </w:r>
        <w:r>
          <w:rPr>
            <w:noProof/>
            <w:webHidden/>
          </w:rPr>
          <w:fldChar w:fldCharType="begin"/>
        </w:r>
        <w:r w:rsidR="0010696A">
          <w:rPr>
            <w:noProof/>
            <w:webHidden/>
          </w:rPr>
          <w:instrText xml:space="preserve"> PAGEREF _Toc288805156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EE55E2">
      <w:pPr>
        <w:pStyle w:val="TOC2"/>
        <w:tabs>
          <w:tab w:val="left" w:pos="720"/>
          <w:tab w:val="right" w:leader="dot" w:pos="8976"/>
        </w:tabs>
        <w:rPr>
          <w:rFonts w:asciiTheme="minorHAnsi" w:eastAsiaTheme="minorEastAsia" w:hAnsiTheme="minorHAnsi" w:cstheme="minorBidi"/>
          <w:noProof/>
          <w:sz w:val="22"/>
          <w:szCs w:val="22"/>
        </w:rPr>
      </w:pPr>
      <w:hyperlink w:anchor="_Toc288805157" w:history="1">
        <w:r w:rsidR="0010696A" w:rsidRPr="00DA1EA1">
          <w:rPr>
            <w:rStyle w:val="Hyperlink"/>
            <w:noProof/>
          </w:rPr>
          <w:t>1.2</w:t>
        </w:r>
        <w:r w:rsidR="0010696A">
          <w:rPr>
            <w:rFonts w:asciiTheme="minorHAnsi" w:eastAsiaTheme="minorEastAsia" w:hAnsiTheme="minorHAnsi" w:cstheme="minorBidi"/>
            <w:noProof/>
            <w:sz w:val="22"/>
            <w:szCs w:val="22"/>
          </w:rPr>
          <w:tab/>
        </w:r>
        <w:r w:rsidR="0010696A" w:rsidRPr="00DA1EA1">
          <w:rPr>
            <w:rStyle w:val="Hyperlink"/>
            <w:noProof/>
          </w:rPr>
          <w:t>References</w:t>
        </w:r>
        <w:r w:rsidR="0010696A">
          <w:rPr>
            <w:noProof/>
            <w:webHidden/>
          </w:rPr>
          <w:tab/>
        </w:r>
        <w:r>
          <w:rPr>
            <w:noProof/>
            <w:webHidden/>
          </w:rPr>
          <w:fldChar w:fldCharType="begin"/>
        </w:r>
        <w:r w:rsidR="0010696A">
          <w:rPr>
            <w:noProof/>
            <w:webHidden/>
          </w:rPr>
          <w:instrText xml:space="preserve"> PAGEREF _Toc288805157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EE55E2">
      <w:pPr>
        <w:pStyle w:val="TOC2"/>
        <w:tabs>
          <w:tab w:val="left" w:pos="720"/>
          <w:tab w:val="right" w:leader="dot" w:pos="8976"/>
        </w:tabs>
        <w:rPr>
          <w:rFonts w:asciiTheme="minorHAnsi" w:eastAsiaTheme="minorEastAsia" w:hAnsiTheme="minorHAnsi" w:cstheme="minorBidi"/>
          <w:noProof/>
          <w:sz w:val="22"/>
          <w:szCs w:val="22"/>
        </w:rPr>
      </w:pPr>
      <w:hyperlink w:anchor="_Toc288805158" w:history="1">
        <w:r w:rsidR="0010696A" w:rsidRPr="00DA1EA1">
          <w:rPr>
            <w:rStyle w:val="Hyperlink"/>
            <w:noProof/>
          </w:rPr>
          <w:t>1.3</w:t>
        </w:r>
        <w:r w:rsidR="0010696A">
          <w:rPr>
            <w:rFonts w:asciiTheme="minorHAnsi" w:eastAsiaTheme="minorEastAsia" w:hAnsiTheme="minorHAnsi" w:cstheme="minorBidi"/>
            <w:noProof/>
            <w:sz w:val="22"/>
            <w:szCs w:val="22"/>
          </w:rPr>
          <w:tab/>
        </w:r>
        <w:r w:rsidR="0010696A" w:rsidRPr="00DA1EA1">
          <w:rPr>
            <w:rStyle w:val="Hyperlink"/>
            <w:noProof/>
          </w:rPr>
          <w:t>Acknowledgments</w:t>
        </w:r>
        <w:r w:rsidR="0010696A">
          <w:rPr>
            <w:noProof/>
            <w:webHidden/>
          </w:rPr>
          <w:tab/>
        </w:r>
        <w:r>
          <w:rPr>
            <w:noProof/>
            <w:webHidden/>
          </w:rPr>
          <w:fldChar w:fldCharType="begin"/>
        </w:r>
        <w:r w:rsidR="0010696A">
          <w:rPr>
            <w:noProof/>
            <w:webHidden/>
          </w:rPr>
          <w:instrText xml:space="preserve"> PAGEREF _Toc288805158 \h </w:instrText>
        </w:r>
        <w:r>
          <w:rPr>
            <w:noProof/>
            <w:webHidden/>
          </w:rPr>
        </w:r>
        <w:r>
          <w:rPr>
            <w:noProof/>
            <w:webHidden/>
          </w:rPr>
          <w:fldChar w:fldCharType="separate"/>
        </w:r>
        <w:r w:rsidR="0010696A">
          <w:rPr>
            <w:noProof/>
            <w:webHidden/>
          </w:rPr>
          <w:t>2</w:t>
        </w:r>
        <w:r>
          <w:rPr>
            <w:noProof/>
            <w:webHidden/>
          </w:rPr>
          <w:fldChar w:fldCharType="end"/>
        </w:r>
      </w:hyperlink>
    </w:p>
    <w:p w:rsidR="0010696A" w:rsidRDefault="00EE55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59" w:history="1">
        <w:r w:rsidR="0010696A" w:rsidRPr="00DA1EA1">
          <w:rPr>
            <w:rStyle w:val="Hyperlink"/>
            <w:noProof/>
          </w:rPr>
          <w:t>2</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Extension Description</w:t>
        </w:r>
        <w:r w:rsidR="0010696A">
          <w:rPr>
            <w:noProof/>
            <w:webHidden/>
          </w:rPr>
          <w:tab/>
        </w:r>
        <w:r>
          <w:rPr>
            <w:noProof/>
            <w:webHidden/>
          </w:rPr>
          <w:fldChar w:fldCharType="begin"/>
        </w:r>
        <w:r w:rsidR="0010696A">
          <w:rPr>
            <w:noProof/>
            <w:webHidden/>
          </w:rPr>
          <w:instrText xml:space="preserve"> PAGEREF _Toc288805159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EE55E2">
      <w:pPr>
        <w:pStyle w:val="TOC2"/>
        <w:tabs>
          <w:tab w:val="left" w:pos="720"/>
          <w:tab w:val="right" w:leader="dot" w:pos="8976"/>
        </w:tabs>
        <w:rPr>
          <w:rFonts w:asciiTheme="minorHAnsi" w:eastAsiaTheme="minorEastAsia" w:hAnsiTheme="minorHAnsi" w:cstheme="minorBidi"/>
          <w:noProof/>
          <w:sz w:val="22"/>
          <w:szCs w:val="22"/>
        </w:rPr>
      </w:pPr>
      <w:hyperlink w:anchor="_Toc288805160" w:history="1">
        <w:r w:rsidR="0010696A" w:rsidRPr="00DA1EA1">
          <w:rPr>
            <w:rStyle w:val="Hyperlink"/>
            <w:noProof/>
          </w:rPr>
          <w:t>2.1</w:t>
        </w:r>
        <w:r w:rsidR="0010696A">
          <w:rPr>
            <w:rFonts w:asciiTheme="minorHAnsi" w:eastAsiaTheme="minorEastAsia" w:hAnsiTheme="minorHAnsi" w:cstheme="minorBidi"/>
            <w:noProof/>
            <w:sz w:val="22"/>
            <w:szCs w:val="22"/>
          </w:rPr>
          <w:tab/>
        </w:r>
        <w:r w:rsidR="0010696A" w:rsidRPr="00DA1EA1">
          <w:rPr>
            <w:rStyle w:val="Hyperlink"/>
            <w:noProof/>
          </w:rPr>
          <w:t>Overview</w:t>
        </w:r>
        <w:r w:rsidR="0010696A">
          <w:rPr>
            <w:noProof/>
            <w:webHidden/>
          </w:rPr>
          <w:tab/>
        </w:r>
        <w:r>
          <w:rPr>
            <w:noProof/>
            <w:webHidden/>
          </w:rPr>
          <w:fldChar w:fldCharType="begin"/>
        </w:r>
        <w:r w:rsidR="0010696A">
          <w:rPr>
            <w:noProof/>
            <w:webHidden/>
          </w:rPr>
          <w:instrText xml:space="preserve"> PAGEREF _Toc288805160 \h </w:instrText>
        </w:r>
        <w:r>
          <w:rPr>
            <w:noProof/>
            <w:webHidden/>
          </w:rPr>
        </w:r>
        <w:r>
          <w:rPr>
            <w:noProof/>
            <w:webHidden/>
          </w:rPr>
          <w:fldChar w:fldCharType="separate"/>
        </w:r>
        <w:r w:rsidR="0010696A">
          <w:rPr>
            <w:noProof/>
            <w:webHidden/>
          </w:rPr>
          <w:t>3</w:t>
        </w:r>
        <w:r>
          <w:rPr>
            <w:noProof/>
            <w:webHidden/>
          </w:rPr>
          <w:fldChar w:fldCharType="end"/>
        </w:r>
      </w:hyperlink>
    </w:p>
    <w:p w:rsidR="0010696A" w:rsidRDefault="00EE55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1" w:history="1">
        <w:r w:rsidR="0010696A" w:rsidRPr="00DA1EA1">
          <w:rPr>
            <w:rStyle w:val="Hyperlink"/>
            <w:noProof/>
          </w:rPr>
          <w:t>3</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Output</w:t>
        </w:r>
        <w:r w:rsidR="0010696A">
          <w:rPr>
            <w:noProof/>
            <w:webHidden/>
          </w:rPr>
          <w:tab/>
        </w:r>
        <w:r>
          <w:rPr>
            <w:noProof/>
            <w:webHidden/>
          </w:rPr>
          <w:fldChar w:fldCharType="begin"/>
        </w:r>
        <w:r w:rsidR="0010696A">
          <w:rPr>
            <w:noProof/>
            <w:webHidden/>
          </w:rPr>
          <w:instrText xml:space="preserve"> PAGEREF _Toc288805161 \h </w:instrText>
        </w:r>
        <w:r>
          <w:rPr>
            <w:noProof/>
            <w:webHidden/>
          </w:rPr>
        </w:r>
        <w:r>
          <w:rPr>
            <w:noProof/>
            <w:webHidden/>
          </w:rPr>
          <w:fldChar w:fldCharType="separate"/>
        </w:r>
        <w:r w:rsidR="0010696A">
          <w:rPr>
            <w:noProof/>
            <w:webHidden/>
          </w:rPr>
          <w:t>4</w:t>
        </w:r>
        <w:r>
          <w:rPr>
            <w:noProof/>
            <w:webHidden/>
          </w:rPr>
          <w:fldChar w:fldCharType="end"/>
        </w:r>
      </w:hyperlink>
    </w:p>
    <w:p w:rsidR="0010696A" w:rsidRDefault="00EE55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8805162" w:history="1">
        <w:r w:rsidR="0010696A" w:rsidRPr="00DA1EA1">
          <w:rPr>
            <w:rStyle w:val="Hyperlink"/>
            <w:noProof/>
          </w:rPr>
          <w:t>4</w:t>
        </w:r>
        <w:r w:rsidR="0010696A">
          <w:rPr>
            <w:rFonts w:asciiTheme="minorHAnsi" w:eastAsiaTheme="minorEastAsia" w:hAnsiTheme="minorHAnsi" w:cstheme="minorBidi"/>
            <w:b w:val="0"/>
            <w:bCs w:val="0"/>
            <w:caps w:val="0"/>
            <w:noProof/>
            <w:sz w:val="22"/>
            <w:szCs w:val="22"/>
          </w:rPr>
          <w:tab/>
        </w:r>
        <w:r w:rsidR="0010696A" w:rsidRPr="00DA1EA1">
          <w:rPr>
            <w:rStyle w:val="Hyperlink"/>
            <w:noProof/>
          </w:rPr>
          <w:t>Input Values</w:t>
        </w:r>
        <w:r w:rsidR="0010696A">
          <w:rPr>
            <w:noProof/>
            <w:webHidden/>
          </w:rPr>
          <w:tab/>
        </w:r>
        <w:r>
          <w:rPr>
            <w:noProof/>
            <w:webHidden/>
          </w:rPr>
          <w:fldChar w:fldCharType="begin"/>
        </w:r>
        <w:r w:rsidR="0010696A">
          <w:rPr>
            <w:noProof/>
            <w:webHidden/>
          </w:rPr>
          <w:instrText xml:space="preserve"> PAGEREF _Toc288805162 \h </w:instrText>
        </w:r>
        <w:r>
          <w:rPr>
            <w:noProof/>
            <w:webHidden/>
          </w:rPr>
        </w:r>
        <w:r>
          <w:rPr>
            <w:noProof/>
            <w:webHidden/>
          </w:rPr>
          <w:fldChar w:fldCharType="separate"/>
        </w:r>
        <w:r w:rsidR="0010696A">
          <w:rPr>
            <w:noProof/>
            <w:webHidden/>
          </w:rPr>
          <w:t>5</w:t>
        </w:r>
        <w:r>
          <w:rPr>
            <w:noProof/>
            <w:webHidden/>
          </w:rPr>
          <w:fldChar w:fldCharType="end"/>
        </w:r>
      </w:hyperlink>
    </w:p>
    <w:p w:rsidR="00BA25EB" w:rsidRDefault="00EE55E2">
      <w:pPr>
        <w:pStyle w:val="Heading1"/>
      </w:pPr>
      <w:r>
        <w:lastRenderedPageBreak/>
        <w:fldChar w:fldCharType="end"/>
      </w:r>
      <w:r w:rsidR="00BA25EB">
        <w:tab/>
      </w:r>
      <w:bookmarkStart w:id="4" w:name="_Toc288805155"/>
      <w:r w:rsidR="00BA25EB">
        <w:t>Introduction</w:t>
      </w:r>
      <w:bookmarkEnd w:id="3"/>
      <w:bookmarkEnd w:id="4"/>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5" w:name="_Toc288805156"/>
      <w:r>
        <w:t xml:space="preserve">Version </w:t>
      </w:r>
      <w:r w:rsidR="00CC3F58">
        <w:t>1.0</w:t>
      </w:r>
      <w:bookmarkEnd w:id="5"/>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r>
        <w:t>Extension Description</w:t>
      </w:r>
    </w:p>
    <w:p w:rsidR="00273078" w:rsidRDefault="00273078" w:rsidP="00273078">
      <w:pPr>
        <w:pStyle w:val="Heading3"/>
        <w:ind w:left="720" w:hanging="720"/>
      </w:pPr>
      <w:r>
        <w:t>Overview</w:t>
      </w:r>
    </w:p>
    <w:p w:rsidR="00273078" w:rsidRDefault="00273078" w:rsidP="00273078">
      <w:pPr>
        <w:pStyle w:val="textbody"/>
      </w:pPr>
      <w:r>
        <w:t xml:space="preserve">This extension </w:t>
      </w:r>
      <w:r w:rsidR="00FA257D">
        <w:t xml:space="preserve">models biomass removal, mortality, and reduced establishment </w:t>
      </w:r>
      <w:del w:id="6" w:author="Eric J Gustafson" w:date="2011-08-09T09:33:00Z">
        <w:r w:rsidR="00FA257D" w:rsidDel="00DB16AB">
          <w:delText>due to</w:delText>
        </w:r>
      </w:del>
      <w:ins w:id="7" w:author="Eric J Gustafson" w:date="2011-08-09T09:33:00Z">
        <w:r w:rsidR="00DB16AB">
          <w:t>caused by</w:t>
        </w:r>
      </w:ins>
      <w:r w:rsidR="00FA257D">
        <w:t xml:space="preserve"> drought conditions that are supplied by the Drought Generator Extension.</w:t>
      </w:r>
    </w:p>
    <w:p w:rsidR="00273078" w:rsidRDefault="00273078" w:rsidP="00273078">
      <w:pPr>
        <w:pStyle w:val="Heading3"/>
        <w:ind w:left="720" w:hanging="720"/>
      </w:pPr>
      <w:r>
        <w:t>Drought Years</w:t>
      </w:r>
    </w:p>
    <w:p w:rsidR="00273078" w:rsidRDefault="00273078" w:rsidP="00FA257D">
      <w:pPr>
        <w:pStyle w:val="textbody"/>
      </w:pPr>
      <w:r>
        <w:t xml:space="preserve">The extension </w:t>
      </w:r>
      <w:r w:rsidR="00FA257D">
        <w:t>uses the number of drought years per decade provided by the Drought Generator Extension.  The user can specify a minimum number of drought years below which drought has no impact on biomass, mortality or establishment.</w:t>
      </w:r>
    </w:p>
    <w:p w:rsidR="00FA257D" w:rsidRDefault="00FA257D" w:rsidP="00FA257D">
      <w:pPr>
        <w:pStyle w:val="Heading3"/>
        <w:ind w:left="720" w:hanging="720"/>
      </w:pPr>
      <w:r>
        <w:t>Biomass Removal</w:t>
      </w:r>
    </w:p>
    <w:p w:rsidR="00FA257D" w:rsidRDefault="00FA257D" w:rsidP="00FA257D">
      <w:pPr>
        <w:pStyle w:val="textbody"/>
        <w:rPr>
          <w:ins w:id="8" w:author="Eric J Gustafson" w:date="2011-08-09T09:41:00Z"/>
        </w:rPr>
      </w:pPr>
      <w:r>
        <w:t xml:space="preserve">The removal of biomass from cohorts depends on the </w:t>
      </w:r>
      <w:del w:id="9" w:author="Eric J Gustafson" w:date="2011-08-09T09:34:00Z">
        <w:r w:rsidDel="00DB16AB">
          <w:delText xml:space="preserve">amount </w:delText>
        </w:r>
      </w:del>
      <w:ins w:id="10" w:author="Eric J Gustafson" w:date="2011-08-09T09:34:00Z">
        <w:r w:rsidR="00DB16AB">
          <w:t>length</w:t>
        </w:r>
        <w:r w:rsidR="00DB16AB">
          <w:t xml:space="preserve"> </w:t>
        </w:r>
      </w:ins>
      <w:r>
        <w:t>of drought (</w:t>
      </w:r>
      <w:ins w:id="11" w:author="Eric J Gustafson" w:date="2011-08-09T09:34:00Z">
        <w:r w:rsidR="00DB16AB">
          <w:t xml:space="preserve">number of </w:t>
        </w:r>
      </w:ins>
      <w:r>
        <w:t xml:space="preserve">drought years per decade) and on the specific species.  The predicted percent mortality for a species is calculated from species specific inputs that define the relationship between the predictor (number of drought years) and the </w:t>
      </w:r>
      <w:del w:id="12" w:author="Eric J Gustafson" w:date="2011-08-09T09:34:00Z">
        <w:r w:rsidDel="00DB16AB">
          <w:delText xml:space="preserve">result </w:delText>
        </w:r>
      </w:del>
      <w:ins w:id="13" w:author="Eric J Gustafson" w:date="2011-08-09T09:34:00Z">
        <w:r w:rsidR="00DB16AB">
          <w:t>response</w:t>
        </w:r>
        <w:r w:rsidR="00DB16AB">
          <w:t xml:space="preserve"> </w:t>
        </w:r>
      </w:ins>
      <w:r>
        <w:t xml:space="preserve">(percent mortality).  Users supply estimates for the intercept and slope of this relationship, along with standard errors for each </w:t>
      </w:r>
      <w:del w:id="14" w:author="Eric J Gustafson" w:date="2011-08-09T09:35:00Z">
        <w:r w:rsidDel="00DB16AB">
          <w:delText xml:space="preserve">estimated </w:delText>
        </w:r>
      </w:del>
      <w:r>
        <w:t>parameter</w:t>
      </w:r>
      <w:ins w:id="15" w:author="Eric J Gustafson" w:date="2011-08-09T09:35:00Z">
        <w:r w:rsidR="00DB16AB" w:rsidRPr="00DB16AB">
          <w:t xml:space="preserve"> </w:t>
        </w:r>
        <w:r w:rsidR="00DB16AB">
          <w:t>estimate</w:t>
        </w:r>
      </w:ins>
      <w:r>
        <w:t xml:space="preserve">.  These parameters are used to generate a range </w:t>
      </w:r>
      <w:ins w:id="16" w:author="Eric J Gustafson" w:date="2011-08-09T09:35:00Z">
        <w:r w:rsidR="00DB16AB">
          <w:t xml:space="preserve">(95% confidence interval) </w:t>
        </w:r>
      </w:ins>
      <w:r>
        <w:t xml:space="preserve">of mortality values based on the </w:t>
      </w:r>
      <w:r w:rsidR="00480F17">
        <w:t>number of drought years</w:t>
      </w:r>
      <w:ins w:id="17" w:author="Eric J Gustafson" w:date="2011-08-09T09:36:00Z">
        <w:r w:rsidR="00DB16AB">
          <w:t xml:space="preserve"> for the </w:t>
        </w:r>
        <w:proofErr w:type="spellStart"/>
        <w:r w:rsidR="00DB16AB">
          <w:t>timestep</w:t>
        </w:r>
      </w:ins>
      <w:proofErr w:type="spellEnd"/>
      <w:r w:rsidR="00480F17">
        <w:t xml:space="preserve">.  The actual value used is </w:t>
      </w:r>
      <w:del w:id="18" w:author="Eric J Gustafson" w:date="2011-08-09T09:37:00Z">
        <w:r w:rsidR="00480F17" w:rsidDel="00DB16AB">
          <w:delText xml:space="preserve">chosen </w:delText>
        </w:r>
      </w:del>
      <w:ins w:id="19" w:author="Eric J Gustafson" w:date="2011-08-09T09:37:00Z">
        <w:r w:rsidR="00DB16AB">
          <w:t>selected</w:t>
        </w:r>
        <w:r w:rsidR="00DB16AB">
          <w:t xml:space="preserve"> </w:t>
        </w:r>
      </w:ins>
      <w:r w:rsidR="00480F17">
        <w:t>from within that range based on the age of the oldest cohort of the species.  The closer the oldest cohort is to its longevity</w:t>
      </w:r>
      <w:ins w:id="20" w:author="Eric J Gustafson" w:date="2011-08-09T09:38:00Z">
        <w:r w:rsidR="00DB16AB">
          <w:t xml:space="preserve"> age</w:t>
        </w:r>
      </w:ins>
      <w:r w:rsidR="00480F17">
        <w:t>, the greater the resulting percent mortality.</w:t>
      </w:r>
    </w:p>
    <w:p w:rsidR="00515CC3" w:rsidRDefault="00515CC3" w:rsidP="00FA257D">
      <w:pPr>
        <w:pStyle w:val="textbody"/>
        <w:rPr>
          <w:ins w:id="21" w:author="Eric J Gustafson" w:date="2011-08-09T09:41:00Z"/>
        </w:rPr>
      </w:pPr>
    </w:p>
    <w:p w:rsidR="00515CC3" w:rsidRDefault="00515CC3" w:rsidP="00FA257D">
      <w:pPr>
        <w:pStyle w:val="textbody"/>
      </w:pPr>
      <w:ins w:id="22" w:author="Eric J Gustafson" w:date="2011-08-09T09:41:00Z">
        <w:r>
          <w:t>As an illustration, consider this example.  Say that the ran</w:t>
        </w:r>
      </w:ins>
      <w:ins w:id="23" w:author="Eric J Gustafson" w:date="2011-08-09T09:42:00Z">
        <w:r>
          <w:t>ge</w:t>
        </w:r>
      </w:ins>
      <w:ins w:id="24" w:author="Eric J Gustafson" w:date="2011-08-09T09:41:00Z">
        <w:r>
          <w:t xml:space="preserve"> (confidence interval</w:t>
        </w:r>
      </w:ins>
      <w:ins w:id="25" w:author="Eric J Gustafson" w:date="2011-08-09T09:42:00Z">
        <w:r>
          <w:t>)</w:t>
        </w:r>
      </w:ins>
      <w:ins w:id="26" w:author="Eric J Gustafson" w:date="2011-08-09T09:41:00Z">
        <w:r>
          <w:t xml:space="preserve"> </w:t>
        </w:r>
      </w:ins>
      <w:ins w:id="27" w:author="Eric J Gustafson" w:date="2011-08-09T09:45:00Z">
        <w:r>
          <w:t xml:space="preserve">of predicted </w:t>
        </w:r>
      </w:ins>
      <w:ins w:id="28" w:author="Eric J Gustafson" w:date="2011-08-09T09:46:00Z">
        <w:r>
          <w:t>mortality rate</w:t>
        </w:r>
      </w:ins>
      <w:ins w:id="29" w:author="Eric J Gustafson" w:date="2011-08-09T09:45:00Z">
        <w:r>
          <w:t xml:space="preserve"> </w:t>
        </w:r>
      </w:ins>
      <w:ins w:id="30" w:author="Eric J Gustafson" w:date="2011-08-09T09:48:00Z">
        <w:r>
          <w:t xml:space="preserve">calculated from number of drought years </w:t>
        </w:r>
      </w:ins>
      <w:ins w:id="31" w:author="Eric J Gustafson" w:date="2011-08-09T09:45:00Z">
        <w:r>
          <w:t xml:space="preserve">for </w:t>
        </w:r>
      </w:ins>
      <w:ins w:id="32" w:author="Eric J Gustafson" w:date="2011-08-09T09:46:00Z">
        <w:r>
          <w:t>species</w:t>
        </w:r>
      </w:ins>
      <w:ins w:id="33" w:author="Eric J Gustafson" w:date="2011-08-09T09:45:00Z">
        <w:r>
          <w:t xml:space="preserve"> </w:t>
        </w:r>
      </w:ins>
      <w:ins w:id="34" w:author="Eric J Gustafson" w:date="2011-08-09T09:46:00Z">
        <w:r>
          <w:t xml:space="preserve">X </w:t>
        </w:r>
      </w:ins>
      <w:ins w:id="35" w:author="Eric J Gustafson" w:date="2011-08-09T09:41:00Z">
        <w:r>
          <w:t xml:space="preserve">is </w:t>
        </w:r>
      </w:ins>
      <w:ins w:id="36" w:author="Eric J Gustafson" w:date="2011-08-09T09:45:00Z">
        <w:r>
          <w:t>0.08-0.22</w:t>
        </w:r>
      </w:ins>
      <w:ins w:id="37" w:author="Eric J Gustafson" w:date="2011-08-09T09:43:00Z">
        <w:r>
          <w:t xml:space="preserve">.  For a cell on which the oldest cohort of species </w:t>
        </w:r>
      </w:ins>
      <w:ins w:id="38" w:author="Eric J Gustafson" w:date="2011-08-09T09:46:00Z">
        <w:r>
          <w:t xml:space="preserve">X </w:t>
        </w:r>
      </w:ins>
      <w:ins w:id="39" w:author="Eric J Gustafson" w:date="2011-08-09T09:43:00Z">
        <w:r>
          <w:t xml:space="preserve">is at 99% of its longevity, the </w:t>
        </w:r>
      </w:ins>
      <w:ins w:id="40" w:author="Eric J Gustafson" w:date="2011-08-09T09:44:00Z">
        <w:r>
          <w:t xml:space="preserve">percent </w:t>
        </w:r>
      </w:ins>
      <w:ins w:id="41" w:author="Eric J Gustafson" w:date="2011-08-09T09:45:00Z">
        <w:r>
          <w:t>mortality applied</w:t>
        </w:r>
      </w:ins>
      <w:ins w:id="42" w:author="Eric J Gustafson" w:date="2011-08-09T09:44:00Z">
        <w:r>
          <w:t xml:space="preserve"> to that species would be</w:t>
        </w:r>
      </w:ins>
      <w:ins w:id="43" w:author="Eric J Gustafson" w:date="2011-08-09T09:46:00Z">
        <w:r>
          <w:t xml:space="preserve"> c</w:t>
        </w:r>
      </w:ins>
      <w:ins w:id="44" w:author="Eric J Gustafson" w:date="2011-08-09T09:47:00Z">
        <w:r>
          <w:t>l</w:t>
        </w:r>
      </w:ins>
      <w:ins w:id="45" w:author="Eric J Gustafson" w:date="2011-08-09T09:46:00Z">
        <w:r>
          <w:t xml:space="preserve">ose to 0.22.  If the oldest cohort was only 50% of its longevity, the </w:t>
        </w:r>
      </w:ins>
      <w:ins w:id="46" w:author="Eric J Gustafson" w:date="2011-08-09T09:47:00Z">
        <w:r>
          <w:t>percent mortality applied to that species would be</w:t>
        </w:r>
        <w:r>
          <w:t xml:space="preserve"> 0.15.</w:t>
        </w:r>
      </w:ins>
    </w:p>
    <w:p w:rsidR="00480F17" w:rsidRDefault="00480F17" w:rsidP="00FA257D">
      <w:pPr>
        <w:pStyle w:val="textbody"/>
      </w:pPr>
      <w:r>
        <w:t>Once the percent mortality 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The removal of biomass can result in cohort mortality, but does not always.</w:t>
      </w:r>
    </w:p>
    <w:p w:rsidR="00480F17" w:rsidRDefault="00480F17" w:rsidP="00480F17">
      <w:pPr>
        <w:pStyle w:val="Heading3"/>
        <w:ind w:left="720" w:hanging="720"/>
      </w:pPr>
      <w:r>
        <w:t>Establishment Modification</w:t>
      </w:r>
    </w:p>
    <w:p w:rsidR="00480F17" w:rsidRPr="0010696A" w:rsidRDefault="00DB6B7B" w:rsidP="00FA257D">
      <w:pPr>
        <w:pStyle w:val="textbody"/>
      </w:pPr>
      <w:r>
        <w:t xml:space="preserve">The user specifies a drought sensitivity class (1-3) for each species, which determine the influence drought has on seedlings, which is reflected in reduced establishment.  Class 1 is insensitive to drought and has no establishment modification.  Class 2 is moderately sensitive to drought and has establishment reduced by 50%.  Class 3 is sensitive to drought and has establishment reduced by 100%.  Establishment modifications only occur if the number of drought years exceeds the minimum threshold, and the modifications are only applied to a single succession </w:t>
      </w:r>
      <w:proofErr w:type="spellStart"/>
      <w:r>
        <w:t>timestep</w:t>
      </w:r>
      <w:proofErr w:type="spellEnd"/>
      <w:r>
        <w:t xml:space="preserve">.  Therefore it is important that the drought extensions and the succession extension be run with the same </w:t>
      </w:r>
      <w:proofErr w:type="spellStart"/>
      <w:r>
        <w:t>timestep</w:t>
      </w:r>
      <w:proofErr w:type="spellEnd"/>
      <w:r>
        <w:t>.</w:t>
      </w:r>
    </w:p>
    <w:p w:rsidR="00BA25EB" w:rsidRDefault="00BA25EB">
      <w:pPr>
        <w:pStyle w:val="Heading2"/>
        <w:rPr>
          <w:ins w:id="47" w:author="Eric J Gustafson" w:date="2011-08-09T09:56:00Z"/>
        </w:rPr>
      </w:pPr>
      <w:bookmarkStart w:id="48" w:name="_Toc288805157"/>
      <w:r>
        <w:t>References</w:t>
      </w:r>
      <w:bookmarkEnd w:id="48"/>
    </w:p>
    <w:p w:rsidR="00F839BA" w:rsidRPr="00F839BA" w:rsidRDefault="00C138B2" w:rsidP="00C138B2">
      <w:pPr>
        <w:pStyle w:val="textbody"/>
        <w:ind w:hanging="432"/>
        <w:pPrChange w:id="49" w:author="Eric J Gustafson" w:date="2011-08-09T11:21:00Z">
          <w:pPr>
            <w:pStyle w:val="Heading2"/>
          </w:pPr>
        </w:pPrChange>
      </w:pPr>
      <w:ins w:id="50" w:author="Eric J Gustafson" w:date="2011-08-09T11:21:00Z">
        <w:r w:rsidRPr="0045070D">
          <w:rPr>
            <w:b/>
          </w:rPr>
          <w:t>Gustafson, E.J</w:t>
        </w:r>
        <w:r>
          <w:t>.</w:t>
        </w:r>
        <w:r w:rsidRPr="00D4337B">
          <w:t xml:space="preserve">, </w:t>
        </w:r>
        <w:r>
          <w:t xml:space="preserve">B.R. </w:t>
        </w:r>
        <w:r w:rsidRPr="00D4337B">
          <w:t>Sturtevant</w:t>
        </w:r>
        <w:r>
          <w:t xml:space="preserve">.  </w:t>
        </w:r>
        <w:proofErr w:type="gramStart"/>
        <w:r>
          <w:t>In prep.</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ins>
      <w:proofErr w:type="gramEnd"/>
    </w:p>
    <w:p w:rsidR="00BA25EB" w:rsidRDefault="00BA25EB">
      <w:pPr>
        <w:pStyle w:val="Heading2"/>
      </w:pPr>
      <w:bookmarkStart w:id="51" w:name="_Toc288805158"/>
      <w:r>
        <w:t>Acknowledgments</w:t>
      </w:r>
      <w:bookmarkEnd w:id="51"/>
    </w:p>
    <w:p w:rsidR="00BA25EB" w:rsidRDefault="00C138B2">
      <w:pPr>
        <w:pStyle w:val="textbody"/>
      </w:pPr>
      <w:ins w:id="52" w:author="Eric J Gustafson" w:date="2011-08-09T11:21:00Z">
        <w:r>
          <w:t>Brian Sturtevant contributed to the design of this extension.</w:t>
        </w:r>
      </w:ins>
    </w:p>
    <w:p w:rsidR="00E375CB" w:rsidRDefault="0010696A" w:rsidP="001B6169">
      <w:pPr>
        <w:pStyle w:val="Heading1"/>
      </w:pPr>
      <w:r>
        <w:lastRenderedPageBreak/>
        <w:t>Parameter Input File</w:t>
      </w:r>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proofErr w:type="spellStart"/>
      <w:r>
        <w:t>LandisData</w:t>
      </w:r>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proofErr w:type="spellStart"/>
      <w:r>
        <w:t>Timestep</w:t>
      </w:r>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Value: integer &gt; 0. Units: years.</w:t>
      </w:r>
    </w:p>
    <w:p w:rsidR="00DB6B7B" w:rsidRDefault="00DB6B7B" w:rsidP="00DB6B7B">
      <w:pPr>
        <w:pStyle w:val="Heading2"/>
      </w:pPr>
      <w:proofErr w:type="spellStart"/>
      <w:r>
        <w:t>MinDroughtYears</w:t>
      </w:r>
      <w:proofErr w:type="spellEnd"/>
    </w:p>
    <w:p w:rsidR="00DB6B7B" w:rsidRPr="00DB6B7B" w:rsidRDefault="00DB6B7B" w:rsidP="00DB6B7B">
      <w:pPr>
        <w:pStyle w:val="textbody"/>
      </w:pPr>
      <w:r>
        <w:t>This parameter defines the minimum number of drought years per decade that are required for drought to have any impact on biomass or establishment.</w:t>
      </w:r>
      <w:ins w:id="53" w:author="Eric J Gustafson" w:date="2011-08-09T11:22:00Z">
        <w:r w:rsidR="00C138B2" w:rsidRPr="00C138B2">
          <w:t xml:space="preserve"> </w:t>
        </w:r>
        <w:r w:rsidR="00C138B2">
          <w:t xml:space="preserve">Value: </w:t>
        </w:r>
        <w:r w:rsidR="00C138B2" w:rsidRPr="0076268D">
          <w:t>0</w:t>
        </w:r>
        <w:r w:rsidR="00C138B2" w:rsidRPr="00C138B2">
          <w:rPr>
            <w:u w:val="single"/>
            <w:rPrChange w:id="54" w:author="Eric J Gustafson" w:date="2011-08-09T11:23:00Z">
              <w:rPr/>
            </w:rPrChange>
          </w:rPr>
          <w:t>&lt;</w:t>
        </w:r>
      </w:ins>
      <w:ins w:id="55" w:author="Eric J Gustafson" w:date="2011-08-09T11:23:00Z">
        <w:r w:rsidR="00C138B2">
          <w:t>integer</w:t>
        </w:r>
        <w:r w:rsidR="00C138B2" w:rsidRPr="00C138B2">
          <w:rPr>
            <w:u w:val="single"/>
            <w:rPrChange w:id="56" w:author="Eric J Gustafson" w:date="2011-08-09T11:23:00Z">
              <w:rPr/>
            </w:rPrChange>
          </w:rPr>
          <w:t>&lt;</w:t>
        </w:r>
        <w:r w:rsidR="00C138B2">
          <w:t>10.</w:t>
        </w:r>
        <w:r w:rsidR="00C138B2">
          <w:t xml:space="preserve"> </w:t>
        </w:r>
        <w:r w:rsidR="00C138B2" w:rsidRPr="0076268D">
          <w:t xml:space="preserve"> </w:t>
        </w:r>
      </w:ins>
      <w:proofErr w:type="gramStart"/>
      <w:ins w:id="57" w:author="Eric J Gustafson" w:date="2011-08-09T11:22:00Z">
        <w:r w:rsidR="00C138B2" w:rsidRPr="0076268D">
          <w:t>Units</w:t>
        </w:r>
        <w:proofErr w:type="gramEnd"/>
        <w:r w:rsidR="00C138B2" w:rsidRPr="0076268D">
          <w:t>: years.</w:t>
        </w:r>
      </w:ins>
    </w:p>
    <w:p w:rsidR="0076268D" w:rsidRDefault="00DB6B7B" w:rsidP="0076268D">
      <w:pPr>
        <w:pStyle w:val="Heading2"/>
      </w:pPr>
      <w:proofErr w:type="spellStart"/>
      <w:r>
        <w:t>SpeciesParameters</w:t>
      </w:r>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number of drought years and percent mortality.  The drought sensitivity </w:t>
      </w:r>
      <w:proofErr w:type="gramStart"/>
      <w:r w:rsidR="00DB6B7B">
        <w:t>class (1-3) determine</w:t>
      </w:r>
      <w:proofErr w:type="gramEnd"/>
      <w:r w:rsidR="00DB6B7B">
        <w:t xml:space="preserve"> the relative sensitivity of seedlings to drought.</w:t>
      </w:r>
    </w:p>
    <w:p w:rsidR="0076268D" w:rsidRDefault="0076268D" w:rsidP="0076268D">
      <w:pPr>
        <w:pStyle w:val="Heading2"/>
      </w:pPr>
      <w:proofErr w:type="spellStart"/>
      <w:r>
        <w:t>MapName</w:t>
      </w:r>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proofErr w:type="spellStart"/>
      <w:r>
        <w:t>LogFile</w:t>
      </w:r>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r>
        <w:lastRenderedPageBreak/>
        <w:t>Output Files</w:t>
      </w:r>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r>
        <w:t>Drought Years per Decade Maps</w:t>
      </w:r>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due to drought.  </w:t>
      </w:r>
      <w:r>
        <w:t>Non-active sites have a value of 0 in all maps.  A map is pro</w:t>
      </w:r>
      <w:r w:rsidR="006312A0">
        <w:t>duced for each drought disturbance</w:t>
      </w:r>
      <w:r>
        <w:t xml:space="preserve"> time step.</w:t>
      </w:r>
    </w:p>
    <w:p w:rsidR="00273078" w:rsidRDefault="00273078" w:rsidP="00273078">
      <w:pPr>
        <w:pStyle w:val="Heading2"/>
      </w:pPr>
      <w:r>
        <w:t>Drought Generator Log</w:t>
      </w:r>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number of drought years (</w:t>
      </w:r>
      <w:commentRangeStart w:id="58"/>
      <w:proofErr w:type="spellStart"/>
      <w:r w:rsidR="006312A0">
        <w:t>Avg_DY</w:t>
      </w:r>
      <w:commentRangeEnd w:id="58"/>
      <w:proofErr w:type="spellEnd"/>
      <w:r w:rsidR="00C138B2">
        <w:rPr>
          <w:rStyle w:val="CommentReference"/>
        </w:rPr>
        <w:commentReference w:id="58"/>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r>
        <w:lastRenderedPageBreak/>
        <w:t>Example File</w:t>
      </w: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LandisData</w:t>
      </w:r>
      <w:proofErr w:type="spellEnd"/>
      <w:r w:rsidRPr="006312A0">
        <w:rPr>
          <w:rFonts w:ascii="Courier New" w:hAnsi="Courier New" w:cs="Courier New"/>
        </w:rPr>
        <w:t xml:space="preserve"> "Drought Disturbance"</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Timestep</w:t>
      </w:r>
      <w:proofErr w:type="spellEnd"/>
      <w:r w:rsidRPr="006312A0">
        <w:rPr>
          <w:rFonts w:ascii="Courier New" w:hAnsi="Courier New" w:cs="Courier New"/>
        </w:rPr>
        <w:t xml:space="preserve"> 10</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MinDroughtYears</w:t>
      </w:r>
      <w:proofErr w:type="spellEnd"/>
      <w:r w:rsidRPr="006312A0">
        <w:rPr>
          <w:rFonts w:ascii="Courier New" w:hAnsi="Courier New" w:cs="Courier New"/>
        </w:rPr>
        <w:t xml:space="preserve">  2</w:t>
      </w:r>
      <w:proofErr w:type="gramEnd"/>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SpeciesParameters</w:t>
      </w:r>
      <w:proofErr w:type="spellEnd"/>
    </w:p>
    <w:p w:rsidR="006312A0" w:rsidRPr="006312A0" w:rsidRDefault="006312A0" w:rsidP="006312A0">
      <w:pPr>
        <w:pStyle w:val="textbody"/>
        <w:ind w:left="0"/>
        <w:rPr>
          <w:rFonts w:ascii="Courier New" w:hAnsi="Courier New" w:cs="Courier New"/>
        </w:rPr>
      </w:pPr>
      <w:r w:rsidRPr="006312A0">
        <w:rPr>
          <w:rFonts w:ascii="Courier New" w:hAnsi="Courier New" w:cs="Courier New"/>
        </w:rPr>
        <w:t>&lt;&lt;</w:t>
      </w:r>
      <w:proofErr w:type="spellStart"/>
      <w:r w:rsidRPr="006312A0">
        <w:rPr>
          <w:rFonts w:ascii="Courier New" w:hAnsi="Courier New" w:cs="Courier New"/>
        </w:rPr>
        <w:t>SppName</w:t>
      </w:r>
      <w:proofErr w:type="spellEnd"/>
      <w:r w:rsidRPr="006312A0">
        <w:rPr>
          <w:rFonts w:ascii="Courier New" w:hAnsi="Courier New" w:cs="Courier New"/>
        </w:rPr>
        <w:t xml:space="preserve">   Y     Y_SE    B     B_</w:t>
      </w:r>
      <w:proofErr w:type="gramStart"/>
      <w:r w:rsidRPr="006312A0">
        <w:rPr>
          <w:rFonts w:ascii="Courier New" w:hAnsi="Courier New" w:cs="Courier New"/>
        </w:rPr>
        <w:t>SE  Sensitivity</w:t>
      </w:r>
      <w:proofErr w:type="gramEnd"/>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abiebals</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acerrubr</w:t>
      </w:r>
      <w:proofErr w:type="spellEnd"/>
      <w:r w:rsidRPr="006312A0">
        <w:rPr>
          <w:rFonts w:ascii="Courier New" w:hAnsi="Courier New" w:cs="Courier New"/>
        </w:rPr>
        <w:t xml:space="preserve">  -</w:t>
      </w:r>
      <w:proofErr w:type="gramEnd"/>
      <w:r w:rsidRPr="006312A0">
        <w:rPr>
          <w:rFonts w:ascii="Courier New" w:hAnsi="Courier New" w:cs="Courier New"/>
        </w:rPr>
        <w:t>1.460  0.045  0.088  0.011  2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acersacc</w:t>
      </w:r>
      <w:proofErr w:type="spellEnd"/>
      <w:r w:rsidRPr="006312A0">
        <w:rPr>
          <w:rFonts w:ascii="Courier New" w:hAnsi="Courier New" w:cs="Courier New"/>
        </w:rPr>
        <w:t xml:space="preserve">  -</w:t>
      </w:r>
      <w:proofErr w:type="gramEnd"/>
      <w:r w:rsidRPr="006312A0">
        <w:rPr>
          <w:rFonts w:ascii="Courier New" w:hAnsi="Courier New" w:cs="Courier New"/>
        </w:rPr>
        <w:t>1.224  0.044  0.061  0.011  2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betualle</w:t>
      </w:r>
      <w:proofErr w:type="spellEnd"/>
      <w:r w:rsidRPr="006312A0">
        <w:rPr>
          <w:rFonts w:ascii="Courier New" w:hAnsi="Courier New" w:cs="Courier New"/>
        </w:rPr>
        <w:t xml:space="preserve">  -</w:t>
      </w:r>
      <w:proofErr w:type="gramEnd"/>
      <w:r w:rsidRPr="006312A0">
        <w:rPr>
          <w:rFonts w:ascii="Courier New" w:hAnsi="Courier New" w:cs="Courier New"/>
        </w:rPr>
        <w:t>0.945  0.077  0.119  0.019  3</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betupapy</w:t>
      </w:r>
      <w:proofErr w:type="spellEnd"/>
      <w:r w:rsidRPr="006312A0">
        <w:rPr>
          <w:rFonts w:ascii="Courier New" w:hAnsi="Courier New" w:cs="Courier New"/>
        </w:rPr>
        <w:t xml:space="preserve">  -</w:t>
      </w:r>
      <w:proofErr w:type="gramEnd"/>
      <w:r w:rsidRPr="006312A0">
        <w:rPr>
          <w:rFonts w:ascii="Courier New" w:hAnsi="Courier New" w:cs="Courier New"/>
        </w:rPr>
        <w:t>0.986  0.041  0.147  0.010  2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fraxamer</w:t>
      </w:r>
      <w:proofErr w:type="spellEnd"/>
      <w:r w:rsidRPr="006312A0">
        <w:rPr>
          <w:rFonts w:ascii="Courier New" w:hAnsi="Courier New" w:cs="Courier New"/>
        </w:rPr>
        <w:t xml:space="preserve">  -</w:t>
      </w:r>
      <w:proofErr w:type="gramEnd"/>
      <w:r w:rsidRPr="006312A0">
        <w:rPr>
          <w:rFonts w:ascii="Courier New" w:hAnsi="Courier New" w:cs="Courier New"/>
        </w:rPr>
        <w:t>1.360  0.063  0.086  0.016  2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piceglau</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pinubank</w:t>
      </w:r>
      <w:proofErr w:type="spellEnd"/>
      <w:r w:rsidRPr="006312A0">
        <w:rPr>
          <w:rFonts w:ascii="Courier New" w:hAnsi="Courier New" w:cs="Courier New"/>
        </w:rPr>
        <w:t xml:space="preserve">  -</w:t>
      </w:r>
      <w:proofErr w:type="gramEnd"/>
      <w:r w:rsidRPr="006312A0">
        <w:rPr>
          <w:rFonts w:ascii="Courier New" w:hAnsi="Courier New" w:cs="Courier New"/>
        </w:rPr>
        <w:t>0.789  0.062  0.122  0.015  2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pinuresi</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pinustro</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poputrem</w:t>
      </w:r>
      <w:proofErr w:type="spellEnd"/>
      <w:r w:rsidRPr="006312A0">
        <w:rPr>
          <w:rFonts w:ascii="Courier New" w:hAnsi="Courier New" w:cs="Courier New"/>
        </w:rPr>
        <w:t xml:space="preserve">  -</w:t>
      </w:r>
      <w:proofErr w:type="gramEnd"/>
      <w:r w:rsidRPr="006312A0">
        <w:rPr>
          <w:rFonts w:ascii="Courier New" w:hAnsi="Courier New" w:cs="Courier New"/>
        </w:rPr>
        <w:t>0.784  0.024  0.124  0.006  2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querelli</w:t>
      </w:r>
      <w:proofErr w:type="spellEnd"/>
      <w:r w:rsidRPr="006312A0">
        <w:rPr>
          <w:rFonts w:ascii="Courier New" w:hAnsi="Courier New" w:cs="Courier New"/>
        </w:rPr>
        <w:t xml:space="preserve">  -</w:t>
      </w:r>
      <w:proofErr w:type="gramEnd"/>
      <w:r w:rsidRPr="006312A0">
        <w:rPr>
          <w:rFonts w:ascii="Courier New" w:hAnsi="Courier New" w:cs="Courier New"/>
        </w:rPr>
        <w:t>1.590  0.221  0.093  0.073  2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querrubr</w:t>
      </w:r>
      <w:proofErr w:type="spellEnd"/>
      <w:r w:rsidRPr="006312A0">
        <w:rPr>
          <w:rFonts w:ascii="Courier New" w:hAnsi="Courier New" w:cs="Courier New"/>
        </w:rPr>
        <w:t xml:space="preserve">  -</w:t>
      </w:r>
      <w:proofErr w:type="gramEnd"/>
      <w:r w:rsidRPr="006312A0">
        <w:rPr>
          <w:rFonts w:ascii="Courier New" w:hAnsi="Courier New" w:cs="Courier New"/>
        </w:rPr>
        <w:t>1.490  0.095  0.115  0.026  2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thujocci</w:t>
      </w:r>
      <w:proofErr w:type="spellEnd"/>
      <w:r w:rsidRPr="006312A0">
        <w:rPr>
          <w:rFonts w:ascii="Courier New" w:hAnsi="Courier New" w:cs="Courier New"/>
        </w:rPr>
        <w:t xml:space="preserve">  -</w:t>
      </w:r>
      <w:proofErr w:type="gramEnd"/>
      <w:r w:rsidRPr="006312A0">
        <w:rPr>
          <w:rFonts w:ascii="Courier New" w:hAnsi="Courier New" w:cs="Courier New"/>
        </w:rPr>
        <w:t>1.511  0.059  0.089  0.014  2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tiliamer</w:t>
      </w:r>
      <w:proofErr w:type="spellEnd"/>
      <w:r w:rsidRPr="006312A0">
        <w:rPr>
          <w:rFonts w:ascii="Courier New" w:hAnsi="Courier New" w:cs="Courier New"/>
        </w:rPr>
        <w:t xml:space="preserve">  -</w:t>
      </w:r>
      <w:proofErr w:type="gramEnd"/>
      <w:r w:rsidRPr="006312A0">
        <w:rPr>
          <w:rFonts w:ascii="Courier New" w:hAnsi="Courier New" w:cs="Courier New"/>
        </w:rPr>
        <w:t>1.294  0.088  0.083  0.024  2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tsugcana</w:t>
      </w:r>
      <w:proofErr w:type="spellEnd"/>
      <w:r w:rsidRPr="006312A0">
        <w:rPr>
          <w:rFonts w:ascii="Courier New" w:hAnsi="Courier New" w:cs="Courier New"/>
        </w:rPr>
        <w:t xml:space="preserve">  -</w:t>
      </w:r>
      <w:proofErr w:type="gramEnd"/>
      <w:r w:rsidRPr="006312A0">
        <w:rPr>
          <w:rFonts w:ascii="Courier New" w:hAnsi="Courier New" w:cs="Courier New"/>
        </w:rPr>
        <w:t>1.186  0.103  0.041  0.026  3</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MapName</w:t>
      </w:r>
      <w:proofErr w:type="spellEnd"/>
      <w:r w:rsidRPr="006312A0">
        <w:rPr>
          <w:rFonts w:ascii="Courier New" w:hAnsi="Courier New" w:cs="Courier New"/>
        </w:rPr>
        <w:t xml:space="preserve"> "drought/</w:t>
      </w:r>
      <w:proofErr w:type="spellStart"/>
      <w:r w:rsidRPr="006312A0">
        <w:rPr>
          <w:rFonts w:ascii="Courier New" w:hAnsi="Courier New" w:cs="Courier New"/>
        </w:rPr>
        <w:t>droughtbiorem</w:t>
      </w:r>
      <w:proofErr w:type="spellEnd"/>
      <w:r w:rsidRPr="006312A0">
        <w:rPr>
          <w:rFonts w:ascii="Courier New" w:hAnsi="Courier New" w:cs="Courier New"/>
        </w:rPr>
        <w:t>-{</w:t>
      </w:r>
      <w:proofErr w:type="spellStart"/>
      <w:r w:rsidRPr="006312A0">
        <w:rPr>
          <w:rFonts w:ascii="Courier New" w:hAnsi="Courier New" w:cs="Courier New"/>
        </w:rPr>
        <w:t>timestep</w:t>
      </w:r>
      <w:proofErr w:type="spellEnd"/>
      <w:r w:rsidRPr="006312A0">
        <w:rPr>
          <w:rFonts w:ascii="Courier New" w:hAnsi="Courier New" w:cs="Courier New"/>
        </w:rPr>
        <w:t>}.</w:t>
      </w:r>
      <w:proofErr w:type="spellStart"/>
      <w:r w:rsidRPr="006312A0">
        <w:rPr>
          <w:rFonts w:ascii="Courier New" w:hAnsi="Courier New" w:cs="Courier New"/>
        </w:rPr>
        <w:t>img</w:t>
      </w:r>
      <w:proofErr w:type="spellEnd"/>
      <w:r w:rsidRPr="006312A0">
        <w:rPr>
          <w:rFonts w:ascii="Courier New" w:hAnsi="Courier New" w:cs="Courier New"/>
        </w:rPr>
        <w:t>"</w:t>
      </w:r>
    </w:p>
    <w:p w:rsidR="006312A0" w:rsidRPr="006312A0" w:rsidRDefault="006312A0" w:rsidP="006312A0">
      <w:pPr>
        <w:pStyle w:val="textbody"/>
        <w:ind w:left="0"/>
        <w:rPr>
          <w:rFonts w:ascii="Courier New" w:hAnsi="Courier New" w:cs="Courier New"/>
        </w:rPr>
      </w:pPr>
    </w:p>
    <w:p w:rsidR="00A92D21"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LogFile</w:t>
      </w:r>
      <w:proofErr w:type="spellEnd"/>
      <w:r w:rsidRPr="006312A0">
        <w:rPr>
          <w:rFonts w:ascii="Courier New" w:hAnsi="Courier New" w:cs="Courier New"/>
        </w:rPr>
        <w:t xml:space="preserve">  "drought/droughtdist-log.csv"</w:t>
      </w: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8" w:author="Eric J Gustafson" w:date="2011-08-09T11:26:00Z" w:initials="EJG">
    <w:p w:rsidR="00C138B2" w:rsidRDefault="00C138B2">
      <w:pPr>
        <w:pStyle w:val="CommentText"/>
      </w:pPr>
      <w:r>
        <w:rPr>
          <w:rStyle w:val="CommentReference"/>
        </w:rPr>
        <w:annotationRef/>
      </w:r>
      <w:r>
        <w:t>It is not clear why this is called an average when the number is generated for the whole timestep.  This is probably confusing.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B8E" w:rsidRDefault="00C80B8E">
      <w:r>
        <w:separator/>
      </w:r>
    </w:p>
  </w:endnote>
  <w:endnote w:type="continuationSeparator" w:id="0">
    <w:p w:rsidR="00C80B8E" w:rsidRDefault="00C80B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Pr="009A2A50" w:rsidRDefault="00D22621"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EE55E2">
      <w:rPr>
        <w:rFonts w:ascii="Arial" w:hAnsi="Arial" w:cs="Arial"/>
      </w:rPr>
      <w:fldChar w:fldCharType="begin"/>
    </w:r>
    <w:r>
      <w:rPr>
        <w:rFonts w:ascii="Arial" w:hAnsi="Arial" w:cs="Arial"/>
      </w:rPr>
      <w:instrText xml:space="preserve"> PAGE </w:instrText>
    </w:r>
    <w:r w:rsidR="00EE55E2">
      <w:rPr>
        <w:rFonts w:ascii="Arial" w:hAnsi="Arial" w:cs="Arial"/>
      </w:rPr>
      <w:fldChar w:fldCharType="separate"/>
    </w:r>
    <w:r w:rsidR="00C138B2">
      <w:rPr>
        <w:rFonts w:ascii="Arial" w:hAnsi="Arial" w:cs="Arial"/>
        <w:noProof/>
      </w:rPr>
      <w:t>6</w:t>
    </w:r>
    <w:r w:rsidR="00EE55E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B8E" w:rsidRDefault="00C80B8E">
      <w:r>
        <w:separator/>
      </w:r>
    </w:p>
  </w:footnote>
  <w:footnote w:type="continuationSeparator" w:id="0">
    <w:p w:rsidR="00C80B8E" w:rsidRDefault="00C80B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Default="00EE55E2">
    <w:pPr>
      <w:pStyle w:val="Header"/>
      <w:tabs>
        <w:tab w:val="clear" w:pos="4320"/>
        <w:tab w:val="clear" w:pos="8640"/>
        <w:tab w:val="center" w:pos="4500"/>
        <w:tab w:val="right" w:pos="9000"/>
      </w:tabs>
    </w:pPr>
    <w:fldSimple w:instr=" DOCPROPERTY  &quot;Extension Name&quot;  \* MERGEFORMAT ">
      <w:r w:rsidR="00FA257D">
        <w:t>Drought Disturbance Extension</w:t>
      </w:r>
    </w:fldSimple>
    <w:r w:rsidR="00D22621">
      <w:t xml:space="preserve"> v</w:t>
    </w:r>
    <w:fldSimple w:instr=" DOCPROPERTY  &quot;Extension Version&quot;  \* MERGEFORMAT ">
      <w:r w:rsidR="00CC3F58">
        <w:t>1.0</w:t>
      </w:r>
    </w:fldSimple>
    <w:r w:rsidR="00CC3F58">
      <w:t xml:space="preserve"> – User Guide</w:t>
    </w:r>
    <w:r w:rsidR="00CC3F5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FormatFilter w:val="3F01"/>
  <w:trackRevisions/>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A10B0"/>
    <w:rsid w:val="000B52B3"/>
    <w:rsid w:val="000B70C1"/>
    <w:rsid w:val="000B7743"/>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50C85"/>
    <w:rsid w:val="00453C07"/>
    <w:rsid w:val="004702E5"/>
    <w:rsid w:val="004716A9"/>
    <w:rsid w:val="00475843"/>
    <w:rsid w:val="00480F17"/>
    <w:rsid w:val="00495DC6"/>
    <w:rsid w:val="004B24D3"/>
    <w:rsid w:val="005034EF"/>
    <w:rsid w:val="00514ECB"/>
    <w:rsid w:val="00515CC3"/>
    <w:rsid w:val="00520D20"/>
    <w:rsid w:val="005231DE"/>
    <w:rsid w:val="005326B3"/>
    <w:rsid w:val="005707AA"/>
    <w:rsid w:val="00573DF1"/>
    <w:rsid w:val="00576624"/>
    <w:rsid w:val="005A48C7"/>
    <w:rsid w:val="005A6091"/>
    <w:rsid w:val="005B2635"/>
    <w:rsid w:val="005E623C"/>
    <w:rsid w:val="006312A0"/>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55EC7"/>
    <w:rsid w:val="008710F4"/>
    <w:rsid w:val="008D3B55"/>
    <w:rsid w:val="008D3F50"/>
    <w:rsid w:val="008F3170"/>
    <w:rsid w:val="008F3C58"/>
    <w:rsid w:val="00901469"/>
    <w:rsid w:val="00907D10"/>
    <w:rsid w:val="00925E30"/>
    <w:rsid w:val="00931DB7"/>
    <w:rsid w:val="0093288F"/>
    <w:rsid w:val="00936B54"/>
    <w:rsid w:val="00985F06"/>
    <w:rsid w:val="009A2A50"/>
    <w:rsid w:val="009A3BDC"/>
    <w:rsid w:val="009B5A45"/>
    <w:rsid w:val="009D6490"/>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83253"/>
    <w:rsid w:val="00B92582"/>
    <w:rsid w:val="00BA25EB"/>
    <w:rsid w:val="00BA44EE"/>
    <w:rsid w:val="00BB7972"/>
    <w:rsid w:val="00BD03E7"/>
    <w:rsid w:val="00BD270C"/>
    <w:rsid w:val="00BE5E62"/>
    <w:rsid w:val="00C00DB2"/>
    <w:rsid w:val="00C138B2"/>
    <w:rsid w:val="00C23730"/>
    <w:rsid w:val="00C357E8"/>
    <w:rsid w:val="00C46B30"/>
    <w:rsid w:val="00C50CC9"/>
    <w:rsid w:val="00C5778C"/>
    <w:rsid w:val="00C7363F"/>
    <w:rsid w:val="00C759A1"/>
    <w:rsid w:val="00C80B8E"/>
    <w:rsid w:val="00CA7601"/>
    <w:rsid w:val="00CB3C09"/>
    <w:rsid w:val="00CC2E32"/>
    <w:rsid w:val="00CC3F58"/>
    <w:rsid w:val="00CD07BB"/>
    <w:rsid w:val="00CE37E8"/>
    <w:rsid w:val="00CF5E7B"/>
    <w:rsid w:val="00D11D62"/>
    <w:rsid w:val="00D22621"/>
    <w:rsid w:val="00D2467F"/>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12AB"/>
    <w:rsid w:val="00E04330"/>
    <w:rsid w:val="00E064AD"/>
    <w:rsid w:val="00E10647"/>
    <w:rsid w:val="00E375CB"/>
    <w:rsid w:val="00E459CB"/>
    <w:rsid w:val="00E52A15"/>
    <w:rsid w:val="00E67786"/>
    <w:rsid w:val="00E80085"/>
    <w:rsid w:val="00E90429"/>
    <w:rsid w:val="00EB32A2"/>
    <w:rsid w:val="00EE55E2"/>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D"/>
    <w:rPr>
      <w:sz w:val="24"/>
      <w:szCs w:val="24"/>
    </w:rPr>
  </w:style>
  <w:style w:type="paragraph" w:styleId="Heading1">
    <w:name w:val="heading 1"/>
    <w:basedOn w:val="heading"/>
    <w:next w:val="textbody"/>
    <w:qFormat/>
    <w:rsid w:val="00FA257D"/>
    <w:pPr>
      <w:pageBreakBefore/>
      <w:numPr>
        <w:numId w:val="2"/>
      </w:numPr>
      <w:spacing w:before="240" w:after="60"/>
      <w:outlineLvl w:val="0"/>
    </w:pPr>
    <w:rPr>
      <w:kern w:val="32"/>
      <w:sz w:val="32"/>
      <w:szCs w:val="32"/>
    </w:rPr>
  </w:style>
  <w:style w:type="paragraph" w:styleId="Heading2">
    <w:name w:val="heading 2"/>
    <w:basedOn w:val="heading"/>
    <w:next w:val="textbody"/>
    <w:qFormat/>
    <w:rsid w:val="00FA257D"/>
    <w:pPr>
      <w:numPr>
        <w:ilvl w:val="1"/>
        <w:numId w:val="2"/>
      </w:numPr>
      <w:spacing w:before="240" w:after="60"/>
      <w:outlineLvl w:val="1"/>
    </w:pPr>
    <w:rPr>
      <w:sz w:val="28"/>
      <w:szCs w:val="28"/>
    </w:rPr>
  </w:style>
  <w:style w:type="paragraph" w:styleId="Heading3">
    <w:name w:val="heading 3"/>
    <w:basedOn w:val="heading"/>
    <w:next w:val="textbody"/>
    <w:qFormat/>
    <w:rsid w:val="00FA257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A257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A257D"/>
    <w:pPr>
      <w:numPr>
        <w:ilvl w:val="4"/>
        <w:numId w:val="2"/>
      </w:numPr>
      <w:spacing w:before="240" w:after="60"/>
      <w:outlineLvl w:val="4"/>
    </w:pPr>
    <w:rPr>
      <w:b/>
      <w:bCs/>
      <w:i/>
      <w:iCs/>
      <w:sz w:val="26"/>
      <w:szCs w:val="26"/>
    </w:rPr>
  </w:style>
  <w:style w:type="paragraph" w:styleId="Heading6">
    <w:name w:val="heading 6"/>
    <w:basedOn w:val="Normal"/>
    <w:next w:val="Normal"/>
    <w:qFormat/>
    <w:rsid w:val="00FA257D"/>
    <w:pPr>
      <w:numPr>
        <w:ilvl w:val="5"/>
        <w:numId w:val="2"/>
      </w:numPr>
      <w:spacing w:before="240" w:after="60"/>
      <w:outlineLvl w:val="5"/>
    </w:pPr>
    <w:rPr>
      <w:b/>
      <w:bCs/>
      <w:sz w:val="22"/>
      <w:szCs w:val="22"/>
    </w:rPr>
  </w:style>
  <w:style w:type="paragraph" w:styleId="Heading7">
    <w:name w:val="heading 7"/>
    <w:basedOn w:val="Normal"/>
    <w:next w:val="Normal"/>
    <w:qFormat/>
    <w:rsid w:val="00FA257D"/>
    <w:pPr>
      <w:numPr>
        <w:ilvl w:val="6"/>
        <w:numId w:val="2"/>
      </w:numPr>
      <w:spacing w:before="240" w:after="60"/>
      <w:outlineLvl w:val="6"/>
    </w:pPr>
  </w:style>
  <w:style w:type="paragraph" w:styleId="Heading8">
    <w:name w:val="heading 8"/>
    <w:basedOn w:val="Normal"/>
    <w:next w:val="Normal"/>
    <w:qFormat/>
    <w:rsid w:val="00FA257D"/>
    <w:pPr>
      <w:numPr>
        <w:ilvl w:val="7"/>
        <w:numId w:val="2"/>
      </w:numPr>
      <w:spacing w:before="240" w:after="60"/>
      <w:outlineLvl w:val="7"/>
    </w:pPr>
    <w:rPr>
      <w:i/>
      <w:iCs/>
    </w:rPr>
  </w:style>
  <w:style w:type="paragraph" w:styleId="Heading9">
    <w:name w:val="heading 9"/>
    <w:basedOn w:val="Normal"/>
    <w:next w:val="Normal"/>
    <w:qFormat/>
    <w:rsid w:val="00FA257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A257D"/>
    <w:pPr>
      <w:keepNext/>
      <w:ind w:left="0" w:right="0"/>
    </w:pPr>
    <w:rPr>
      <w:rFonts w:ascii="Verdana" w:hAnsi="Verdana" w:cs="Verdana"/>
    </w:rPr>
  </w:style>
  <w:style w:type="paragraph" w:customStyle="1" w:styleId="textbody">
    <w:name w:val="text: body"/>
    <w:basedOn w:val="Normal"/>
    <w:rsid w:val="00FA257D"/>
    <w:pPr>
      <w:spacing w:after="120"/>
      <w:ind w:left="1152" w:right="1008"/>
    </w:pPr>
  </w:style>
  <w:style w:type="paragraph" w:customStyle="1" w:styleId="text">
    <w:name w:val="text"/>
    <w:basedOn w:val="Normal"/>
    <w:rsid w:val="00FA257D"/>
    <w:pPr>
      <w:spacing w:before="120" w:after="120"/>
    </w:pPr>
    <w:rPr>
      <w:rFonts w:ascii="Arial" w:hAnsi="Arial" w:cs="Arial"/>
      <w:sz w:val="20"/>
      <w:szCs w:val="20"/>
    </w:rPr>
  </w:style>
  <w:style w:type="paragraph" w:styleId="FootnoteText">
    <w:name w:val="footnote text"/>
    <w:basedOn w:val="Normal"/>
    <w:semiHidden/>
    <w:rsid w:val="00FA257D"/>
    <w:rPr>
      <w:sz w:val="20"/>
      <w:szCs w:val="20"/>
    </w:rPr>
  </w:style>
  <w:style w:type="character" w:styleId="FootnoteReference">
    <w:name w:val="footnote reference"/>
    <w:basedOn w:val="DefaultParagraphFont"/>
    <w:semiHidden/>
    <w:rsid w:val="00FA257D"/>
    <w:rPr>
      <w:vertAlign w:val="superscript"/>
    </w:rPr>
  </w:style>
  <w:style w:type="paragraph" w:styleId="Header">
    <w:name w:val="header"/>
    <w:basedOn w:val="Normal"/>
    <w:rsid w:val="00FA257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A257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A257D"/>
    <w:pPr>
      <w:spacing w:before="0" w:after="0"/>
      <w:jc w:val="center"/>
    </w:pPr>
    <w:rPr>
      <w:rFonts w:ascii="Verdana" w:hAnsi="Verdana" w:cs="Verdana"/>
      <w:i/>
      <w:iCs/>
      <w:sz w:val="18"/>
      <w:szCs w:val="18"/>
    </w:rPr>
  </w:style>
  <w:style w:type="paragraph" w:styleId="BalloonText">
    <w:name w:val="Balloon Text"/>
    <w:basedOn w:val="Normal"/>
    <w:semiHidden/>
    <w:rsid w:val="00FA257D"/>
    <w:rPr>
      <w:rFonts w:ascii="Tahoma" w:hAnsi="Tahoma" w:cs="Tahoma"/>
      <w:sz w:val="16"/>
      <w:szCs w:val="16"/>
    </w:rPr>
  </w:style>
  <w:style w:type="paragraph" w:customStyle="1" w:styleId="tabletext">
    <w:name w:val="table text"/>
    <w:basedOn w:val="text"/>
    <w:rsid w:val="00FA257D"/>
    <w:pPr>
      <w:spacing w:before="40" w:after="40"/>
    </w:pPr>
  </w:style>
  <w:style w:type="paragraph" w:styleId="Caption">
    <w:name w:val="caption"/>
    <w:basedOn w:val="Normal"/>
    <w:next w:val="Normal"/>
    <w:qFormat/>
    <w:rsid w:val="00FA257D"/>
    <w:pPr>
      <w:spacing w:before="120" w:after="120"/>
    </w:pPr>
    <w:rPr>
      <w:b/>
      <w:bCs/>
      <w:sz w:val="20"/>
      <w:szCs w:val="20"/>
    </w:rPr>
  </w:style>
  <w:style w:type="paragraph" w:customStyle="1" w:styleId="tabletitle">
    <w:name w:val="table title"/>
    <w:basedOn w:val="tabletext"/>
    <w:next w:val="tabletext"/>
    <w:rsid w:val="00FA257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A257D"/>
    <w:pPr>
      <w:numPr>
        <w:numId w:val="1"/>
      </w:numPr>
    </w:pPr>
  </w:style>
  <w:style w:type="paragraph" w:customStyle="1" w:styleId="tablecaption">
    <w:name w:val="table caption"/>
    <w:basedOn w:val="figurecaption"/>
    <w:rsid w:val="00FA257D"/>
    <w:pPr>
      <w:keepNext/>
      <w:spacing w:before="480"/>
    </w:pPr>
  </w:style>
  <w:style w:type="paragraph" w:customStyle="1" w:styleId="Equation">
    <w:name w:val="Equation"/>
    <w:basedOn w:val="textbody"/>
    <w:rsid w:val="00FA257D"/>
    <w:pPr>
      <w:ind w:left="3420" w:hanging="1800"/>
    </w:pPr>
  </w:style>
  <w:style w:type="paragraph" w:styleId="TOC1">
    <w:name w:val="toc 1"/>
    <w:basedOn w:val="Normal"/>
    <w:next w:val="Normal"/>
    <w:autoRedefine/>
    <w:rsid w:val="00FA257D"/>
    <w:pPr>
      <w:spacing w:before="120" w:after="120"/>
    </w:pPr>
    <w:rPr>
      <w:b/>
      <w:bCs/>
      <w:caps/>
      <w:sz w:val="20"/>
      <w:szCs w:val="20"/>
    </w:rPr>
  </w:style>
  <w:style w:type="paragraph" w:styleId="TOC2">
    <w:name w:val="toc 2"/>
    <w:basedOn w:val="Normal"/>
    <w:next w:val="Normal"/>
    <w:autoRedefine/>
    <w:rsid w:val="00FA257D"/>
    <w:pPr>
      <w:ind w:left="240"/>
    </w:pPr>
    <w:rPr>
      <w:sz w:val="20"/>
      <w:szCs w:val="20"/>
    </w:rPr>
  </w:style>
  <w:style w:type="paragraph" w:styleId="TOC3">
    <w:name w:val="toc 3"/>
    <w:basedOn w:val="Normal"/>
    <w:next w:val="Normal"/>
    <w:autoRedefine/>
    <w:rsid w:val="00FA257D"/>
    <w:pPr>
      <w:ind w:left="480"/>
    </w:pPr>
    <w:rPr>
      <w:i/>
      <w:iCs/>
      <w:sz w:val="20"/>
      <w:szCs w:val="20"/>
    </w:rPr>
  </w:style>
  <w:style w:type="paragraph" w:styleId="TOC4">
    <w:name w:val="toc 4"/>
    <w:basedOn w:val="Normal"/>
    <w:next w:val="Normal"/>
    <w:autoRedefine/>
    <w:semiHidden/>
    <w:rsid w:val="00FA257D"/>
    <w:pPr>
      <w:ind w:left="720"/>
    </w:pPr>
    <w:rPr>
      <w:sz w:val="18"/>
      <w:szCs w:val="18"/>
    </w:rPr>
  </w:style>
  <w:style w:type="paragraph" w:styleId="TOC5">
    <w:name w:val="toc 5"/>
    <w:basedOn w:val="Normal"/>
    <w:next w:val="Normal"/>
    <w:autoRedefine/>
    <w:semiHidden/>
    <w:rsid w:val="00FA257D"/>
    <w:pPr>
      <w:ind w:left="960"/>
    </w:pPr>
    <w:rPr>
      <w:sz w:val="18"/>
      <w:szCs w:val="18"/>
    </w:rPr>
  </w:style>
  <w:style w:type="paragraph" w:styleId="TOC6">
    <w:name w:val="toc 6"/>
    <w:basedOn w:val="Normal"/>
    <w:next w:val="Normal"/>
    <w:autoRedefine/>
    <w:semiHidden/>
    <w:rsid w:val="00FA257D"/>
    <w:pPr>
      <w:ind w:left="1200"/>
    </w:pPr>
    <w:rPr>
      <w:sz w:val="18"/>
      <w:szCs w:val="18"/>
    </w:rPr>
  </w:style>
  <w:style w:type="paragraph" w:styleId="TOC7">
    <w:name w:val="toc 7"/>
    <w:basedOn w:val="Normal"/>
    <w:next w:val="Normal"/>
    <w:autoRedefine/>
    <w:semiHidden/>
    <w:rsid w:val="00FA257D"/>
    <w:pPr>
      <w:ind w:left="1440"/>
    </w:pPr>
    <w:rPr>
      <w:sz w:val="18"/>
      <w:szCs w:val="18"/>
    </w:rPr>
  </w:style>
  <w:style w:type="paragraph" w:styleId="TOC8">
    <w:name w:val="toc 8"/>
    <w:basedOn w:val="Normal"/>
    <w:next w:val="Normal"/>
    <w:autoRedefine/>
    <w:semiHidden/>
    <w:rsid w:val="00FA257D"/>
    <w:pPr>
      <w:ind w:left="1680"/>
    </w:pPr>
    <w:rPr>
      <w:sz w:val="18"/>
      <w:szCs w:val="18"/>
    </w:rPr>
  </w:style>
  <w:style w:type="paragraph" w:styleId="TOC9">
    <w:name w:val="toc 9"/>
    <w:basedOn w:val="Normal"/>
    <w:next w:val="Normal"/>
    <w:autoRedefine/>
    <w:semiHidden/>
    <w:rsid w:val="00FA257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A257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A257D"/>
    <w:pPr>
      <w:spacing w:after="0"/>
    </w:pPr>
  </w:style>
  <w:style w:type="paragraph" w:customStyle="1" w:styleId="commandprompt">
    <w:name w:val="command prompt"/>
    <w:basedOn w:val="textbody"/>
    <w:rsid w:val="00FA257D"/>
    <w:pPr>
      <w:ind w:left="1498"/>
    </w:pPr>
    <w:rPr>
      <w:rFonts w:ascii="Courier New" w:hAnsi="Courier New" w:cs="Courier New"/>
      <w:sz w:val="20"/>
      <w:szCs w:val="20"/>
    </w:rPr>
  </w:style>
  <w:style w:type="paragraph" w:customStyle="1" w:styleId="Heading3moreindent">
    <w:name w:val="Heading 3 (more indent)"/>
    <w:basedOn w:val="Heading3"/>
    <w:next w:val="textbody"/>
    <w:rsid w:val="00FA257D"/>
    <w:pPr>
      <w:tabs>
        <w:tab w:val="clear" w:pos="864"/>
        <w:tab w:val="left" w:pos="1008"/>
      </w:tabs>
      <w:ind w:left="1008" w:hanging="1008"/>
    </w:pPr>
  </w:style>
  <w:style w:type="paragraph" w:customStyle="1" w:styleId="textfilewide">
    <w:name w:val="text file (wide)"/>
    <w:basedOn w:val="textinputfile"/>
    <w:rsid w:val="00FA257D"/>
    <w:pPr>
      <w:ind w:left="432"/>
    </w:pPr>
    <w:rPr>
      <w:sz w:val="16"/>
      <w:szCs w:val="16"/>
    </w:rPr>
  </w:style>
  <w:style w:type="paragraph" w:customStyle="1" w:styleId="reference">
    <w:name w:val="reference"/>
    <w:basedOn w:val="textbody"/>
    <w:rsid w:val="00FA257D"/>
    <w:pPr>
      <w:ind w:left="1584" w:hanging="432"/>
    </w:pPr>
  </w:style>
  <w:style w:type="paragraph" w:customStyle="1" w:styleId="titleline">
    <w:name w:val="title line"/>
    <w:basedOn w:val="Normal"/>
    <w:rsid w:val="00FA257D"/>
    <w:pPr>
      <w:jc w:val="center"/>
    </w:pPr>
    <w:rPr>
      <w:rFonts w:ascii="Verdana" w:hAnsi="Verdana" w:cs="Verdana"/>
      <w:sz w:val="40"/>
      <w:szCs w:val="40"/>
    </w:rPr>
  </w:style>
  <w:style w:type="paragraph" w:customStyle="1" w:styleId="titleline1">
    <w:name w:val="title line 1"/>
    <w:basedOn w:val="titleline"/>
    <w:next w:val="titleline"/>
    <w:rsid w:val="00FA257D"/>
    <w:pPr>
      <w:spacing w:before="3240"/>
    </w:pPr>
  </w:style>
  <w:style w:type="paragraph" w:customStyle="1" w:styleId="titleline-small">
    <w:name w:val="title line - small"/>
    <w:basedOn w:val="titleline"/>
    <w:rsid w:val="00FA257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58046-AFB0-44C6-9D1D-0F95069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134</TotalTime>
  <Pages>7</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8196</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Eric J Gustafson</cp:lastModifiedBy>
  <cp:revision>5</cp:revision>
  <cp:lastPrinted>2006-04-27T18:05:00Z</cp:lastPrinted>
  <dcterms:created xsi:type="dcterms:W3CDTF">2011-08-09T14:13:00Z</dcterms:created>
  <dcterms:modified xsi:type="dcterms:W3CDTF">2011-08-09T16:26:00Z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