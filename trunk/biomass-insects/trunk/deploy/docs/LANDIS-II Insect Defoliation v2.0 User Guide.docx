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7B7E5A">
          <w:rPr>
            <w:noProof/>
          </w:rPr>
          <w:t>January 31, 2012</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33064" w:rsidRDefault="005E31EF">
      <w:pPr>
        <w:pStyle w:val="TOC1"/>
        <w:tabs>
          <w:tab w:val="left" w:pos="480"/>
          <w:tab w:val="right" w:leader="dot" w:pos="8976"/>
        </w:tabs>
        <w:rPr>
          <w:rFonts w:eastAsiaTheme="minorEastAsia"/>
          <w:b w:val="0"/>
          <w:bCs w:val="0"/>
          <w:caps w:val="0"/>
          <w:noProof/>
          <w:sz w:val="22"/>
          <w:szCs w:val="22"/>
        </w:rPr>
      </w:pPr>
      <w:r w:rsidRPr="005E31EF">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5E31EF">
        <w:rPr>
          <w:rFonts w:ascii="Times New Roman" w:hAnsi="Times New Roman" w:cs="Times New Roman"/>
          <w:b w:val="0"/>
          <w:bCs w:val="0"/>
          <w:caps w:val="0"/>
          <w:sz w:val="32"/>
          <w:szCs w:val="32"/>
        </w:rPr>
        <w:fldChar w:fldCharType="separate"/>
      </w:r>
      <w:hyperlink w:anchor="_Toc315764379" w:history="1">
        <w:r w:rsidR="00F33064" w:rsidRPr="00915452">
          <w:rPr>
            <w:rStyle w:val="Hyperlink"/>
            <w:noProof/>
          </w:rPr>
          <w:t>1</w:t>
        </w:r>
        <w:r w:rsidR="00F33064">
          <w:rPr>
            <w:rFonts w:eastAsiaTheme="minorEastAsia"/>
            <w:b w:val="0"/>
            <w:bCs w:val="0"/>
            <w:caps w:val="0"/>
            <w:noProof/>
            <w:sz w:val="22"/>
            <w:szCs w:val="22"/>
          </w:rPr>
          <w:tab/>
        </w:r>
        <w:r w:rsidR="00F33064" w:rsidRPr="00915452">
          <w:rPr>
            <w:rStyle w:val="Hyperlink"/>
            <w:noProof/>
          </w:rPr>
          <w:t>Introduction</w:t>
        </w:r>
        <w:r w:rsidR="00F33064">
          <w:rPr>
            <w:noProof/>
            <w:webHidden/>
          </w:rPr>
          <w:tab/>
        </w:r>
        <w:r w:rsidR="00F33064">
          <w:rPr>
            <w:noProof/>
            <w:webHidden/>
          </w:rPr>
          <w:fldChar w:fldCharType="begin"/>
        </w:r>
        <w:r w:rsidR="00F33064">
          <w:rPr>
            <w:noProof/>
            <w:webHidden/>
          </w:rPr>
          <w:instrText xml:space="preserve"> PAGEREF _Toc315764379 \h </w:instrText>
        </w:r>
        <w:r w:rsidR="00F33064">
          <w:rPr>
            <w:noProof/>
            <w:webHidden/>
          </w:rPr>
        </w:r>
        <w:r w:rsidR="00F33064">
          <w:rPr>
            <w:noProof/>
            <w:webHidden/>
          </w:rPr>
          <w:fldChar w:fldCharType="separate"/>
        </w:r>
        <w:r w:rsidR="00F33064">
          <w:rPr>
            <w:noProof/>
            <w:webHidden/>
          </w:rPr>
          <w:t>3</w:t>
        </w:r>
        <w:r w:rsidR="00F33064">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0" w:history="1">
        <w:r w:rsidRPr="00915452">
          <w:rPr>
            <w:rStyle w:val="Hyperlink"/>
            <w:noProof/>
          </w:rPr>
          <w:t>1.1</w:t>
        </w:r>
        <w:r>
          <w:rPr>
            <w:rFonts w:eastAsiaTheme="minorEastAsia"/>
            <w:noProof/>
            <w:sz w:val="22"/>
            <w:szCs w:val="22"/>
          </w:rPr>
          <w:tab/>
        </w:r>
        <w:r w:rsidRPr="00915452">
          <w:rPr>
            <w:rStyle w:val="Hyperlink"/>
            <w:noProof/>
          </w:rPr>
          <w:t>What’s New Version 2.0</w:t>
        </w:r>
        <w:r>
          <w:rPr>
            <w:noProof/>
            <w:webHidden/>
          </w:rPr>
          <w:tab/>
        </w:r>
        <w:r>
          <w:rPr>
            <w:noProof/>
            <w:webHidden/>
          </w:rPr>
          <w:fldChar w:fldCharType="begin"/>
        </w:r>
        <w:r>
          <w:rPr>
            <w:noProof/>
            <w:webHidden/>
          </w:rPr>
          <w:instrText xml:space="preserve"> PAGEREF _Toc315764380 \h </w:instrText>
        </w:r>
        <w:r>
          <w:rPr>
            <w:noProof/>
            <w:webHidden/>
          </w:rPr>
        </w:r>
        <w:r>
          <w:rPr>
            <w:noProof/>
            <w:webHidden/>
          </w:rPr>
          <w:fldChar w:fldCharType="separate"/>
        </w:r>
        <w:r>
          <w:rPr>
            <w:noProof/>
            <w:webHidden/>
          </w:rPr>
          <w:t>4</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1" w:history="1">
        <w:r w:rsidRPr="00915452">
          <w:rPr>
            <w:rStyle w:val="Hyperlink"/>
            <w:noProof/>
          </w:rPr>
          <w:t>1.2</w:t>
        </w:r>
        <w:r>
          <w:rPr>
            <w:rFonts w:eastAsiaTheme="minorEastAsia"/>
            <w:noProof/>
            <w:sz w:val="22"/>
            <w:szCs w:val="22"/>
          </w:rPr>
          <w:tab/>
        </w:r>
        <w:r w:rsidRPr="00915452">
          <w:rPr>
            <w:rStyle w:val="Hyperlink"/>
            <w:noProof/>
          </w:rPr>
          <w:t>Outbreak Temporal Patterns</w:t>
        </w:r>
        <w:r>
          <w:rPr>
            <w:noProof/>
            <w:webHidden/>
          </w:rPr>
          <w:tab/>
        </w:r>
        <w:r>
          <w:rPr>
            <w:noProof/>
            <w:webHidden/>
          </w:rPr>
          <w:fldChar w:fldCharType="begin"/>
        </w:r>
        <w:r>
          <w:rPr>
            <w:noProof/>
            <w:webHidden/>
          </w:rPr>
          <w:instrText xml:space="preserve"> PAGEREF _Toc315764381 \h </w:instrText>
        </w:r>
        <w:r>
          <w:rPr>
            <w:noProof/>
            <w:webHidden/>
          </w:rPr>
        </w:r>
        <w:r>
          <w:rPr>
            <w:noProof/>
            <w:webHidden/>
          </w:rPr>
          <w:fldChar w:fldCharType="separate"/>
        </w:r>
        <w:r>
          <w:rPr>
            <w:noProof/>
            <w:webHidden/>
          </w:rPr>
          <w:t>4</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2" w:history="1">
        <w:r w:rsidRPr="00915452">
          <w:rPr>
            <w:rStyle w:val="Hyperlink"/>
            <w:noProof/>
          </w:rPr>
          <w:t>1.3</w:t>
        </w:r>
        <w:r>
          <w:rPr>
            <w:rFonts w:eastAsiaTheme="minorEastAsia"/>
            <w:noProof/>
            <w:sz w:val="22"/>
            <w:szCs w:val="22"/>
          </w:rPr>
          <w:tab/>
        </w:r>
        <w:r w:rsidRPr="00915452">
          <w:rPr>
            <w:rStyle w:val="Hyperlink"/>
            <w:noProof/>
          </w:rPr>
          <w:t>Defoliation</w:t>
        </w:r>
        <w:r>
          <w:rPr>
            <w:noProof/>
            <w:webHidden/>
          </w:rPr>
          <w:tab/>
        </w:r>
        <w:r>
          <w:rPr>
            <w:noProof/>
            <w:webHidden/>
          </w:rPr>
          <w:fldChar w:fldCharType="begin"/>
        </w:r>
        <w:r>
          <w:rPr>
            <w:noProof/>
            <w:webHidden/>
          </w:rPr>
          <w:instrText xml:space="preserve"> PAGEREF _Toc315764382 \h </w:instrText>
        </w:r>
        <w:r>
          <w:rPr>
            <w:noProof/>
            <w:webHidden/>
          </w:rPr>
        </w:r>
        <w:r>
          <w:rPr>
            <w:noProof/>
            <w:webHidden/>
          </w:rPr>
          <w:fldChar w:fldCharType="separate"/>
        </w:r>
        <w:r>
          <w:rPr>
            <w:noProof/>
            <w:webHidden/>
          </w:rPr>
          <w:t>5</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3" w:history="1">
        <w:r w:rsidRPr="00915452">
          <w:rPr>
            <w:rStyle w:val="Hyperlink"/>
            <w:noProof/>
          </w:rPr>
          <w:t>1.4</w:t>
        </w:r>
        <w:r>
          <w:rPr>
            <w:rFonts w:eastAsiaTheme="minorEastAsia"/>
            <w:noProof/>
            <w:sz w:val="22"/>
            <w:szCs w:val="22"/>
          </w:rPr>
          <w:tab/>
        </w:r>
        <w:r w:rsidRPr="00915452">
          <w:rPr>
            <w:rStyle w:val="Hyperlink"/>
            <w:noProof/>
          </w:rPr>
          <w:t>Defoliation: Outbreak Initiation and Spread</w:t>
        </w:r>
        <w:r>
          <w:rPr>
            <w:noProof/>
            <w:webHidden/>
          </w:rPr>
          <w:tab/>
        </w:r>
        <w:r>
          <w:rPr>
            <w:noProof/>
            <w:webHidden/>
          </w:rPr>
          <w:fldChar w:fldCharType="begin"/>
        </w:r>
        <w:r>
          <w:rPr>
            <w:noProof/>
            <w:webHidden/>
          </w:rPr>
          <w:instrText xml:space="preserve"> PAGEREF _Toc315764383 \h </w:instrText>
        </w:r>
        <w:r>
          <w:rPr>
            <w:noProof/>
            <w:webHidden/>
          </w:rPr>
        </w:r>
        <w:r>
          <w:rPr>
            <w:noProof/>
            <w:webHidden/>
          </w:rPr>
          <w:fldChar w:fldCharType="separate"/>
        </w:r>
        <w:r>
          <w:rPr>
            <w:noProof/>
            <w:webHidden/>
          </w:rPr>
          <w:t>5</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4" w:history="1">
        <w:r w:rsidRPr="00915452">
          <w:rPr>
            <w:rStyle w:val="Hyperlink"/>
            <w:noProof/>
          </w:rPr>
          <w:t>1.5</w:t>
        </w:r>
        <w:r>
          <w:rPr>
            <w:rFonts w:eastAsiaTheme="minorEastAsia"/>
            <w:noProof/>
            <w:sz w:val="22"/>
            <w:szCs w:val="22"/>
          </w:rPr>
          <w:tab/>
        </w:r>
        <w:r w:rsidRPr="00915452">
          <w:rPr>
            <w:rStyle w:val="Hyperlink"/>
            <w:noProof/>
          </w:rPr>
          <w:t>Growth Reduction</w:t>
        </w:r>
        <w:r>
          <w:rPr>
            <w:noProof/>
            <w:webHidden/>
          </w:rPr>
          <w:tab/>
        </w:r>
        <w:r>
          <w:rPr>
            <w:noProof/>
            <w:webHidden/>
          </w:rPr>
          <w:fldChar w:fldCharType="begin"/>
        </w:r>
        <w:r>
          <w:rPr>
            <w:noProof/>
            <w:webHidden/>
          </w:rPr>
          <w:instrText xml:space="preserve"> PAGEREF _Toc315764384 \h </w:instrText>
        </w:r>
        <w:r>
          <w:rPr>
            <w:noProof/>
            <w:webHidden/>
          </w:rPr>
        </w:r>
        <w:r>
          <w:rPr>
            <w:noProof/>
            <w:webHidden/>
          </w:rPr>
          <w:fldChar w:fldCharType="separate"/>
        </w:r>
        <w:r>
          <w:rPr>
            <w:noProof/>
            <w:webHidden/>
          </w:rPr>
          <w:t>7</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5" w:history="1">
        <w:r w:rsidRPr="00915452">
          <w:rPr>
            <w:rStyle w:val="Hyperlink"/>
            <w:noProof/>
          </w:rPr>
          <w:t>1.6</w:t>
        </w:r>
        <w:r>
          <w:rPr>
            <w:rFonts w:eastAsiaTheme="minorEastAsia"/>
            <w:noProof/>
            <w:sz w:val="22"/>
            <w:szCs w:val="22"/>
          </w:rPr>
          <w:tab/>
        </w:r>
        <w:r w:rsidRPr="00915452">
          <w:rPr>
            <w:rStyle w:val="Hyperlink"/>
            <w:noProof/>
          </w:rPr>
          <w:t>Mortality</w:t>
        </w:r>
        <w:r>
          <w:rPr>
            <w:noProof/>
            <w:webHidden/>
          </w:rPr>
          <w:tab/>
        </w:r>
        <w:r>
          <w:rPr>
            <w:noProof/>
            <w:webHidden/>
          </w:rPr>
          <w:fldChar w:fldCharType="begin"/>
        </w:r>
        <w:r>
          <w:rPr>
            <w:noProof/>
            <w:webHidden/>
          </w:rPr>
          <w:instrText xml:space="preserve"> PAGEREF _Toc315764385 \h </w:instrText>
        </w:r>
        <w:r>
          <w:rPr>
            <w:noProof/>
            <w:webHidden/>
          </w:rPr>
        </w:r>
        <w:r>
          <w:rPr>
            <w:noProof/>
            <w:webHidden/>
          </w:rPr>
          <w:fldChar w:fldCharType="separate"/>
        </w:r>
        <w:r>
          <w:rPr>
            <w:noProof/>
            <w:webHidden/>
          </w:rPr>
          <w:t>8</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6" w:history="1">
        <w:r w:rsidRPr="00915452">
          <w:rPr>
            <w:rStyle w:val="Hyperlink"/>
            <w:noProof/>
          </w:rPr>
          <w:t>1.7</w:t>
        </w:r>
        <w:r>
          <w:rPr>
            <w:rFonts w:eastAsiaTheme="minorEastAsia"/>
            <w:noProof/>
            <w:sz w:val="22"/>
            <w:szCs w:val="22"/>
          </w:rPr>
          <w:tab/>
        </w:r>
        <w:r w:rsidRPr="00915452">
          <w:rPr>
            <w:rStyle w:val="Hyperlink"/>
            <w:noProof/>
          </w:rPr>
          <w:t>Acknowledgements</w:t>
        </w:r>
        <w:r>
          <w:rPr>
            <w:noProof/>
            <w:webHidden/>
          </w:rPr>
          <w:tab/>
        </w:r>
        <w:r>
          <w:rPr>
            <w:noProof/>
            <w:webHidden/>
          </w:rPr>
          <w:fldChar w:fldCharType="begin"/>
        </w:r>
        <w:r>
          <w:rPr>
            <w:noProof/>
            <w:webHidden/>
          </w:rPr>
          <w:instrText xml:space="preserve"> PAGEREF _Toc315764386 \h </w:instrText>
        </w:r>
        <w:r>
          <w:rPr>
            <w:noProof/>
            <w:webHidden/>
          </w:rPr>
        </w:r>
        <w:r>
          <w:rPr>
            <w:noProof/>
            <w:webHidden/>
          </w:rPr>
          <w:fldChar w:fldCharType="separate"/>
        </w:r>
        <w:r>
          <w:rPr>
            <w:noProof/>
            <w:webHidden/>
          </w:rPr>
          <w:t>8</w:t>
        </w:r>
        <w:r>
          <w:rPr>
            <w:noProof/>
            <w:webHidden/>
          </w:rPr>
          <w:fldChar w:fldCharType="end"/>
        </w:r>
      </w:hyperlink>
    </w:p>
    <w:p w:rsidR="00F33064" w:rsidRDefault="00F33064">
      <w:pPr>
        <w:pStyle w:val="TOC1"/>
        <w:tabs>
          <w:tab w:val="left" w:pos="480"/>
          <w:tab w:val="right" w:leader="dot" w:pos="8976"/>
        </w:tabs>
        <w:rPr>
          <w:rFonts w:eastAsiaTheme="minorEastAsia"/>
          <w:b w:val="0"/>
          <w:bCs w:val="0"/>
          <w:caps w:val="0"/>
          <w:noProof/>
          <w:sz w:val="22"/>
          <w:szCs w:val="22"/>
        </w:rPr>
      </w:pPr>
      <w:hyperlink w:anchor="_Toc315764387" w:history="1">
        <w:r w:rsidRPr="00915452">
          <w:rPr>
            <w:rStyle w:val="Hyperlink"/>
            <w:noProof/>
          </w:rPr>
          <w:t>2</w:t>
        </w:r>
        <w:r>
          <w:rPr>
            <w:rFonts w:eastAsiaTheme="minorEastAsia"/>
            <w:b w:val="0"/>
            <w:bCs w:val="0"/>
            <w:caps w:val="0"/>
            <w:noProof/>
            <w:sz w:val="22"/>
            <w:szCs w:val="22"/>
          </w:rPr>
          <w:tab/>
        </w:r>
        <w:r w:rsidRPr="00915452">
          <w:rPr>
            <w:rStyle w:val="Hyperlink"/>
            <w:noProof/>
          </w:rPr>
          <w:t>Primary Input File</w:t>
        </w:r>
        <w:r>
          <w:rPr>
            <w:noProof/>
            <w:webHidden/>
          </w:rPr>
          <w:tab/>
        </w:r>
        <w:r>
          <w:rPr>
            <w:noProof/>
            <w:webHidden/>
          </w:rPr>
          <w:fldChar w:fldCharType="begin"/>
        </w:r>
        <w:r>
          <w:rPr>
            <w:noProof/>
            <w:webHidden/>
          </w:rPr>
          <w:instrText xml:space="preserve"> PAGEREF _Toc315764387 \h </w:instrText>
        </w:r>
        <w:r>
          <w:rPr>
            <w:noProof/>
            <w:webHidden/>
          </w:rPr>
        </w:r>
        <w:r>
          <w:rPr>
            <w:noProof/>
            <w:webHidden/>
          </w:rPr>
          <w:fldChar w:fldCharType="separate"/>
        </w:r>
        <w:r>
          <w:rPr>
            <w:noProof/>
            <w:webHidden/>
          </w:rPr>
          <w:t>9</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8" w:history="1">
        <w:r w:rsidRPr="00915452">
          <w:rPr>
            <w:rStyle w:val="Hyperlink"/>
            <w:noProof/>
          </w:rPr>
          <w:t>2.1</w:t>
        </w:r>
        <w:r>
          <w:rPr>
            <w:rFonts w:eastAsiaTheme="minorEastAsia"/>
            <w:noProof/>
            <w:sz w:val="22"/>
            <w:szCs w:val="22"/>
          </w:rPr>
          <w:tab/>
        </w:r>
        <w:r w:rsidRPr="00915452">
          <w:rPr>
            <w:rStyle w:val="Hyperlink"/>
            <w:noProof/>
          </w:rPr>
          <w:t>LandisData</w:t>
        </w:r>
        <w:r>
          <w:rPr>
            <w:noProof/>
            <w:webHidden/>
          </w:rPr>
          <w:tab/>
        </w:r>
        <w:r>
          <w:rPr>
            <w:noProof/>
            <w:webHidden/>
          </w:rPr>
          <w:fldChar w:fldCharType="begin"/>
        </w:r>
        <w:r>
          <w:rPr>
            <w:noProof/>
            <w:webHidden/>
          </w:rPr>
          <w:instrText xml:space="preserve"> PAGEREF _Toc315764388 \h </w:instrText>
        </w:r>
        <w:r>
          <w:rPr>
            <w:noProof/>
            <w:webHidden/>
          </w:rPr>
        </w:r>
        <w:r>
          <w:rPr>
            <w:noProof/>
            <w:webHidden/>
          </w:rPr>
          <w:fldChar w:fldCharType="separate"/>
        </w:r>
        <w:r>
          <w:rPr>
            <w:noProof/>
            <w:webHidden/>
          </w:rPr>
          <w:t>9</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89" w:history="1">
        <w:r w:rsidRPr="00915452">
          <w:rPr>
            <w:rStyle w:val="Hyperlink"/>
            <w:noProof/>
          </w:rPr>
          <w:t>2.2</w:t>
        </w:r>
        <w:r>
          <w:rPr>
            <w:rFonts w:eastAsiaTheme="minorEastAsia"/>
            <w:noProof/>
            <w:sz w:val="22"/>
            <w:szCs w:val="22"/>
          </w:rPr>
          <w:tab/>
        </w:r>
        <w:r w:rsidRPr="00915452">
          <w:rPr>
            <w:rStyle w:val="Hyperlink"/>
            <w:noProof/>
          </w:rPr>
          <w:t>Output Maps</w:t>
        </w:r>
        <w:r>
          <w:rPr>
            <w:noProof/>
            <w:webHidden/>
          </w:rPr>
          <w:tab/>
        </w:r>
        <w:r>
          <w:rPr>
            <w:noProof/>
            <w:webHidden/>
          </w:rPr>
          <w:fldChar w:fldCharType="begin"/>
        </w:r>
        <w:r>
          <w:rPr>
            <w:noProof/>
            <w:webHidden/>
          </w:rPr>
          <w:instrText xml:space="preserve"> PAGEREF _Toc315764389 \h </w:instrText>
        </w:r>
        <w:r>
          <w:rPr>
            <w:noProof/>
            <w:webHidden/>
          </w:rPr>
        </w:r>
        <w:r>
          <w:rPr>
            <w:noProof/>
            <w:webHidden/>
          </w:rPr>
          <w:fldChar w:fldCharType="separate"/>
        </w:r>
        <w:r>
          <w:rPr>
            <w:noProof/>
            <w:webHidden/>
          </w:rPr>
          <w:t>9</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0" w:history="1">
        <w:r w:rsidRPr="00915452">
          <w:rPr>
            <w:rStyle w:val="Hyperlink"/>
            <w:noProof/>
          </w:rPr>
          <w:t>2.3</w:t>
        </w:r>
        <w:r>
          <w:rPr>
            <w:rFonts w:eastAsiaTheme="minorEastAsia"/>
            <w:noProof/>
            <w:sz w:val="22"/>
            <w:szCs w:val="22"/>
          </w:rPr>
          <w:tab/>
        </w:r>
        <w:r w:rsidRPr="00915452">
          <w:rPr>
            <w:rStyle w:val="Hyperlink"/>
            <w:noProof/>
          </w:rPr>
          <w:t>Log File</w:t>
        </w:r>
        <w:r>
          <w:rPr>
            <w:noProof/>
            <w:webHidden/>
          </w:rPr>
          <w:tab/>
        </w:r>
        <w:r>
          <w:rPr>
            <w:noProof/>
            <w:webHidden/>
          </w:rPr>
          <w:fldChar w:fldCharType="begin"/>
        </w:r>
        <w:r>
          <w:rPr>
            <w:noProof/>
            <w:webHidden/>
          </w:rPr>
          <w:instrText xml:space="preserve"> PAGEREF _Toc315764390 \h </w:instrText>
        </w:r>
        <w:r>
          <w:rPr>
            <w:noProof/>
            <w:webHidden/>
          </w:rPr>
        </w:r>
        <w:r>
          <w:rPr>
            <w:noProof/>
            <w:webHidden/>
          </w:rPr>
          <w:fldChar w:fldCharType="separate"/>
        </w:r>
        <w:r>
          <w:rPr>
            <w:noProof/>
            <w:webHidden/>
          </w:rPr>
          <w:t>9</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1" w:history="1">
        <w:r w:rsidRPr="00915452">
          <w:rPr>
            <w:rStyle w:val="Hyperlink"/>
            <w:noProof/>
          </w:rPr>
          <w:t>2.4</w:t>
        </w:r>
        <w:r>
          <w:rPr>
            <w:rFonts w:eastAsiaTheme="minorEastAsia"/>
            <w:noProof/>
            <w:sz w:val="22"/>
            <w:szCs w:val="22"/>
          </w:rPr>
          <w:tab/>
        </w:r>
        <w:r w:rsidRPr="00915452">
          <w:rPr>
            <w:rStyle w:val="Hyperlink"/>
            <w:noProof/>
          </w:rPr>
          <w:t>Insect Input File List</w:t>
        </w:r>
        <w:r>
          <w:rPr>
            <w:noProof/>
            <w:webHidden/>
          </w:rPr>
          <w:tab/>
        </w:r>
        <w:r>
          <w:rPr>
            <w:noProof/>
            <w:webHidden/>
          </w:rPr>
          <w:fldChar w:fldCharType="begin"/>
        </w:r>
        <w:r>
          <w:rPr>
            <w:noProof/>
            <w:webHidden/>
          </w:rPr>
          <w:instrText xml:space="preserve"> PAGEREF _Toc315764391 \h </w:instrText>
        </w:r>
        <w:r>
          <w:rPr>
            <w:noProof/>
            <w:webHidden/>
          </w:rPr>
        </w:r>
        <w:r>
          <w:rPr>
            <w:noProof/>
            <w:webHidden/>
          </w:rPr>
          <w:fldChar w:fldCharType="separate"/>
        </w:r>
        <w:r>
          <w:rPr>
            <w:noProof/>
            <w:webHidden/>
          </w:rPr>
          <w:t>9</w:t>
        </w:r>
        <w:r>
          <w:rPr>
            <w:noProof/>
            <w:webHidden/>
          </w:rPr>
          <w:fldChar w:fldCharType="end"/>
        </w:r>
      </w:hyperlink>
    </w:p>
    <w:p w:rsidR="00F33064" w:rsidRDefault="00F33064">
      <w:pPr>
        <w:pStyle w:val="TOC1"/>
        <w:tabs>
          <w:tab w:val="left" w:pos="480"/>
          <w:tab w:val="right" w:leader="dot" w:pos="8976"/>
        </w:tabs>
        <w:rPr>
          <w:rFonts w:eastAsiaTheme="minorEastAsia"/>
          <w:b w:val="0"/>
          <w:bCs w:val="0"/>
          <w:caps w:val="0"/>
          <w:noProof/>
          <w:sz w:val="22"/>
          <w:szCs w:val="22"/>
        </w:rPr>
      </w:pPr>
      <w:hyperlink w:anchor="_Toc315764392" w:history="1">
        <w:r w:rsidRPr="00915452">
          <w:rPr>
            <w:rStyle w:val="Hyperlink"/>
            <w:noProof/>
          </w:rPr>
          <w:t>3</w:t>
        </w:r>
        <w:r>
          <w:rPr>
            <w:rFonts w:eastAsiaTheme="minorEastAsia"/>
            <w:b w:val="0"/>
            <w:bCs w:val="0"/>
            <w:caps w:val="0"/>
            <w:noProof/>
            <w:sz w:val="22"/>
            <w:szCs w:val="22"/>
          </w:rPr>
          <w:tab/>
        </w:r>
        <w:r w:rsidRPr="00915452">
          <w:rPr>
            <w:rStyle w:val="Hyperlink"/>
            <w:noProof/>
          </w:rPr>
          <w:t>Insect Input File</w:t>
        </w:r>
        <w:r>
          <w:rPr>
            <w:noProof/>
            <w:webHidden/>
          </w:rPr>
          <w:tab/>
        </w:r>
        <w:r>
          <w:rPr>
            <w:noProof/>
            <w:webHidden/>
          </w:rPr>
          <w:fldChar w:fldCharType="begin"/>
        </w:r>
        <w:r>
          <w:rPr>
            <w:noProof/>
            <w:webHidden/>
          </w:rPr>
          <w:instrText xml:space="preserve"> PAGEREF _Toc315764392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3" w:history="1">
        <w:r w:rsidRPr="00915452">
          <w:rPr>
            <w:rStyle w:val="Hyperlink"/>
            <w:noProof/>
          </w:rPr>
          <w:t>3.1</w:t>
        </w:r>
        <w:r>
          <w:rPr>
            <w:rFonts w:eastAsiaTheme="minorEastAsia"/>
            <w:noProof/>
            <w:sz w:val="22"/>
            <w:szCs w:val="22"/>
          </w:rPr>
          <w:tab/>
        </w:r>
        <w:r w:rsidRPr="00915452">
          <w:rPr>
            <w:rStyle w:val="Hyperlink"/>
            <w:noProof/>
          </w:rPr>
          <w:t>LandisData</w:t>
        </w:r>
        <w:r>
          <w:rPr>
            <w:noProof/>
            <w:webHidden/>
          </w:rPr>
          <w:tab/>
        </w:r>
        <w:r>
          <w:rPr>
            <w:noProof/>
            <w:webHidden/>
          </w:rPr>
          <w:fldChar w:fldCharType="begin"/>
        </w:r>
        <w:r>
          <w:rPr>
            <w:noProof/>
            <w:webHidden/>
          </w:rPr>
          <w:instrText xml:space="preserve"> PAGEREF _Toc315764393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4" w:history="1">
        <w:r w:rsidRPr="00915452">
          <w:rPr>
            <w:rStyle w:val="Hyperlink"/>
            <w:noProof/>
          </w:rPr>
          <w:t>3.2</w:t>
        </w:r>
        <w:r>
          <w:rPr>
            <w:rFonts w:eastAsiaTheme="minorEastAsia"/>
            <w:noProof/>
            <w:sz w:val="22"/>
            <w:szCs w:val="22"/>
          </w:rPr>
          <w:tab/>
        </w:r>
        <w:r w:rsidRPr="00915452">
          <w:rPr>
            <w:rStyle w:val="Hyperlink"/>
            <w:noProof/>
          </w:rPr>
          <w:t>Insect Name</w:t>
        </w:r>
        <w:r>
          <w:rPr>
            <w:noProof/>
            <w:webHidden/>
          </w:rPr>
          <w:tab/>
        </w:r>
        <w:r>
          <w:rPr>
            <w:noProof/>
            <w:webHidden/>
          </w:rPr>
          <w:fldChar w:fldCharType="begin"/>
        </w:r>
        <w:r>
          <w:rPr>
            <w:noProof/>
            <w:webHidden/>
          </w:rPr>
          <w:instrText xml:space="preserve"> PAGEREF _Toc315764394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5" w:history="1">
        <w:r w:rsidRPr="00915452">
          <w:rPr>
            <w:rStyle w:val="Hyperlink"/>
            <w:noProof/>
          </w:rPr>
          <w:t>3.3</w:t>
        </w:r>
        <w:r>
          <w:rPr>
            <w:rFonts w:eastAsiaTheme="minorEastAsia"/>
            <w:noProof/>
            <w:sz w:val="22"/>
            <w:szCs w:val="22"/>
          </w:rPr>
          <w:tab/>
        </w:r>
        <w:r w:rsidRPr="00915452">
          <w:rPr>
            <w:rStyle w:val="Hyperlink"/>
            <w:noProof/>
          </w:rPr>
          <w:t>Temporal Pattern Parameter Inputs</w:t>
        </w:r>
        <w:r>
          <w:rPr>
            <w:noProof/>
            <w:webHidden/>
          </w:rPr>
          <w:tab/>
        </w:r>
        <w:r>
          <w:rPr>
            <w:noProof/>
            <w:webHidden/>
          </w:rPr>
          <w:fldChar w:fldCharType="begin"/>
        </w:r>
        <w:r>
          <w:rPr>
            <w:noProof/>
            <w:webHidden/>
          </w:rPr>
          <w:instrText xml:space="preserve"> PAGEREF _Toc315764395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396" w:history="1">
        <w:r w:rsidRPr="00915452">
          <w:rPr>
            <w:rStyle w:val="Hyperlink"/>
            <w:noProof/>
          </w:rPr>
          <w:t>3.3.1</w:t>
        </w:r>
        <w:r>
          <w:rPr>
            <w:rFonts w:eastAsiaTheme="minorEastAsia"/>
            <w:i w:val="0"/>
            <w:iCs w:val="0"/>
            <w:noProof/>
            <w:sz w:val="22"/>
            <w:szCs w:val="22"/>
          </w:rPr>
          <w:tab/>
        </w:r>
        <w:r w:rsidRPr="00915452">
          <w:rPr>
            <w:rStyle w:val="Hyperlink"/>
            <w:noProof/>
          </w:rPr>
          <w:t>Mean Duration and Standard Deviation</w:t>
        </w:r>
        <w:r>
          <w:rPr>
            <w:noProof/>
            <w:webHidden/>
          </w:rPr>
          <w:tab/>
        </w:r>
        <w:r>
          <w:rPr>
            <w:noProof/>
            <w:webHidden/>
          </w:rPr>
          <w:fldChar w:fldCharType="begin"/>
        </w:r>
        <w:r>
          <w:rPr>
            <w:noProof/>
            <w:webHidden/>
          </w:rPr>
          <w:instrText xml:space="preserve"> PAGEREF _Toc315764396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397" w:history="1">
        <w:r w:rsidRPr="00915452">
          <w:rPr>
            <w:rStyle w:val="Hyperlink"/>
            <w:noProof/>
          </w:rPr>
          <w:t>3.3.2</w:t>
        </w:r>
        <w:r>
          <w:rPr>
            <w:rFonts w:eastAsiaTheme="minorEastAsia"/>
            <w:i w:val="0"/>
            <w:iCs w:val="0"/>
            <w:noProof/>
            <w:sz w:val="22"/>
            <w:szCs w:val="22"/>
          </w:rPr>
          <w:tab/>
        </w:r>
        <w:r w:rsidRPr="00915452">
          <w:rPr>
            <w:rStyle w:val="Hyperlink"/>
            <w:noProof/>
          </w:rPr>
          <w:t>Mean Time Between Outbreaks and Standard Deviation</w:t>
        </w:r>
        <w:r>
          <w:rPr>
            <w:noProof/>
            <w:webHidden/>
          </w:rPr>
          <w:tab/>
        </w:r>
        <w:r>
          <w:rPr>
            <w:noProof/>
            <w:webHidden/>
          </w:rPr>
          <w:fldChar w:fldCharType="begin"/>
        </w:r>
        <w:r>
          <w:rPr>
            <w:noProof/>
            <w:webHidden/>
          </w:rPr>
          <w:instrText xml:space="preserve"> PAGEREF _Toc315764397 \h </w:instrText>
        </w:r>
        <w:r>
          <w:rPr>
            <w:noProof/>
            <w:webHidden/>
          </w:rPr>
        </w:r>
        <w:r>
          <w:rPr>
            <w:noProof/>
            <w:webHidden/>
          </w:rPr>
          <w:fldChar w:fldCharType="separate"/>
        </w:r>
        <w:r>
          <w:rPr>
            <w:noProof/>
            <w:webHidden/>
          </w:rPr>
          <w:t>10</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8" w:history="1">
        <w:r w:rsidRPr="00915452">
          <w:rPr>
            <w:rStyle w:val="Hyperlink"/>
            <w:noProof/>
          </w:rPr>
          <w:t>3.4</w:t>
        </w:r>
        <w:r>
          <w:rPr>
            <w:rFonts w:eastAsiaTheme="minorEastAsia"/>
            <w:noProof/>
            <w:sz w:val="22"/>
            <w:szCs w:val="22"/>
          </w:rPr>
          <w:tab/>
        </w:r>
        <w:r w:rsidRPr="00915452">
          <w:rPr>
            <w:rStyle w:val="Hyperlink"/>
            <w:noProof/>
          </w:rPr>
          <w:t>Neighborhood Size</w:t>
        </w:r>
        <w:r>
          <w:rPr>
            <w:noProof/>
            <w:webHidden/>
          </w:rPr>
          <w:tab/>
        </w:r>
        <w:r>
          <w:rPr>
            <w:noProof/>
            <w:webHidden/>
          </w:rPr>
          <w:fldChar w:fldCharType="begin"/>
        </w:r>
        <w:r>
          <w:rPr>
            <w:noProof/>
            <w:webHidden/>
          </w:rPr>
          <w:instrText xml:space="preserve"> PAGEREF _Toc315764398 \h </w:instrText>
        </w:r>
        <w:r>
          <w:rPr>
            <w:noProof/>
            <w:webHidden/>
          </w:rPr>
        </w:r>
        <w:r>
          <w:rPr>
            <w:noProof/>
            <w:webHidden/>
          </w:rPr>
          <w:fldChar w:fldCharType="separate"/>
        </w:r>
        <w:r>
          <w:rPr>
            <w:noProof/>
            <w:webHidden/>
          </w:rPr>
          <w:t>11</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399" w:history="1">
        <w:r w:rsidRPr="00915452">
          <w:rPr>
            <w:rStyle w:val="Hyperlink"/>
            <w:noProof/>
          </w:rPr>
          <w:t>3.5</w:t>
        </w:r>
        <w:r>
          <w:rPr>
            <w:rFonts w:eastAsiaTheme="minorEastAsia"/>
            <w:noProof/>
            <w:sz w:val="22"/>
            <w:szCs w:val="22"/>
          </w:rPr>
          <w:tab/>
        </w:r>
        <w:r w:rsidRPr="00915452">
          <w:rPr>
            <w:rStyle w:val="Hyperlink"/>
            <w:noProof/>
          </w:rPr>
          <w:t>Spatial Pattern Parameter Inputs</w:t>
        </w:r>
        <w:r>
          <w:rPr>
            <w:noProof/>
            <w:webHidden/>
          </w:rPr>
          <w:tab/>
        </w:r>
        <w:r>
          <w:rPr>
            <w:noProof/>
            <w:webHidden/>
          </w:rPr>
          <w:fldChar w:fldCharType="begin"/>
        </w:r>
        <w:r>
          <w:rPr>
            <w:noProof/>
            <w:webHidden/>
          </w:rPr>
          <w:instrText xml:space="preserve"> PAGEREF _Toc315764399 \h </w:instrText>
        </w:r>
        <w:r>
          <w:rPr>
            <w:noProof/>
            <w:webHidden/>
          </w:rPr>
        </w:r>
        <w:r>
          <w:rPr>
            <w:noProof/>
            <w:webHidden/>
          </w:rPr>
          <w:fldChar w:fldCharType="separate"/>
        </w:r>
        <w:r>
          <w:rPr>
            <w:noProof/>
            <w:webHidden/>
          </w:rPr>
          <w:t>11</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0" w:history="1">
        <w:r w:rsidRPr="00915452">
          <w:rPr>
            <w:rStyle w:val="Hyperlink"/>
            <w:noProof/>
          </w:rPr>
          <w:t>3.5.1</w:t>
        </w:r>
        <w:r>
          <w:rPr>
            <w:rFonts w:eastAsiaTheme="minorEastAsia"/>
            <w:i w:val="0"/>
            <w:iCs w:val="0"/>
            <w:noProof/>
            <w:sz w:val="22"/>
            <w:szCs w:val="22"/>
          </w:rPr>
          <w:tab/>
        </w:r>
        <w:r w:rsidRPr="00915452">
          <w:rPr>
            <w:rStyle w:val="Hyperlink"/>
            <w:noProof/>
          </w:rPr>
          <w:t>Initial Patch Shape Calibrator</w:t>
        </w:r>
        <w:r>
          <w:rPr>
            <w:noProof/>
            <w:webHidden/>
          </w:rPr>
          <w:tab/>
        </w:r>
        <w:r>
          <w:rPr>
            <w:noProof/>
            <w:webHidden/>
          </w:rPr>
          <w:fldChar w:fldCharType="begin"/>
        </w:r>
        <w:r>
          <w:rPr>
            <w:noProof/>
            <w:webHidden/>
          </w:rPr>
          <w:instrText xml:space="preserve"> PAGEREF _Toc315764400 \h </w:instrText>
        </w:r>
        <w:r>
          <w:rPr>
            <w:noProof/>
            <w:webHidden/>
          </w:rPr>
        </w:r>
        <w:r>
          <w:rPr>
            <w:noProof/>
            <w:webHidden/>
          </w:rPr>
          <w:fldChar w:fldCharType="separate"/>
        </w:r>
        <w:r>
          <w:rPr>
            <w:noProof/>
            <w:webHidden/>
          </w:rPr>
          <w:t>11</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1" w:history="1">
        <w:r w:rsidRPr="00915452">
          <w:rPr>
            <w:rStyle w:val="Hyperlink"/>
            <w:noProof/>
          </w:rPr>
          <w:t>3.5.2</w:t>
        </w:r>
        <w:r>
          <w:rPr>
            <w:rFonts w:eastAsiaTheme="minorEastAsia"/>
            <w:i w:val="0"/>
            <w:iCs w:val="0"/>
            <w:noProof/>
            <w:sz w:val="22"/>
            <w:szCs w:val="22"/>
          </w:rPr>
          <w:tab/>
        </w:r>
        <w:r w:rsidRPr="00915452">
          <w:rPr>
            <w:rStyle w:val="Hyperlink"/>
            <w:noProof/>
          </w:rPr>
          <w:t>Initial Patch Outbreak Sensitivity</w:t>
        </w:r>
        <w:r>
          <w:rPr>
            <w:noProof/>
            <w:webHidden/>
          </w:rPr>
          <w:tab/>
        </w:r>
        <w:r>
          <w:rPr>
            <w:noProof/>
            <w:webHidden/>
          </w:rPr>
          <w:fldChar w:fldCharType="begin"/>
        </w:r>
        <w:r>
          <w:rPr>
            <w:noProof/>
            <w:webHidden/>
          </w:rPr>
          <w:instrText xml:space="preserve"> PAGEREF _Toc315764401 \h </w:instrText>
        </w:r>
        <w:r>
          <w:rPr>
            <w:noProof/>
            <w:webHidden/>
          </w:rPr>
        </w:r>
        <w:r>
          <w:rPr>
            <w:noProof/>
            <w:webHidden/>
          </w:rPr>
          <w:fldChar w:fldCharType="separate"/>
        </w:r>
        <w:r>
          <w:rPr>
            <w:noProof/>
            <w:webHidden/>
          </w:rPr>
          <w:t>12</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2" w:history="1">
        <w:r w:rsidRPr="00915452">
          <w:rPr>
            <w:rStyle w:val="Hyperlink"/>
            <w:noProof/>
          </w:rPr>
          <w:t>3.5.3</w:t>
        </w:r>
        <w:r>
          <w:rPr>
            <w:rFonts w:eastAsiaTheme="minorEastAsia"/>
            <w:i w:val="0"/>
            <w:iCs w:val="0"/>
            <w:noProof/>
            <w:sz w:val="22"/>
            <w:szCs w:val="22"/>
          </w:rPr>
          <w:tab/>
        </w:r>
        <w:r w:rsidRPr="00915452">
          <w:rPr>
            <w:rStyle w:val="Hyperlink"/>
            <w:noProof/>
          </w:rPr>
          <w:t>Initial Patch Distribution</w:t>
        </w:r>
        <w:r>
          <w:rPr>
            <w:noProof/>
            <w:webHidden/>
          </w:rPr>
          <w:tab/>
        </w:r>
        <w:r>
          <w:rPr>
            <w:noProof/>
            <w:webHidden/>
          </w:rPr>
          <w:fldChar w:fldCharType="begin"/>
        </w:r>
        <w:r>
          <w:rPr>
            <w:noProof/>
            <w:webHidden/>
          </w:rPr>
          <w:instrText xml:space="preserve"> PAGEREF _Toc315764402 \h </w:instrText>
        </w:r>
        <w:r>
          <w:rPr>
            <w:noProof/>
            <w:webHidden/>
          </w:rPr>
        </w:r>
        <w:r>
          <w:rPr>
            <w:noProof/>
            <w:webHidden/>
          </w:rPr>
          <w:fldChar w:fldCharType="separate"/>
        </w:r>
        <w:r>
          <w:rPr>
            <w:noProof/>
            <w:webHidden/>
          </w:rPr>
          <w:t>12</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3" w:history="1">
        <w:r w:rsidRPr="00915452">
          <w:rPr>
            <w:rStyle w:val="Hyperlink"/>
            <w:noProof/>
          </w:rPr>
          <w:t>3.5.4</w:t>
        </w:r>
        <w:r>
          <w:rPr>
            <w:rFonts w:eastAsiaTheme="minorEastAsia"/>
            <w:i w:val="0"/>
            <w:iCs w:val="0"/>
            <w:noProof/>
            <w:sz w:val="22"/>
            <w:szCs w:val="22"/>
          </w:rPr>
          <w:tab/>
        </w:r>
        <w:r w:rsidRPr="00915452">
          <w:rPr>
            <w:rStyle w:val="Hyperlink"/>
            <w:noProof/>
          </w:rPr>
          <w:t>Initial Patch Value 1</w:t>
        </w:r>
        <w:r>
          <w:rPr>
            <w:noProof/>
            <w:webHidden/>
          </w:rPr>
          <w:tab/>
        </w:r>
        <w:r>
          <w:rPr>
            <w:noProof/>
            <w:webHidden/>
          </w:rPr>
          <w:fldChar w:fldCharType="begin"/>
        </w:r>
        <w:r>
          <w:rPr>
            <w:noProof/>
            <w:webHidden/>
          </w:rPr>
          <w:instrText xml:space="preserve"> PAGEREF _Toc315764403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4" w:history="1">
        <w:r w:rsidRPr="00915452">
          <w:rPr>
            <w:rStyle w:val="Hyperlink"/>
            <w:noProof/>
          </w:rPr>
          <w:t>3.5.5</w:t>
        </w:r>
        <w:r>
          <w:rPr>
            <w:rFonts w:eastAsiaTheme="minorEastAsia"/>
            <w:i w:val="0"/>
            <w:iCs w:val="0"/>
            <w:noProof/>
            <w:sz w:val="22"/>
            <w:szCs w:val="22"/>
          </w:rPr>
          <w:tab/>
        </w:r>
        <w:r w:rsidRPr="00915452">
          <w:rPr>
            <w:rStyle w:val="Hyperlink"/>
            <w:noProof/>
          </w:rPr>
          <w:t>Initial Patch Value 2</w:t>
        </w:r>
        <w:r>
          <w:rPr>
            <w:noProof/>
            <w:webHidden/>
          </w:rPr>
          <w:tab/>
        </w:r>
        <w:r>
          <w:rPr>
            <w:noProof/>
            <w:webHidden/>
          </w:rPr>
          <w:fldChar w:fldCharType="begin"/>
        </w:r>
        <w:r>
          <w:rPr>
            <w:noProof/>
            <w:webHidden/>
          </w:rPr>
          <w:instrText xml:space="preserve"> PAGEREF _Toc315764404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05" w:history="1">
        <w:r w:rsidRPr="00915452">
          <w:rPr>
            <w:rStyle w:val="Hyperlink"/>
            <w:noProof/>
          </w:rPr>
          <w:t>3.6</w:t>
        </w:r>
        <w:r>
          <w:rPr>
            <w:rFonts w:eastAsiaTheme="minorEastAsia"/>
            <w:noProof/>
            <w:sz w:val="22"/>
            <w:szCs w:val="22"/>
          </w:rPr>
          <w:tab/>
        </w:r>
        <w:r w:rsidRPr="00915452">
          <w:rPr>
            <w:rStyle w:val="Hyperlink"/>
            <w:noProof/>
          </w:rPr>
          <w:t>Tree Species Parameters</w:t>
        </w:r>
        <w:r>
          <w:rPr>
            <w:noProof/>
            <w:webHidden/>
          </w:rPr>
          <w:tab/>
        </w:r>
        <w:r>
          <w:rPr>
            <w:noProof/>
            <w:webHidden/>
          </w:rPr>
          <w:fldChar w:fldCharType="begin"/>
        </w:r>
        <w:r>
          <w:rPr>
            <w:noProof/>
            <w:webHidden/>
          </w:rPr>
          <w:instrText xml:space="preserve"> PAGEREF _Toc315764405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6" w:history="1">
        <w:r w:rsidRPr="00915452">
          <w:rPr>
            <w:rStyle w:val="Hyperlink"/>
            <w:noProof/>
          </w:rPr>
          <w:t>3.6.1</w:t>
        </w:r>
        <w:r>
          <w:rPr>
            <w:rFonts w:eastAsiaTheme="minorEastAsia"/>
            <w:i w:val="0"/>
            <w:iCs w:val="0"/>
            <w:noProof/>
            <w:sz w:val="22"/>
            <w:szCs w:val="22"/>
          </w:rPr>
          <w:tab/>
        </w:r>
        <w:r w:rsidRPr="00915452">
          <w:rPr>
            <w:rStyle w:val="Hyperlink"/>
            <w:noProof/>
          </w:rPr>
          <w:t>Susceptibility Class</w:t>
        </w:r>
        <w:r>
          <w:rPr>
            <w:noProof/>
            <w:webHidden/>
          </w:rPr>
          <w:tab/>
        </w:r>
        <w:r>
          <w:rPr>
            <w:noProof/>
            <w:webHidden/>
          </w:rPr>
          <w:fldChar w:fldCharType="begin"/>
        </w:r>
        <w:r>
          <w:rPr>
            <w:noProof/>
            <w:webHidden/>
          </w:rPr>
          <w:instrText xml:space="preserve"> PAGEREF _Toc315764406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7" w:history="1">
        <w:r w:rsidRPr="00915452">
          <w:rPr>
            <w:rStyle w:val="Hyperlink"/>
            <w:noProof/>
          </w:rPr>
          <w:t>3.6.2</w:t>
        </w:r>
        <w:r>
          <w:rPr>
            <w:rFonts w:eastAsiaTheme="minorEastAsia"/>
            <w:i w:val="0"/>
            <w:iCs w:val="0"/>
            <w:noProof/>
            <w:sz w:val="22"/>
            <w:szCs w:val="22"/>
          </w:rPr>
          <w:tab/>
        </w:r>
        <w:r w:rsidRPr="00915452">
          <w:rPr>
            <w:rStyle w:val="Hyperlink"/>
            <w:noProof/>
          </w:rPr>
          <w:t>Growth Reduction – Slope</w:t>
        </w:r>
        <w:r>
          <w:rPr>
            <w:noProof/>
            <w:webHidden/>
          </w:rPr>
          <w:tab/>
        </w:r>
        <w:r>
          <w:rPr>
            <w:noProof/>
            <w:webHidden/>
          </w:rPr>
          <w:fldChar w:fldCharType="begin"/>
        </w:r>
        <w:r>
          <w:rPr>
            <w:noProof/>
            <w:webHidden/>
          </w:rPr>
          <w:instrText xml:space="preserve"> PAGEREF _Toc315764407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8" w:history="1">
        <w:r w:rsidRPr="00915452">
          <w:rPr>
            <w:rStyle w:val="Hyperlink"/>
            <w:noProof/>
          </w:rPr>
          <w:t>3.6.3</w:t>
        </w:r>
        <w:r>
          <w:rPr>
            <w:rFonts w:eastAsiaTheme="minorEastAsia"/>
            <w:i w:val="0"/>
            <w:iCs w:val="0"/>
            <w:noProof/>
            <w:sz w:val="22"/>
            <w:szCs w:val="22"/>
          </w:rPr>
          <w:tab/>
        </w:r>
        <w:r w:rsidRPr="00915452">
          <w:rPr>
            <w:rStyle w:val="Hyperlink"/>
            <w:noProof/>
          </w:rPr>
          <w:t>Growth Reduction – Intercept</w:t>
        </w:r>
        <w:r>
          <w:rPr>
            <w:noProof/>
            <w:webHidden/>
          </w:rPr>
          <w:tab/>
        </w:r>
        <w:r>
          <w:rPr>
            <w:noProof/>
            <w:webHidden/>
          </w:rPr>
          <w:fldChar w:fldCharType="begin"/>
        </w:r>
        <w:r>
          <w:rPr>
            <w:noProof/>
            <w:webHidden/>
          </w:rPr>
          <w:instrText xml:space="preserve"> PAGEREF _Toc315764408 \h </w:instrText>
        </w:r>
        <w:r>
          <w:rPr>
            <w:noProof/>
            <w:webHidden/>
          </w:rPr>
        </w:r>
        <w:r>
          <w:rPr>
            <w:noProof/>
            <w:webHidden/>
          </w:rPr>
          <w:fldChar w:fldCharType="separate"/>
        </w:r>
        <w:r>
          <w:rPr>
            <w:noProof/>
            <w:webHidden/>
          </w:rPr>
          <w:t>13</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09" w:history="1">
        <w:r w:rsidRPr="00915452">
          <w:rPr>
            <w:rStyle w:val="Hyperlink"/>
            <w:noProof/>
          </w:rPr>
          <w:t>3.6.4</w:t>
        </w:r>
        <w:r>
          <w:rPr>
            <w:rFonts w:eastAsiaTheme="minorEastAsia"/>
            <w:i w:val="0"/>
            <w:iCs w:val="0"/>
            <w:noProof/>
            <w:sz w:val="22"/>
            <w:szCs w:val="22"/>
          </w:rPr>
          <w:tab/>
        </w:r>
        <w:r w:rsidRPr="00915452">
          <w:rPr>
            <w:rStyle w:val="Hyperlink"/>
            <w:noProof/>
          </w:rPr>
          <w:t>Mortality – Slope</w:t>
        </w:r>
        <w:r>
          <w:rPr>
            <w:noProof/>
            <w:webHidden/>
          </w:rPr>
          <w:tab/>
        </w:r>
        <w:r>
          <w:rPr>
            <w:noProof/>
            <w:webHidden/>
          </w:rPr>
          <w:fldChar w:fldCharType="begin"/>
        </w:r>
        <w:r>
          <w:rPr>
            <w:noProof/>
            <w:webHidden/>
          </w:rPr>
          <w:instrText xml:space="preserve"> PAGEREF _Toc315764409 \h </w:instrText>
        </w:r>
        <w:r>
          <w:rPr>
            <w:noProof/>
            <w:webHidden/>
          </w:rPr>
        </w:r>
        <w:r>
          <w:rPr>
            <w:noProof/>
            <w:webHidden/>
          </w:rPr>
          <w:fldChar w:fldCharType="separate"/>
        </w:r>
        <w:r>
          <w:rPr>
            <w:noProof/>
            <w:webHidden/>
          </w:rPr>
          <w:t>14</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10" w:history="1">
        <w:r w:rsidRPr="00915452">
          <w:rPr>
            <w:rStyle w:val="Hyperlink"/>
            <w:noProof/>
          </w:rPr>
          <w:t>3.6.5</w:t>
        </w:r>
        <w:r>
          <w:rPr>
            <w:rFonts w:eastAsiaTheme="minorEastAsia"/>
            <w:i w:val="0"/>
            <w:iCs w:val="0"/>
            <w:noProof/>
            <w:sz w:val="22"/>
            <w:szCs w:val="22"/>
          </w:rPr>
          <w:tab/>
        </w:r>
        <w:r w:rsidRPr="00915452">
          <w:rPr>
            <w:rStyle w:val="Hyperlink"/>
            <w:noProof/>
          </w:rPr>
          <w:t>Mortality - Intercept</w:t>
        </w:r>
        <w:r>
          <w:rPr>
            <w:noProof/>
            <w:webHidden/>
          </w:rPr>
          <w:tab/>
        </w:r>
        <w:r>
          <w:rPr>
            <w:noProof/>
            <w:webHidden/>
          </w:rPr>
          <w:fldChar w:fldCharType="begin"/>
        </w:r>
        <w:r>
          <w:rPr>
            <w:noProof/>
            <w:webHidden/>
          </w:rPr>
          <w:instrText xml:space="preserve"> PAGEREF _Toc315764410 \h </w:instrText>
        </w:r>
        <w:r>
          <w:rPr>
            <w:noProof/>
            <w:webHidden/>
          </w:rPr>
        </w:r>
        <w:r>
          <w:rPr>
            <w:noProof/>
            <w:webHidden/>
          </w:rPr>
          <w:fldChar w:fldCharType="separate"/>
        </w:r>
        <w:r>
          <w:rPr>
            <w:noProof/>
            <w:webHidden/>
          </w:rPr>
          <w:t>14</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11" w:history="1">
        <w:r w:rsidRPr="00915452">
          <w:rPr>
            <w:rStyle w:val="Hyperlink"/>
            <w:noProof/>
          </w:rPr>
          <w:t>3.7</w:t>
        </w:r>
        <w:r>
          <w:rPr>
            <w:rFonts w:eastAsiaTheme="minorEastAsia"/>
            <w:noProof/>
            <w:sz w:val="22"/>
            <w:szCs w:val="22"/>
          </w:rPr>
          <w:tab/>
        </w:r>
        <w:r w:rsidRPr="00915452">
          <w:rPr>
            <w:rStyle w:val="Hyperlink"/>
            <w:noProof/>
          </w:rPr>
          <w:t>Neighborhood Class Table</w:t>
        </w:r>
        <w:r>
          <w:rPr>
            <w:noProof/>
            <w:webHidden/>
          </w:rPr>
          <w:tab/>
        </w:r>
        <w:r>
          <w:rPr>
            <w:noProof/>
            <w:webHidden/>
          </w:rPr>
          <w:fldChar w:fldCharType="begin"/>
        </w:r>
        <w:r>
          <w:rPr>
            <w:noProof/>
            <w:webHidden/>
          </w:rPr>
          <w:instrText xml:space="preserve"> PAGEREF _Toc315764411 \h </w:instrText>
        </w:r>
        <w:r>
          <w:rPr>
            <w:noProof/>
            <w:webHidden/>
          </w:rPr>
        </w:r>
        <w:r>
          <w:rPr>
            <w:noProof/>
            <w:webHidden/>
          </w:rPr>
          <w:fldChar w:fldCharType="separate"/>
        </w:r>
        <w:r>
          <w:rPr>
            <w:noProof/>
            <w:webHidden/>
          </w:rPr>
          <w:t>14</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12" w:history="1">
        <w:r w:rsidRPr="00915452">
          <w:rPr>
            <w:rStyle w:val="Hyperlink"/>
            <w:noProof/>
          </w:rPr>
          <w:t>3.7.1</w:t>
        </w:r>
        <w:r>
          <w:rPr>
            <w:rFonts w:eastAsiaTheme="minorEastAsia"/>
            <w:i w:val="0"/>
            <w:iCs w:val="0"/>
            <w:noProof/>
            <w:sz w:val="22"/>
            <w:szCs w:val="22"/>
          </w:rPr>
          <w:tab/>
        </w:r>
        <w:r w:rsidRPr="00915452">
          <w:rPr>
            <w:rStyle w:val="Hyperlink"/>
            <w:noProof/>
          </w:rPr>
          <w:t>Susceptibility Class</w:t>
        </w:r>
        <w:r>
          <w:rPr>
            <w:noProof/>
            <w:webHidden/>
          </w:rPr>
          <w:tab/>
        </w:r>
        <w:r>
          <w:rPr>
            <w:noProof/>
            <w:webHidden/>
          </w:rPr>
          <w:fldChar w:fldCharType="begin"/>
        </w:r>
        <w:r>
          <w:rPr>
            <w:noProof/>
            <w:webHidden/>
          </w:rPr>
          <w:instrText xml:space="preserve"> PAGEREF _Toc315764412 \h </w:instrText>
        </w:r>
        <w:r>
          <w:rPr>
            <w:noProof/>
            <w:webHidden/>
          </w:rPr>
        </w:r>
        <w:r>
          <w:rPr>
            <w:noProof/>
            <w:webHidden/>
          </w:rPr>
          <w:fldChar w:fldCharType="separate"/>
        </w:r>
        <w:r>
          <w:rPr>
            <w:noProof/>
            <w:webHidden/>
          </w:rPr>
          <w:t>15</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13" w:history="1">
        <w:r w:rsidRPr="00915452">
          <w:rPr>
            <w:rStyle w:val="Hyperlink"/>
            <w:noProof/>
          </w:rPr>
          <w:t>3.7.2</w:t>
        </w:r>
        <w:r>
          <w:rPr>
            <w:rFonts w:eastAsiaTheme="minorEastAsia"/>
            <w:i w:val="0"/>
            <w:iCs w:val="0"/>
            <w:noProof/>
            <w:sz w:val="22"/>
            <w:szCs w:val="22"/>
          </w:rPr>
          <w:tab/>
        </w:r>
        <w:r w:rsidRPr="00915452">
          <w:rPr>
            <w:rStyle w:val="Hyperlink"/>
            <w:noProof/>
          </w:rPr>
          <w:t>Distribution:  80, 60, 40, 20, 0</w:t>
        </w:r>
        <w:r>
          <w:rPr>
            <w:noProof/>
            <w:webHidden/>
          </w:rPr>
          <w:tab/>
        </w:r>
        <w:r>
          <w:rPr>
            <w:noProof/>
            <w:webHidden/>
          </w:rPr>
          <w:fldChar w:fldCharType="begin"/>
        </w:r>
        <w:r>
          <w:rPr>
            <w:noProof/>
            <w:webHidden/>
          </w:rPr>
          <w:instrText xml:space="preserve"> PAGEREF _Toc315764413 \h </w:instrText>
        </w:r>
        <w:r>
          <w:rPr>
            <w:noProof/>
            <w:webHidden/>
          </w:rPr>
        </w:r>
        <w:r>
          <w:rPr>
            <w:noProof/>
            <w:webHidden/>
          </w:rPr>
          <w:fldChar w:fldCharType="separate"/>
        </w:r>
        <w:r>
          <w:rPr>
            <w:noProof/>
            <w:webHidden/>
          </w:rPr>
          <w:t>15</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14" w:history="1">
        <w:r w:rsidRPr="00915452">
          <w:rPr>
            <w:rStyle w:val="Hyperlink"/>
            <w:noProof/>
          </w:rPr>
          <w:t>3.7.3</w:t>
        </w:r>
        <w:r>
          <w:rPr>
            <w:rFonts w:eastAsiaTheme="minorEastAsia"/>
            <w:i w:val="0"/>
            <w:iCs w:val="0"/>
            <w:noProof/>
            <w:sz w:val="22"/>
            <w:szCs w:val="22"/>
          </w:rPr>
          <w:tab/>
        </w:r>
        <w:r w:rsidRPr="00915452">
          <w:rPr>
            <w:rStyle w:val="Hyperlink"/>
            <w:noProof/>
          </w:rPr>
          <w:t>Value 1:  80, 60, 40, 20, 0</w:t>
        </w:r>
        <w:r>
          <w:rPr>
            <w:noProof/>
            <w:webHidden/>
          </w:rPr>
          <w:tab/>
        </w:r>
        <w:r>
          <w:rPr>
            <w:noProof/>
            <w:webHidden/>
          </w:rPr>
          <w:fldChar w:fldCharType="begin"/>
        </w:r>
        <w:r>
          <w:rPr>
            <w:noProof/>
            <w:webHidden/>
          </w:rPr>
          <w:instrText xml:space="preserve"> PAGEREF _Toc315764414 \h </w:instrText>
        </w:r>
        <w:r>
          <w:rPr>
            <w:noProof/>
            <w:webHidden/>
          </w:rPr>
        </w:r>
        <w:r>
          <w:rPr>
            <w:noProof/>
            <w:webHidden/>
          </w:rPr>
          <w:fldChar w:fldCharType="separate"/>
        </w:r>
        <w:r>
          <w:rPr>
            <w:noProof/>
            <w:webHidden/>
          </w:rPr>
          <w:t>16</w:t>
        </w:r>
        <w:r>
          <w:rPr>
            <w:noProof/>
            <w:webHidden/>
          </w:rPr>
          <w:fldChar w:fldCharType="end"/>
        </w:r>
      </w:hyperlink>
    </w:p>
    <w:p w:rsidR="00F33064" w:rsidRDefault="00F33064">
      <w:pPr>
        <w:pStyle w:val="TOC3"/>
        <w:tabs>
          <w:tab w:val="left" w:pos="1200"/>
          <w:tab w:val="right" w:leader="dot" w:pos="8976"/>
        </w:tabs>
        <w:rPr>
          <w:rFonts w:eastAsiaTheme="minorEastAsia"/>
          <w:i w:val="0"/>
          <w:iCs w:val="0"/>
          <w:noProof/>
          <w:sz w:val="22"/>
          <w:szCs w:val="22"/>
        </w:rPr>
      </w:pPr>
      <w:hyperlink w:anchor="_Toc315764415" w:history="1">
        <w:r w:rsidRPr="00915452">
          <w:rPr>
            <w:rStyle w:val="Hyperlink"/>
            <w:noProof/>
          </w:rPr>
          <w:t>3.7.4</w:t>
        </w:r>
        <w:r>
          <w:rPr>
            <w:rFonts w:eastAsiaTheme="minorEastAsia"/>
            <w:i w:val="0"/>
            <w:iCs w:val="0"/>
            <w:noProof/>
            <w:sz w:val="22"/>
            <w:szCs w:val="22"/>
          </w:rPr>
          <w:tab/>
        </w:r>
        <w:r w:rsidRPr="00915452">
          <w:rPr>
            <w:rStyle w:val="Hyperlink"/>
            <w:noProof/>
          </w:rPr>
          <w:t>Value 2:  80, 60, 40, 20, 0</w:t>
        </w:r>
        <w:r>
          <w:rPr>
            <w:noProof/>
            <w:webHidden/>
          </w:rPr>
          <w:tab/>
        </w:r>
        <w:r>
          <w:rPr>
            <w:noProof/>
            <w:webHidden/>
          </w:rPr>
          <w:fldChar w:fldCharType="begin"/>
        </w:r>
        <w:r>
          <w:rPr>
            <w:noProof/>
            <w:webHidden/>
          </w:rPr>
          <w:instrText xml:space="preserve"> PAGEREF _Toc315764415 \h </w:instrText>
        </w:r>
        <w:r>
          <w:rPr>
            <w:noProof/>
            <w:webHidden/>
          </w:rPr>
        </w:r>
        <w:r>
          <w:rPr>
            <w:noProof/>
            <w:webHidden/>
          </w:rPr>
          <w:fldChar w:fldCharType="separate"/>
        </w:r>
        <w:r>
          <w:rPr>
            <w:noProof/>
            <w:webHidden/>
          </w:rPr>
          <w:t>16</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16" w:history="1">
        <w:r w:rsidRPr="00915452">
          <w:rPr>
            <w:rStyle w:val="Hyperlink"/>
            <w:noProof/>
          </w:rPr>
          <w:t>3.8</w:t>
        </w:r>
        <w:r>
          <w:rPr>
            <w:rFonts w:eastAsiaTheme="minorEastAsia"/>
            <w:noProof/>
            <w:sz w:val="22"/>
            <w:szCs w:val="22"/>
          </w:rPr>
          <w:tab/>
        </w:r>
        <w:r w:rsidRPr="00915452">
          <w:rPr>
            <w:rStyle w:val="Hyperlink"/>
            <w:noProof/>
          </w:rPr>
          <w:t>Severity Maps</w:t>
        </w:r>
        <w:r>
          <w:rPr>
            <w:noProof/>
            <w:webHidden/>
          </w:rPr>
          <w:tab/>
        </w:r>
        <w:r>
          <w:rPr>
            <w:noProof/>
            <w:webHidden/>
          </w:rPr>
          <w:fldChar w:fldCharType="begin"/>
        </w:r>
        <w:r>
          <w:rPr>
            <w:noProof/>
            <w:webHidden/>
          </w:rPr>
          <w:instrText xml:space="preserve"> PAGEREF _Toc315764416 \h </w:instrText>
        </w:r>
        <w:r>
          <w:rPr>
            <w:noProof/>
            <w:webHidden/>
          </w:rPr>
        </w:r>
        <w:r>
          <w:rPr>
            <w:noProof/>
            <w:webHidden/>
          </w:rPr>
          <w:fldChar w:fldCharType="separate"/>
        </w:r>
        <w:r>
          <w:rPr>
            <w:noProof/>
            <w:webHidden/>
          </w:rPr>
          <w:t>16</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17" w:history="1">
        <w:r w:rsidRPr="00915452">
          <w:rPr>
            <w:rStyle w:val="Hyperlink"/>
            <w:noProof/>
          </w:rPr>
          <w:t>3.9</w:t>
        </w:r>
        <w:r>
          <w:rPr>
            <w:rFonts w:eastAsiaTheme="minorEastAsia"/>
            <w:noProof/>
            <w:sz w:val="22"/>
            <w:szCs w:val="22"/>
          </w:rPr>
          <w:tab/>
        </w:r>
        <w:r w:rsidRPr="00915452">
          <w:rPr>
            <w:rStyle w:val="Hyperlink"/>
            <w:noProof/>
          </w:rPr>
          <w:t>Log File</w:t>
        </w:r>
        <w:r>
          <w:rPr>
            <w:noProof/>
            <w:webHidden/>
          </w:rPr>
          <w:tab/>
        </w:r>
        <w:r>
          <w:rPr>
            <w:noProof/>
            <w:webHidden/>
          </w:rPr>
          <w:fldChar w:fldCharType="begin"/>
        </w:r>
        <w:r>
          <w:rPr>
            <w:noProof/>
            <w:webHidden/>
          </w:rPr>
          <w:instrText xml:space="preserve"> PAGEREF _Toc315764417 \h </w:instrText>
        </w:r>
        <w:r>
          <w:rPr>
            <w:noProof/>
            <w:webHidden/>
          </w:rPr>
        </w:r>
        <w:r>
          <w:rPr>
            <w:noProof/>
            <w:webHidden/>
          </w:rPr>
          <w:fldChar w:fldCharType="separate"/>
        </w:r>
        <w:r>
          <w:rPr>
            <w:noProof/>
            <w:webHidden/>
          </w:rPr>
          <w:t>17</w:t>
        </w:r>
        <w:r>
          <w:rPr>
            <w:noProof/>
            <w:webHidden/>
          </w:rPr>
          <w:fldChar w:fldCharType="end"/>
        </w:r>
      </w:hyperlink>
    </w:p>
    <w:p w:rsidR="00F33064" w:rsidRDefault="00F33064">
      <w:pPr>
        <w:pStyle w:val="TOC1"/>
        <w:tabs>
          <w:tab w:val="left" w:pos="480"/>
          <w:tab w:val="right" w:leader="dot" w:pos="8976"/>
        </w:tabs>
        <w:rPr>
          <w:rFonts w:eastAsiaTheme="minorEastAsia"/>
          <w:b w:val="0"/>
          <w:bCs w:val="0"/>
          <w:caps w:val="0"/>
          <w:noProof/>
          <w:sz w:val="22"/>
          <w:szCs w:val="22"/>
        </w:rPr>
      </w:pPr>
      <w:hyperlink w:anchor="_Toc315764418" w:history="1">
        <w:r w:rsidRPr="00915452">
          <w:rPr>
            <w:rStyle w:val="Hyperlink"/>
            <w:noProof/>
          </w:rPr>
          <w:t>4</w:t>
        </w:r>
        <w:r>
          <w:rPr>
            <w:rFonts w:eastAsiaTheme="minorEastAsia"/>
            <w:b w:val="0"/>
            <w:bCs w:val="0"/>
            <w:caps w:val="0"/>
            <w:noProof/>
            <w:sz w:val="22"/>
            <w:szCs w:val="22"/>
          </w:rPr>
          <w:tab/>
        </w:r>
        <w:r w:rsidRPr="00915452">
          <w:rPr>
            <w:rStyle w:val="Hyperlink"/>
            <w:noProof/>
          </w:rPr>
          <w:t>Example File</w:t>
        </w:r>
        <w:r>
          <w:rPr>
            <w:noProof/>
            <w:webHidden/>
          </w:rPr>
          <w:tab/>
        </w:r>
        <w:r>
          <w:rPr>
            <w:noProof/>
            <w:webHidden/>
          </w:rPr>
          <w:fldChar w:fldCharType="begin"/>
        </w:r>
        <w:r>
          <w:rPr>
            <w:noProof/>
            <w:webHidden/>
          </w:rPr>
          <w:instrText xml:space="preserve"> PAGEREF _Toc315764418 \h </w:instrText>
        </w:r>
        <w:r>
          <w:rPr>
            <w:noProof/>
            <w:webHidden/>
          </w:rPr>
        </w:r>
        <w:r>
          <w:rPr>
            <w:noProof/>
            <w:webHidden/>
          </w:rPr>
          <w:fldChar w:fldCharType="separate"/>
        </w:r>
        <w:r>
          <w:rPr>
            <w:noProof/>
            <w:webHidden/>
          </w:rPr>
          <w:t>18</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19" w:history="1">
        <w:r w:rsidRPr="00915452">
          <w:rPr>
            <w:rStyle w:val="Hyperlink"/>
            <w:noProof/>
          </w:rPr>
          <w:t>4.1</w:t>
        </w:r>
        <w:r>
          <w:rPr>
            <w:rFonts w:eastAsiaTheme="minorEastAsia"/>
            <w:noProof/>
            <w:sz w:val="22"/>
            <w:szCs w:val="22"/>
          </w:rPr>
          <w:tab/>
        </w:r>
        <w:r w:rsidRPr="00915452">
          <w:rPr>
            <w:rStyle w:val="Hyperlink"/>
            <w:noProof/>
          </w:rPr>
          <w:t>Primary Input File</w:t>
        </w:r>
        <w:r>
          <w:rPr>
            <w:noProof/>
            <w:webHidden/>
          </w:rPr>
          <w:tab/>
        </w:r>
        <w:r>
          <w:rPr>
            <w:noProof/>
            <w:webHidden/>
          </w:rPr>
          <w:fldChar w:fldCharType="begin"/>
        </w:r>
        <w:r>
          <w:rPr>
            <w:noProof/>
            <w:webHidden/>
          </w:rPr>
          <w:instrText xml:space="preserve"> PAGEREF _Toc315764419 \h </w:instrText>
        </w:r>
        <w:r>
          <w:rPr>
            <w:noProof/>
            <w:webHidden/>
          </w:rPr>
        </w:r>
        <w:r>
          <w:rPr>
            <w:noProof/>
            <w:webHidden/>
          </w:rPr>
          <w:fldChar w:fldCharType="separate"/>
        </w:r>
        <w:r>
          <w:rPr>
            <w:noProof/>
            <w:webHidden/>
          </w:rPr>
          <w:t>18</w:t>
        </w:r>
        <w:r>
          <w:rPr>
            <w:noProof/>
            <w:webHidden/>
          </w:rPr>
          <w:fldChar w:fldCharType="end"/>
        </w:r>
      </w:hyperlink>
    </w:p>
    <w:p w:rsidR="00F33064" w:rsidRDefault="00F33064">
      <w:pPr>
        <w:pStyle w:val="TOC2"/>
        <w:tabs>
          <w:tab w:val="left" w:pos="720"/>
          <w:tab w:val="right" w:leader="dot" w:pos="8976"/>
        </w:tabs>
        <w:rPr>
          <w:rFonts w:eastAsiaTheme="minorEastAsia"/>
          <w:noProof/>
          <w:sz w:val="22"/>
          <w:szCs w:val="22"/>
        </w:rPr>
      </w:pPr>
      <w:hyperlink w:anchor="_Toc315764420" w:history="1">
        <w:r w:rsidRPr="00915452">
          <w:rPr>
            <w:rStyle w:val="Hyperlink"/>
            <w:noProof/>
          </w:rPr>
          <w:t>4.2</w:t>
        </w:r>
        <w:r>
          <w:rPr>
            <w:rFonts w:eastAsiaTheme="minorEastAsia"/>
            <w:noProof/>
            <w:sz w:val="22"/>
            <w:szCs w:val="22"/>
          </w:rPr>
          <w:tab/>
        </w:r>
        <w:r w:rsidRPr="00915452">
          <w:rPr>
            <w:rStyle w:val="Hyperlink"/>
            <w:noProof/>
          </w:rPr>
          <w:t>Insect Input File(s)</w:t>
        </w:r>
        <w:r>
          <w:rPr>
            <w:noProof/>
            <w:webHidden/>
          </w:rPr>
          <w:tab/>
        </w:r>
        <w:r>
          <w:rPr>
            <w:noProof/>
            <w:webHidden/>
          </w:rPr>
          <w:fldChar w:fldCharType="begin"/>
        </w:r>
        <w:r>
          <w:rPr>
            <w:noProof/>
            <w:webHidden/>
          </w:rPr>
          <w:instrText xml:space="preserve"> PAGEREF _Toc315764420 \h </w:instrText>
        </w:r>
        <w:r>
          <w:rPr>
            <w:noProof/>
            <w:webHidden/>
          </w:rPr>
        </w:r>
        <w:r>
          <w:rPr>
            <w:noProof/>
            <w:webHidden/>
          </w:rPr>
          <w:fldChar w:fldCharType="separate"/>
        </w:r>
        <w:r>
          <w:rPr>
            <w:noProof/>
            <w:webHidden/>
          </w:rPr>
          <w:t>18</w:t>
        </w:r>
        <w:r>
          <w:rPr>
            <w:noProof/>
            <w:webHidden/>
          </w:rPr>
          <w:fldChar w:fldCharType="end"/>
        </w:r>
      </w:hyperlink>
    </w:p>
    <w:p w:rsidR="004645F2" w:rsidRDefault="005E31EF">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15764379"/>
      <w:r>
        <w:lastRenderedPageBreak/>
        <w:t>Introduction</w:t>
      </w:r>
      <w:bookmarkEnd w:id="0"/>
      <w:bookmarkEnd w:id="1"/>
      <w:bookmarkEnd w:id="2"/>
    </w:p>
    <w:p w:rsidR="00601371" w:rsidRPr="007B7E5A"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 resulting from outbreak defoliation events with annual time steps. It incorporates information from satellite-derived maps to capture realistic spatial and temporal patterns of defoliation intensity, resulting from real outbreaks.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5E31EF"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5E31EF"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5E31EF" w:rsidRPr="007B7E5A">
        <w:rPr>
          <w:rFonts w:ascii="Times New Roman" w:hAnsi="Times New Roman" w:cs="Times New Roman"/>
          <w:sz w:val="24"/>
          <w:szCs w:val="24"/>
        </w:rPr>
        <w:fldChar w:fldCharType="end"/>
      </w:r>
      <w:r w:rsidR="005E31EF"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5E31EF"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annual time step.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735844" w:rsidRDefault="00735844" w:rsidP="007553CD">
      <w:pPr>
        <w:pStyle w:val="Heading2"/>
        <w:tabs>
          <w:tab w:val="left" w:pos="748"/>
          <w:tab w:val="left" w:pos="7854"/>
          <w:tab w:val="left" w:pos="8602"/>
        </w:tabs>
        <w:ind w:right="945"/>
      </w:pPr>
      <w:bookmarkStart w:id="5" w:name="_Toc315764380"/>
      <w:bookmarkEnd w:id="3"/>
      <w:bookmarkEnd w:id="4"/>
      <w:r>
        <w:t>What’s New Version 2.0</w:t>
      </w:r>
      <w:bookmarkEnd w:id="5"/>
    </w:p>
    <w:p w:rsidR="00735844" w:rsidRPr="007B7E5A" w:rsidRDefault="00735844" w:rsidP="00735844">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422B4" w:rsidRDefault="001422B4" w:rsidP="007553CD">
      <w:pPr>
        <w:pStyle w:val="Heading2"/>
        <w:tabs>
          <w:tab w:val="left" w:pos="748"/>
          <w:tab w:val="left" w:pos="7854"/>
          <w:tab w:val="left" w:pos="8602"/>
        </w:tabs>
        <w:ind w:right="945"/>
      </w:pPr>
      <w:bookmarkStart w:id="6" w:name="_Toc315764381"/>
      <w:r>
        <w:t xml:space="preserve">Outbreak </w:t>
      </w:r>
      <w:r w:rsidR="00C146B7">
        <w:t>Temporal Patterns</w:t>
      </w:r>
      <w:bookmarkEnd w:id="6"/>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 xml:space="preserve">in the insect-defoliator input file.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8"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7" w:name="_Toc315764382"/>
      <w:r>
        <w:t>Defoliation</w:t>
      </w:r>
      <w:bookmarkEnd w:id="7"/>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a given outbreak year is dependent on the susceptibility class of that species, the </w:t>
      </w:r>
      <w:r w:rsidR="000867A3">
        <w:rPr>
          <w:rFonts w:ascii="Times New Roman" w:hAnsi="Times New Roman"/>
          <w:sz w:val="24"/>
          <w:szCs w:val="24"/>
        </w:rPr>
        <w:t xml:space="preserve">weighted average </w:t>
      </w:r>
      <w:r w:rsidR="006C0A4B">
        <w:rPr>
          <w:rFonts w:ascii="Times New Roman" w:hAnsi="Times New Roman"/>
          <w:sz w:val="24"/>
          <w:szCs w:val="24"/>
        </w:rPr>
        <w:t>susceptibility of</w:t>
      </w:r>
      <w:r w:rsidR="000867A3">
        <w:rPr>
          <w:rFonts w:ascii="Times New Roman" w:hAnsi="Times New Roman"/>
          <w:sz w:val="24"/>
          <w:szCs w:val="24"/>
        </w:rPr>
        <w:t xml:space="preserve"> all the species cohorts on</w:t>
      </w:r>
      <w:r w:rsidR="006C0A4B">
        <w:rPr>
          <w:rFonts w:ascii="Times New Roman" w:hAnsi="Times New Roman"/>
          <w:sz w:val="24"/>
          <w:szCs w:val="24"/>
        </w:rPr>
        <w:t xml:space="preserve"> the site, and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8" w:name="_Toc315764383"/>
      <w:r>
        <w:t>Defoliation</w:t>
      </w:r>
      <w:r w:rsidR="00675542">
        <w:t>:</w:t>
      </w:r>
      <w:r>
        <w:t xml:space="preserve"> Outbreak Initiation</w:t>
      </w:r>
      <w:r w:rsidR="00675542">
        <w:t xml:space="preserve"> and Spread</w:t>
      </w:r>
      <w:bookmarkEnd w:id="8"/>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spatial patterns are “seeded” in the first year of an outbreak by growing defoliated patches that approximate empirical patch size distributions for the landscap</w:t>
      </w:r>
      <w:r w:rsidR="00675542">
        <w:rPr>
          <w:rFonts w:ascii="Times New Roman" w:hAnsi="Times New Roman"/>
          <w:sz w:val="24"/>
          <w:szCs w:val="24"/>
        </w:rPr>
        <w:t>e. S</w:t>
      </w:r>
      <w:r w:rsidR="00692BA6">
        <w:rPr>
          <w:rFonts w:ascii="Times New Roman" w:hAnsi="Times New Roman"/>
          <w:sz w:val="24"/>
          <w:szCs w:val="24"/>
        </w:rPr>
        <w:t xml:space="preserve">eed </w:t>
      </w:r>
      <w:r>
        <w:rPr>
          <w:rFonts w:ascii="Times New Roman" w:hAnsi="Times New Roman"/>
          <w:sz w:val="24"/>
          <w:szCs w:val="24"/>
        </w:rPr>
        <w:t xml:space="preserve">defoliation at each site </w:t>
      </w:r>
      <w:r w:rsidR="00675542">
        <w:rPr>
          <w:rFonts w:ascii="Times New Roman" w:hAnsi="Times New Roman"/>
          <w:sz w:val="24"/>
          <w:szCs w:val="24"/>
        </w:rPr>
        <w:t xml:space="preserve">is </w:t>
      </w:r>
      <w:r>
        <w:rPr>
          <w:rFonts w:ascii="Times New Roman" w:hAnsi="Times New Roman"/>
          <w:sz w:val="24"/>
          <w:szCs w:val="24"/>
        </w:rPr>
        <w:t>drawn from a</w:t>
      </w:r>
      <w:r w:rsidR="00D929B0">
        <w:rPr>
          <w:rFonts w:ascii="Times New Roman" w:hAnsi="Times New Roman"/>
          <w:sz w:val="24"/>
          <w:szCs w:val="24"/>
        </w:rPr>
        <w:t xml:space="preserve"> user specified</w:t>
      </w:r>
      <w:r>
        <w:rPr>
          <w:rFonts w:ascii="Times New Roman" w:hAnsi="Times New Roman"/>
          <w:sz w:val="24"/>
          <w:szCs w:val="24"/>
        </w:rPr>
        <w:t xml:space="preserve"> defoliation intensity distribution.</w:t>
      </w:r>
      <w:r w:rsidR="00692BA6">
        <w:rPr>
          <w:rFonts w:ascii="Times New Roman" w:hAnsi="Times New Roman"/>
          <w:sz w:val="24"/>
          <w:szCs w:val="24"/>
        </w:rPr>
        <w:t xml:space="preserve"> </w:t>
      </w:r>
      <w:r w:rsidR="00675542">
        <w:rPr>
          <w:rFonts w:ascii="Times New Roman" w:hAnsi="Times New Roman"/>
          <w:sz w:val="24"/>
          <w:szCs w:val="24"/>
        </w:rPr>
        <w:t>Expected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 xml:space="preserve">susceptibility class. All species of the same susceptibility class are defoliated the same amount in a given year </w:t>
      </w:r>
      <w:r w:rsidR="002774DF">
        <w:rPr>
          <w:rFonts w:ascii="Times New Roman" w:hAnsi="Times New Roman"/>
          <w:sz w:val="24"/>
          <w:szCs w:val="24"/>
        </w:rPr>
        <w:t>and site</w:t>
      </w:r>
      <w:r w:rsidR="006C0A4B">
        <w:rPr>
          <w:rFonts w:ascii="Times New Roman" w:hAnsi="Times New Roman"/>
          <w:sz w:val="24"/>
          <w:szCs w:val="24"/>
        </w:rPr>
        <w:t>.</w:t>
      </w:r>
      <w:r w:rsidR="002774DF">
        <w:rPr>
          <w:rFonts w:ascii="Times New Roman" w:hAnsi="Times New Roman"/>
          <w:sz w:val="24"/>
          <w:szCs w:val="24"/>
        </w:rPr>
        <w:t xml:space="preserve"> </w:t>
      </w:r>
      <w:r w:rsidR="00103D21">
        <w:rPr>
          <w:rFonts w:ascii="Times New Roman" w:hAnsi="Times New Roman"/>
          <w:sz w:val="24"/>
          <w:szCs w:val="24"/>
        </w:rPr>
        <w:t>Actual site level defoliation is then calculated as the biomass weighted mean of defoliation intensity across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9" w:name="_Toc315764384"/>
      <w:r>
        <w:t>Growth Reduction</w:t>
      </w:r>
      <w:bookmarkEnd w:id="9"/>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2"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the </w:t>
      </w:r>
      <w:r w:rsidR="00493C2D" w:rsidRPr="00493C2D">
        <w:rPr>
          <w:rFonts w:ascii="Verdana" w:hAnsi="Verdana"/>
          <w:b/>
          <w:sz w:val="24"/>
          <w:szCs w:val="24"/>
        </w:rPr>
        <w:t>Cumulative Defoliation</w:t>
      </w:r>
      <w:r w:rsidR="002917FE">
        <w:rPr>
          <w:rFonts w:ascii="Times New Roman" w:hAnsi="Times New Roman"/>
          <w:sz w:val="24"/>
          <w:szCs w:val="24"/>
        </w:rPr>
        <w:t xml:space="preserve"> experienced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0" w:name="_Toc102232956"/>
      <w:bookmarkStart w:id="11" w:name="_Toc315764385"/>
      <w:r>
        <w:lastRenderedPageBreak/>
        <w:t>Mortality</w:t>
      </w:r>
      <w:bookmarkEnd w:id="11"/>
    </w:p>
    <w:bookmarkEnd w:id="10"/>
    <w:p w:rsidR="00C7245A" w:rsidRDefault="001422B4"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3139F2">
        <w:rPr>
          <w:rFonts w:ascii="Times New Roman" w:hAnsi="Times New Roman"/>
          <w:sz w:val="24"/>
          <w:szCs w:val="24"/>
        </w:rPr>
        <w:t xml:space="preserve">actual </w:t>
      </w:r>
      <w:r w:rsidR="00C7245A">
        <w:rPr>
          <w:rFonts w:ascii="Times New Roman" w:hAnsi="Times New Roman"/>
          <w:sz w:val="24"/>
          <w:szCs w:val="24"/>
        </w:rPr>
        <w:t>bi</w:t>
      </w:r>
      <w:r w:rsidR="008E2E0A">
        <w:rPr>
          <w:rFonts w:ascii="Times New Roman" w:hAnsi="Times New Roman"/>
          <w:sz w:val="24"/>
          <w:szCs w:val="24"/>
        </w:rPr>
        <w:t>omass weighted mean defoliation for a site.</w:t>
      </w:r>
    </w:p>
    <w:p w:rsidR="00544E02" w:rsidRDefault="00C7245A" w:rsidP="007B7E5A">
      <w:pPr>
        <w:pStyle w:val="PlainText"/>
        <w:tabs>
          <w:tab w:val="left" w:pos="720"/>
        </w:tabs>
        <w:ind w:left="1122" w:right="945"/>
        <w:rPr>
          <w:rFonts w:ascii="Times New Roman" w:hAnsi="Times New Roman"/>
          <w:sz w:val="24"/>
          <w:szCs w:val="24"/>
        </w:rPr>
      </w:pPr>
      <w:r w:rsidRPr="007B7E5A">
        <w:rPr>
          <w:rFonts w:ascii="Times New Roman" w:hAnsi="Times New Roman"/>
          <w:sz w:val="24"/>
          <w:szCs w:val="24"/>
          <w:highlight w:val="yellow"/>
        </w:rPr>
        <w:t>Formula here...</w:t>
      </w:r>
    </w:p>
    <w:p w:rsidR="008E2E0A"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xml:space="preserve">. Empirical analysis shows that mortality increases exponentially as a function of cumulative defoliation over 5-10 years subsequent to an outbreak. The rate of increase in mortality varies by species and functional group. </w:t>
      </w:r>
    </w:p>
    <w:p w:rsidR="00F33064" w:rsidRPr="00F33064"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m:t>
              </m:r>
              <m:r>
                <w:rPr>
                  <w:rFonts w:ascii="Cambria Math" w:hAnsi="Cambria Math"/>
                  <w:sz w:val="24"/>
                  <w:szCs w:val="24"/>
                </w:rPr>
                <m:t xml:space="preserve"> × </m:t>
              </m:r>
              <m:r>
                <w:rPr>
                  <w:rFonts w:ascii="Cambria Math" w:hAnsi="Cambria Math"/>
                  <w:sz w:val="24"/>
                  <w:szCs w:val="24"/>
                </w:rPr>
                <m:t>cumulativeDefoliation)</m:t>
              </m:r>
            </m:sup>
          </m:sSup>
        </m:oMath>
      </m:oMathPara>
    </w:p>
    <w:p w:rsidR="008E2E0A" w:rsidRDefault="008E2E0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Where b and m are parameters derived from empirical data in the literature. 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Pr>
          <w:rFonts w:ascii="Times New Roman" w:hAnsi="Times New Roman"/>
          <w:sz w:val="24"/>
          <w:szCs w:val="24"/>
        </w:rPr>
        <w:t>.</w:t>
      </w:r>
    </w:p>
    <w:p w:rsidR="00C7245A" w:rsidRDefault="00C7245A" w:rsidP="00D929B0">
      <w:pPr>
        <w:pStyle w:val="PlainText"/>
        <w:tabs>
          <w:tab w:val="left" w:pos="720"/>
        </w:tabs>
        <w:ind w:left="1122" w:right="945"/>
        <w:rPr>
          <w:rFonts w:ascii="Times New Roman" w:hAnsi="Times New Roman"/>
          <w:sz w:val="24"/>
          <w:szCs w:val="24"/>
        </w:rPr>
      </w:pPr>
      <w:r w:rsidRPr="007B7E5A">
        <w:rPr>
          <w:rFonts w:ascii="Times New Roman" w:hAnsi="Times New Roman"/>
          <w:sz w:val="24"/>
          <w:szCs w:val="24"/>
          <w:highlight w:val="yellow"/>
        </w:rPr>
        <w:t>More...</w:t>
      </w:r>
      <w:r w:rsidR="00C16C4A" w:rsidRPr="007B7E5A">
        <w:rPr>
          <w:rFonts w:ascii="Times New Roman" w:hAnsi="Times New Roman"/>
          <w:sz w:val="24"/>
          <w:szCs w:val="24"/>
          <w:highlight w:val="yellow"/>
        </w:rPr>
        <w:t>This will need to be expanded when we stretch mortality to lag defoliation over a longer period such as over 10 years…</w:t>
      </w:r>
    </w:p>
    <w:p w:rsidR="004645F2" w:rsidRDefault="004645F2" w:rsidP="00D929B0">
      <w:pPr>
        <w:pStyle w:val="Heading2"/>
        <w:ind w:right="945"/>
      </w:pPr>
      <w:bookmarkStart w:id="12" w:name="_Toc315764386"/>
      <w:r>
        <w:t>Acknowledgements</w:t>
      </w:r>
      <w:bookmarkEnd w:id="12"/>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Pr>
          <w:rFonts w:ascii="Times New Roman" w:hAnsi="Times New Roman"/>
          <w:sz w:val="24"/>
          <w:szCs w:val="24"/>
        </w:rPr>
        <w:t xml:space="preserve">.  </w:t>
      </w:r>
    </w:p>
    <w:p w:rsidR="004645F2" w:rsidRDefault="00C7245A">
      <w:pPr>
        <w:pStyle w:val="Heading1"/>
      </w:pPr>
      <w:bookmarkStart w:id="13" w:name="_Toc102232959"/>
      <w:bookmarkStart w:id="14" w:name="_Toc315764387"/>
      <w:r>
        <w:lastRenderedPageBreak/>
        <w:t xml:space="preserve">Primary </w:t>
      </w:r>
      <w:r w:rsidR="004645F2">
        <w:t>Input File</w:t>
      </w:r>
      <w:bookmarkEnd w:id="13"/>
      <w:bookmarkEnd w:id="14"/>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15" w:name="_Toc112235332"/>
      <w:bookmarkStart w:id="16" w:name="_Toc133386213"/>
      <w:bookmarkStart w:id="17" w:name="_Toc133907148"/>
      <w:bookmarkStart w:id="18" w:name="_Toc315764388"/>
      <w:proofErr w:type="spellStart"/>
      <w:r>
        <w:t>LandisData</w:t>
      </w:r>
      <w:bookmarkEnd w:id="15"/>
      <w:bookmarkEnd w:id="16"/>
      <w:bookmarkEnd w:id="17"/>
      <w:bookmarkEnd w:id="18"/>
      <w:proofErr w:type="spellEnd"/>
    </w:p>
    <w:p w:rsidR="00D32FF2" w:rsidRPr="007B7E5A" w:rsidRDefault="00BB77CC" w:rsidP="00D32FF2">
      <w:pPr>
        <w:pStyle w:val="textbody"/>
        <w:rPr>
          <w:rFonts w:ascii="Times New Roman" w:hAnsi="Times New Roman" w:cs="Times New Roman"/>
          <w:sz w:val="24"/>
          <w:szCs w:val="24"/>
        </w:rPr>
      </w:pPr>
      <w:bookmarkStart w:id="19" w:name="_Toc112235333"/>
      <w:bookmarkStart w:id="20" w:name="_Toc133386214"/>
      <w:bookmarkStart w:id="21"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Pr="007B7E5A">
        <w:rPr>
          <w:rFonts w:ascii="Times New Roman" w:hAnsi="Times New Roman" w:cs="Times New Roman"/>
          <w:sz w:val="24"/>
          <w:szCs w:val="24"/>
        </w:rPr>
        <w:t>Scenario</w:t>
      </w:r>
      <w:r w:rsidR="0038196D" w:rsidRPr="007B7E5A">
        <w:rPr>
          <w:rFonts w:ascii="Times New Roman" w:hAnsi="Times New Roman" w:cs="Times New Roman"/>
          <w:sz w:val="24"/>
          <w:szCs w:val="24"/>
        </w:rPr>
        <w:t>”</w:t>
      </w:r>
    </w:p>
    <w:p w:rsidR="004645F2" w:rsidRDefault="00AD30EB">
      <w:pPr>
        <w:pStyle w:val="Heading2"/>
      </w:pPr>
      <w:bookmarkStart w:id="22" w:name="_Toc133907170"/>
      <w:bookmarkStart w:id="23" w:name="_Toc102232960"/>
      <w:bookmarkStart w:id="24" w:name="_Toc315764389"/>
      <w:bookmarkEnd w:id="19"/>
      <w:bookmarkEnd w:id="20"/>
      <w:bookmarkEnd w:id="21"/>
      <w:r>
        <w:t xml:space="preserve">Output </w:t>
      </w:r>
      <w:r w:rsidR="004645F2">
        <w:t>Map</w:t>
      </w:r>
      <w:bookmarkEnd w:id="22"/>
      <w:r w:rsidR="00E02B28">
        <w:t>s</w:t>
      </w:r>
      <w:bookmarkEnd w:id="24"/>
    </w:p>
    <w:p w:rsidR="00E02B28" w:rsidRPr="007B7E5A" w:rsidRDefault="00E02B28" w:rsidP="00E02B28">
      <w:pPr>
        <w:pStyle w:val="textbody"/>
        <w:rPr>
          <w:rFonts w:ascii="Times New Roman" w:hAnsi="Times New Roman" w:cs="Times New Roman"/>
          <w:sz w:val="24"/>
          <w:szCs w:val="24"/>
        </w:rPr>
      </w:pPr>
      <w:bookmarkStart w:id="25" w:name="_Toc133907171"/>
      <w:r w:rsidRPr="007B7E5A">
        <w:rPr>
          <w:rFonts w:ascii="Times New Roman" w:hAnsi="Times New Roman" w:cs="Times New Roman"/>
          <w:sz w:val="24"/>
          <w:szCs w:val="24"/>
        </w:rPr>
        <w:t xml:space="preserve">The next parameter, </w:t>
      </w:r>
      <w:proofErr w:type="spellStart"/>
      <w:r w:rsidRPr="007B7E5A">
        <w:rPr>
          <w:rFonts w:ascii="Times New Roman" w:hAnsi="Times New Roman" w:cs="Times New Roman"/>
          <w:sz w:val="24"/>
          <w:szCs w:val="24"/>
        </w:rPr>
        <w:t>MapFileNames</w:t>
      </w:r>
      <w:proofErr w:type="spellEnd"/>
      <w:r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Pr="007B7E5A">
        <w:rPr>
          <w:rFonts w:ascii="Times New Roman" w:hAnsi="Times New Roman" w:cs="Times New Roman"/>
          <w:sz w:val="24"/>
          <w:szCs w:val="24"/>
        </w:rPr>
        <w:t xml:space="preserve">placed and </w:t>
      </w:r>
      <w:r w:rsidR="00AD30EB" w:rsidRPr="007B7E5A">
        <w:rPr>
          <w:rFonts w:ascii="Times New Roman" w:hAnsi="Times New Roman" w:cs="Times New Roman"/>
          <w:sz w:val="24"/>
          <w:szCs w:val="24"/>
        </w:rPr>
        <w:t xml:space="preserve">their </w:t>
      </w:r>
      <w:r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Pr="007B7E5A">
        <w:rPr>
          <w:rFonts w:ascii="Times New Roman" w:hAnsi="Times New Roman" w:cs="Times New Roman"/>
          <w:sz w:val="24"/>
          <w:szCs w:val="24"/>
        </w:rPr>
        <w:t>/). The parameter value “</w:t>
      </w:r>
      <w:proofErr w:type="spellStart"/>
      <w:r w:rsidRPr="007B7E5A">
        <w:rPr>
          <w:rFonts w:ascii="Times New Roman" w:hAnsi="Times New Roman" w:cs="Times New Roman"/>
          <w:sz w:val="24"/>
          <w:szCs w:val="24"/>
        </w:rPr>
        <w:t>timestep</w:t>
      </w:r>
      <w:proofErr w:type="spellEnd"/>
      <w:r w:rsidRPr="007B7E5A">
        <w:rPr>
          <w:rFonts w:ascii="Times New Roman" w:hAnsi="Times New Roman" w:cs="Times New Roman"/>
          <w:sz w:val="24"/>
          <w:szCs w:val="24"/>
        </w:rPr>
        <w:t>” must be included and will be replaced with the output time step. Other characters can be inserted as desired. A meaningful file extension (e.g., .</w:t>
      </w:r>
      <w:proofErr w:type="spellStart"/>
      <w:r w:rsidRPr="007B7E5A">
        <w:rPr>
          <w:rFonts w:ascii="Times New Roman" w:hAnsi="Times New Roman" w:cs="Times New Roman"/>
          <w:sz w:val="24"/>
          <w:szCs w:val="24"/>
        </w:rPr>
        <w:t>gis</w:t>
      </w:r>
      <w:proofErr w:type="spellEnd"/>
      <w:r w:rsidRPr="007B7E5A">
        <w:rPr>
          <w:rFonts w:ascii="Times New Roman" w:hAnsi="Times New Roman" w:cs="Times New Roman"/>
          <w:sz w:val="24"/>
          <w:szCs w:val="24"/>
        </w:rPr>
        <w:t>) should also be included.</w:t>
      </w:r>
    </w:p>
    <w:p w:rsidR="00AD30EB" w:rsidRPr="007B7E5A" w:rsidRDefault="00AD30EB" w:rsidP="00E02B28">
      <w:pPr>
        <w:pStyle w:val="textbody"/>
        <w:rPr>
          <w:rFonts w:ascii="Times New Roman" w:hAnsi="Times New Roman" w:cs="Times New Roman"/>
          <w:sz w:val="24"/>
          <w:szCs w:val="24"/>
        </w:rPr>
      </w:pPr>
      <w:r w:rsidRPr="007B7E5A">
        <w:rPr>
          <w:rFonts w:ascii="Times New Roman" w:hAnsi="Times New Roman" w:cs="Times New Roman"/>
          <w:sz w:val="24"/>
          <w:szCs w:val="24"/>
          <w:highlight w:val="yellow"/>
        </w:rPr>
        <w:t>What do the maps represent??</w:t>
      </w:r>
    </w:p>
    <w:p w:rsidR="00E02B28" w:rsidRDefault="00911776">
      <w:pPr>
        <w:pStyle w:val="Heading2"/>
      </w:pPr>
      <w:bookmarkStart w:id="26" w:name="_Toc315764390"/>
      <w:r>
        <w:t>Log File</w:t>
      </w:r>
      <w:bookmarkEnd w:id="26"/>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 xml:space="preserve">log file will be placed. </w:t>
      </w:r>
    </w:p>
    <w:p w:rsidR="00911776" w:rsidRPr="007B7E5A" w:rsidRDefault="00911776" w:rsidP="00E02B28">
      <w:pPr>
        <w:pStyle w:val="textbody"/>
        <w:rPr>
          <w:rFonts w:ascii="Times New Roman" w:hAnsi="Times New Roman" w:cs="Times New Roman"/>
          <w:sz w:val="24"/>
          <w:szCs w:val="24"/>
        </w:rPr>
      </w:pPr>
      <w:r w:rsidRPr="007B7E5A">
        <w:rPr>
          <w:rFonts w:ascii="Times New Roman" w:hAnsi="Times New Roman" w:cs="Times New Roman"/>
          <w:sz w:val="24"/>
          <w:szCs w:val="24"/>
          <w:highlight w:val="yellow"/>
        </w:rPr>
        <w:t>What is in the log file?</w:t>
      </w:r>
      <w:r w:rsidR="001063EB" w:rsidRPr="007B7E5A">
        <w:rPr>
          <w:rFonts w:ascii="Times New Roman" w:hAnsi="Times New Roman" w:cs="Times New Roman"/>
          <w:sz w:val="24"/>
          <w:szCs w:val="24"/>
          <w:highlight w:val="yellow"/>
        </w:rPr>
        <w:t xml:space="preserve"> I don’t know yet.</w:t>
      </w:r>
    </w:p>
    <w:p w:rsidR="00E02B28" w:rsidRDefault="00DE351C">
      <w:pPr>
        <w:pStyle w:val="Heading2"/>
      </w:pPr>
      <w:bookmarkStart w:id="27" w:name="_Toc315764391"/>
      <w:r>
        <w:t>Insect Input File List</w:t>
      </w:r>
      <w:bookmarkEnd w:id="27"/>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  An unlimited number of insects can be indicated.</w:t>
      </w:r>
    </w:p>
    <w:p w:rsidR="00DE351C" w:rsidRDefault="00DE351C" w:rsidP="00D32FF2">
      <w:pPr>
        <w:pStyle w:val="Heading1"/>
      </w:pPr>
      <w:bookmarkStart w:id="28" w:name="_Toc133386212"/>
      <w:bookmarkStart w:id="29" w:name="_Toc133907147"/>
      <w:bookmarkStart w:id="30" w:name="_Ref133933751"/>
      <w:bookmarkStart w:id="31" w:name="_Toc315764392"/>
      <w:bookmarkEnd w:id="25"/>
      <w:r>
        <w:lastRenderedPageBreak/>
        <w:t>Insect Input File</w:t>
      </w:r>
      <w:bookmarkEnd w:id="31"/>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32" w:name="_Toc315764393"/>
      <w:proofErr w:type="spellStart"/>
      <w:r>
        <w:t>LandisData</w:t>
      </w:r>
      <w:bookmarkEnd w:id="32"/>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33" w:name="_Toc315764394"/>
      <w:r>
        <w:t>Insect Name</w:t>
      </w:r>
      <w:bookmarkEnd w:id="33"/>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34" w:name="_Toc315764395"/>
      <w:r>
        <w:t>Temporal Pattern</w:t>
      </w:r>
      <w:r w:rsidR="0010227B">
        <w:t xml:space="preserve"> </w:t>
      </w:r>
      <w:r>
        <w:t>Parameter Inputs</w:t>
      </w:r>
      <w:bookmarkEnd w:id="34"/>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35" w:name="_Toc315764396"/>
      <w:r w:rsidRPr="007B7E5A">
        <w:rPr>
          <w:sz w:val="24"/>
          <w:szCs w:val="24"/>
        </w:rPr>
        <w:t>Mean Duration</w:t>
      </w:r>
      <w:r w:rsidR="008610B3" w:rsidRPr="007B7E5A">
        <w:rPr>
          <w:sz w:val="24"/>
          <w:szCs w:val="24"/>
        </w:rPr>
        <w:t xml:space="preserve"> and Standard Deviation</w:t>
      </w:r>
      <w:bookmarkEnd w:id="35"/>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36" w:name="_Toc315764397"/>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36"/>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37" w:name="_Toc315764398"/>
      <w:r>
        <w:lastRenderedPageBreak/>
        <w:t>Neighborhood Size</w:t>
      </w:r>
      <w:bookmarkEnd w:id="37"/>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38" w:name="_Toc315764399"/>
      <w:r>
        <w:t>Spatial Pattern Parameter Inputs</w:t>
      </w:r>
      <w:bookmarkEnd w:id="38"/>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39" w:name="_Toc315764400"/>
      <w:r>
        <w:t xml:space="preserve">Initial Patch </w:t>
      </w:r>
      <w:r w:rsidRPr="007B7E5A">
        <w:rPr>
          <w:sz w:val="24"/>
          <w:szCs w:val="24"/>
        </w:rPr>
        <w:t>Shape</w:t>
      </w:r>
      <w:r>
        <w:t xml:space="preserve"> Calibrator</w:t>
      </w:r>
      <w:bookmarkEnd w:id="39"/>
    </w:p>
    <w:p w:rsidR="00F33064" w:rsidRPr="007B7E5A" w:rsidRDefault="00426C8E">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10227B" w:rsidRPr="00F33064" w:rsidRDefault="0010227B" w:rsidP="0010227B">
      <w:pPr>
        <w:pStyle w:val="Heading3"/>
        <w:ind w:left="720" w:hanging="720"/>
        <w:rPr>
          <w:sz w:val="24"/>
          <w:szCs w:val="24"/>
        </w:rPr>
      </w:pPr>
      <w:bookmarkStart w:id="40" w:name="_Toc315764401"/>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40"/>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41" w:name="_Toc315764402"/>
      <w:r w:rsidRPr="00F33064">
        <w:rPr>
          <w:sz w:val="24"/>
          <w:szCs w:val="24"/>
        </w:rPr>
        <w:t>Initial Patch Distribution</w:t>
      </w:r>
      <w:bookmarkEnd w:id="41"/>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 and Initial Patch Value 2.</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10227B" w:rsidP="0010227B">
      <w:pPr>
        <w:pStyle w:val="Heading3"/>
        <w:ind w:left="720" w:hanging="720"/>
        <w:rPr>
          <w:sz w:val="24"/>
          <w:szCs w:val="24"/>
        </w:rPr>
      </w:pPr>
      <w:bookmarkStart w:id="42" w:name="_Toc315764403"/>
      <w:r w:rsidRPr="00F33064">
        <w:rPr>
          <w:sz w:val="24"/>
          <w:szCs w:val="24"/>
        </w:rPr>
        <w:lastRenderedPageBreak/>
        <w:t>Initial Patch Value 1</w:t>
      </w:r>
      <w:bookmarkEnd w:id="42"/>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Pr="00F33064" w:rsidRDefault="0010227B" w:rsidP="0010227B">
      <w:pPr>
        <w:pStyle w:val="Heading3"/>
        <w:ind w:left="720" w:hanging="720"/>
        <w:rPr>
          <w:sz w:val="24"/>
          <w:szCs w:val="24"/>
        </w:rPr>
      </w:pPr>
      <w:bookmarkStart w:id="43" w:name="_Toc315764404"/>
      <w:r w:rsidRPr="00F33064">
        <w:rPr>
          <w:sz w:val="24"/>
          <w:szCs w:val="24"/>
        </w:rPr>
        <w:t>Initial Patch Value 2</w:t>
      </w:r>
      <w:bookmarkEnd w:id="43"/>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proofErr w:type="spellStart"/>
      <w:r w:rsidRPr="00F33064">
        <w:rPr>
          <w:rFonts w:ascii="Times New Roman" w:hAnsi="Times New Roman" w:cs="Times New Roman"/>
          <w:sz w:val="24"/>
          <w:szCs w:val="24"/>
        </w:rPr>
        <w:t>Weibull</w:t>
      </w:r>
      <w:proofErr w:type="spellEnd"/>
      <w:r w:rsidRPr="00F33064">
        <w:rPr>
          <w:rFonts w:ascii="Times New Roman" w:hAnsi="Times New Roman" w:cs="Times New Roman"/>
          <w:sz w:val="24"/>
          <w:szCs w:val="24"/>
        </w:rPr>
        <w:t xml:space="preserve"> distribution.</w:t>
      </w:r>
    </w:p>
    <w:p w:rsidR="0010227B" w:rsidRDefault="0010227B" w:rsidP="0010227B">
      <w:pPr>
        <w:pStyle w:val="Heading2"/>
      </w:pPr>
      <w:bookmarkStart w:id="44" w:name="_Toc315764405"/>
      <w:r>
        <w:t>Tree Species Parameters</w:t>
      </w:r>
      <w:bookmarkEnd w:id="44"/>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 are used to classify the type of host that a tree species represents for a given defoliator and to define unique responses to defoliation stress in terms of reduced growth and increased mortality.</w:t>
      </w:r>
    </w:p>
    <w:p w:rsidR="0010227B" w:rsidRPr="00F33064" w:rsidRDefault="0010227B" w:rsidP="0010227B">
      <w:pPr>
        <w:pStyle w:val="Heading3"/>
        <w:ind w:left="720" w:hanging="720"/>
        <w:rPr>
          <w:sz w:val="24"/>
          <w:szCs w:val="24"/>
        </w:rPr>
      </w:pPr>
      <w:bookmarkStart w:id="45" w:name="_Toc315764406"/>
      <w:r w:rsidRPr="00F33064">
        <w:rPr>
          <w:sz w:val="24"/>
          <w:szCs w:val="24"/>
        </w:rPr>
        <w:t>Susceptibility Class</w:t>
      </w:r>
      <w:bookmarkEnd w:id="45"/>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46" w:name="_Toc315764407"/>
      <w:r w:rsidRPr="00F33064">
        <w:rPr>
          <w:sz w:val="24"/>
          <w:szCs w:val="24"/>
        </w:rPr>
        <w:t>Growth Reduction – Slope</w:t>
      </w:r>
      <w:bookmarkEnd w:id="46"/>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47" w:name="_Toc315764408"/>
      <w:r w:rsidRPr="00F33064">
        <w:rPr>
          <w:sz w:val="24"/>
          <w:szCs w:val="24"/>
        </w:rPr>
        <w:t>Growth Reduction – Intercept</w:t>
      </w:r>
      <w:bookmarkEnd w:id="47"/>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48" w:name="_Toc315764409"/>
      <w:r w:rsidRPr="00F33064">
        <w:rPr>
          <w:sz w:val="24"/>
          <w:szCs w:val="24"/>
        </w:rPr>
        <w:lastRenderedPageBreak/>
        <w:t>Mortality – Slope</w:t>
      </w:r>
      <w:bookmarkEnd w:id="48"/>
    </w:p>
    <w:p w:rsidR="0075012A" w:rsidRPr="00F33064" w:rsidRDefault="0075012A" w:rsidP="0075012A">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this equation: </w:t>
      </w:r>
    </w:p>
    <w:p w:rsidR="00F33064" w:rsidRPr="00F33064" w:rsidRDefault="00F33064" w:rsidP="00F33064">
      <w:pPr>
        <w:pStyle w:val="PlainText"/>
        <w:tabs>
          <w:tab w:val="left" w:pos="720"/>
        </w:tabs>
        <w:ind w:left="1122" w:right="945"/>
        <w:rPr>
          <w:rFonts w:ascii="Times New Roman" w:eastAsiaTheme="minorEastAsia" w:hAnsi="Times New Roman" w:cs="Times New Roman"/>
          <w:sz w:val="24"/>
          <w:szCs w:val="24"/>
        </w:rPr>
      </w:pPr>
      <m:oMathPara>
        <m:oMath>
          <m:r>
            <w:rPr>
              <w:rFonts w:ascii="Cambria Math" w:hAnsi="Cambria Math"/>
              <w:sz w:val="24"/>
              <w:szCs w:val="24"/>
            </w:rPr>
            <m:t>percentMortality=b</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m:t>
                  </m:r>
                  <m:r>
                    <w:rPr>
                      <w:rFonts w:ascii="Cambria Math" w:hAnsi="Cambria Math"/>
                      <w:sz w:val="24"/>
                      <w:szCs w:val="24"/>
                    </w:rPr>
                    <m:t xml:space="preserve"> × </m:t>
                  </m:r>
                  <m:r>
                    <w:rPr>
                      <w:rFonts w:ascii="Cambria Math" w:hAnsi="Cambria Math"/>
                      <w:sz w:val="24"/>
                      <w:szCs w:val="24"/>
                    </w:rPr>
                    <m:t>cumulativeDefoliation</m:t>
                  </m:r>
                </m:e>
              </m:d>
            </m:sup>
          </m:sSup>
        </m:oMath>
      </m:oMathPara>
    </w:p>
    <w:p w:rsidR="00364F3F" w:rsidRPr="00F33064" w:rsidRDefault="0075012A" w:rsidP="00F33064">
      <w:pPr>
        <w:pStyle w:val="PlainText"/>
        <w:tabs>
          <w:tab w:val="left" w:pos="720"/>
        </w:tabs>
        <w:ind w:left="1122" w:right="945"/>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364F3F" w:rsidRPr="00F33064" w:rsidRDefault="00364F3F" w:rsidP="00364F3F">
      <w:pPr>
        <w:pStyle w:val="PlainText"/>
        <w:tabs>
          <w:tab w:val="left" w:pos="720"/>
        </w:tabs>
        <w:ind w:left="1122" w:right="945"/>
      </w:pPr>
      <w:r w:rsidRPr="00F33064">
        <w:t>Mortality Parameters</w:t>
      </w:r>
    </w:p>
    <w:p w:rsidR="00364F3F" w:rsidRPr="00F33064" w:rsidRDefault="00364F3F" w:rsidP="00364F3F">
      <w:pPr>
        <w:pStyle w:val="PlainText"/>
        <w:tabs>
          <w:tab w:val="left" w:pos="720"/>
        </w:tabs>
        <w:ind w:left="1122" w:right="945"/>
      </w:pPr>
      <w:r w:rsidRPr="00F33064">
        <w:t>Slope</w:t>
      </w:r>
      <w:r w:rsidRPr="00F33064">
        <w:tab/>
        <w:t>Intercept</w:t>
      </w:r>
    </w:p>
    <w:p w:rsidR="00364F3F" w:rsidRPr="00F33064" w:rsidRDefault="00364F3F" w:rsidP="00364F3F">
      <w:pPr>
        <w:pStyle w:val="PlainText"/>
        <w:tabs>
          <w:tab w:val="left" w:pos="720"/>
        </w:tabs>
        <w:ind w:left="1122" w:right="945"/>
      </w:pPr>
      <w:r w:rsidRPr="00F33064">
        <w:t>--------------------</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364F3F" w:rsidRPr="00F33064" w:rsidRDefault="00364F3F" w:rsidP="00364F3F">
      <w:pPr>
        <w:pStyle w:val="PlainText"/>
        <w:tabs>
          <w:tab w:val="left" w:pos="720"/>
        </w:tabs>
        <w:ind w:left="1122" w:right="945"/>
      </w:pPr>
      <w:r w:rsidRPr="00F33064">
        <w:tab/>
        <w:t>.006</w:t>
      </w:r>
      <w:r w:rsidRPr="00F33064">
        <w:tab/>
        <w:t>5</w:t>
      </w:r>
    </w:p>
    <w:p w:rsidR="0075012A" w:rsidRPr="0075012A" w:rsidRDefault="0075012A" w:rsidP="0075012A">
      <w:pPr>
        <w:pStyle w:val="textbody"/>
      </w:pPr>
    </w:p>
    <w:p w:rsidR="0010227B" w:rsidRPr="00F33064" w:rsidRDefault="0010227B" w:rsidP="0010227B">
      <w:pPr>
        <w:pStyle w:val="Heading3"/>
        <w:ind w:left="720" w:hanging="720"/>
        <w:rPr>
          <w:sz w:val="24"/>
          <w:szCs w:val="24"/>
        </w:rPr>
      </w:pPr>
      <w:bookmarkStart w:id="49" w:name="_Toc315764410"/>
      <w:r w:rsidRPr="00F33064">
        <w:rPr>
          <w:sz w:val="24"/>
          <w:szCs w:val="24"/>
        </w:rPr>
        <w:t>Mortality - Intercept</w:t>
      </w:r>
      <w:bookmarkEnd w:id="49"/>
    </w:p>
    <w:p w:rsidR="0010227B" w:rsidRPr="00F33064"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3692C" w:rsidRDefault="00CD5EAC" w:rsidP="00C3692C">
      <w:pPr>
        <w:pStyle w:val="Heading2"/>
      </w:pPr>
      <w:bookmarkStart w:id="50" w:name="_Toc315764411"/>
      <w:r>
        <w:t xml:space="preserve">Neighborhood </w:t>
      </w:r>
      <w:commentRangeStart w:id="51"/>
      <w:r>
        <w:t>Class</w:t>
      </w:r>
      <w:commentRangeEnd w:id="51"/>
      <w:r>
        <w:rPr>
          <w:rStyle w:val="CommentReference"/>
          <w:rFonts w:asciiTheme="minorHAnsi" w:hAnsiTheme="minorHAnsi"/>
        </w:rPr>
        <w:commentReference w:id="51"/>
      </w:r>
      <w:r>
        <w:t xml:space="preserve"> </w:t>
      </w:r>
      <w:r w:rsidR="0010227B">
        <w:t>Table</w:t>
      </w:r>
      <w:bookmarkEnd w:id="50"/>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 1</w:t>
      </w:r>
      <w:proofErr w:type="gramStart"/>
      <w:r w:rsidRPr="00F33064">
        <w:rPr>
          <w:rFonts w:ascii="Times New Roman" w:hAnsi="Times New Roman" w:cs="Times New Roman"/>
          <w:sz w:val="24"/>
          <w:szCs w:val="24"/>
        </w:rPr>
        <w:t>,2,3</w:t>
      </w:r>
      <w:proofErr w:type="gramEnd"/>
      <w:r w:rsidRPr="00F33064">
        <w:rPr>
          <w:rFonts w:ascii="Times New Roman" w:hAnsi="Times New Roman" w:cs="Times New Roman"/>
          <w:sz w:val="24"/>
          <w:szCs w:val="24"/>
        </w:rPr>
        <w:t xml:space="preserve">)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w:t>
      </w:r>
      <w:r w:rsidR="002D04FD" w:rsidRPr="00F33064">
        <w:rPr>
          <w:rFonts w:ascii="Times New Roman" w:hAnsi="Times New Roman" w:cs="Times New Roman"/>
          <w:sz w:val="24"/>
          <w:szCs w:val="24"/>
        </w:rPr>
        <w:lastRenderedPageBreak/>
        <w:t xml:space="preserve">increases (i.e. from 0-20% up to 80-100%), the probability of defoliation intensity will shift from most sites experiencing </w:t>
      </w:r>
      <w:proofErr w:type="gramStart"/>
      <w:r w:rsidR="002D04FD" w:rsidRPr="00F33064">
        <w:rPr>
          <w:rFonts w:ascii="Times New Roman" w:hAnsi="Times New Roman" w:cs="Times New Roman"/>
          <w:sz w:val="24"/>
          <w:szCs w:val="24"/>
        </w:rPr>
        <w:t>inconsequential</w:t>
      </w:r>
      <w:proofErr w:type="gramEnd"/>
      <w:r w:rsidR="002D04FD" w:rsidRPr="00F33064">
        <w:rPr>
          <w:rFonts w:ascii="Times New Roman" w:hAnsi="Times New Roman" w:cs="Times New Roman"/>
          <w:sz w:val="24"/>
          <w:szCs w:val="24"/>
        </w:rPr>
        <w:t xml:space="preserve"> defoliation to many sites experiencing heavy defoliation, close to 100%. Modification of these neighborhood dependent distributions controls the flashiness and spread of defoliation from one year to the next.</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52" w:name="_Toc315764412"/>
      <w:r w:rsidRPr="00F33064">
        <w:rPr>
          <w:sz w:val="24"/>
          <w:szCs w:val="24"/>
        </w:rPr>
        <w:t>Susceptibility Class</w:t>
      </w:r>
      <w:bookmarkEnd w:id="52"/>
    </w:p>
    <w:p w:rsidR="000125F3" w:rsidRPr="00F33064" w:rsidRDefault="000125F3" w:rsidP="000125F3">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proofErr w:type="gramStart"/>
      <w:r w:rsidR="0081450D" w:rsidRPr="00F33064">
        <w:rPr>
          <w:rFonts w:ascii="Times New Roman" w:hAnsi="Times New Roman" w:cs="Times New Roman"/>
          <w:sz w:val="24"/>
          <w:szCs w:val="24"/>
        </w:rPr>
        <w:t>,2,3</w:t>
      </w:r>
      <w:proofErr w:type="gramEnd"/>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53" w:name="_Toc315764413"/>
      <w:r w:rsidRPr="00F33064">
        <w:rPr>
          <w:sz w:val="24"/>
          <w:szCs w:val="24"/>
        </w:rPr>
        <w:t>Distribution:  80, 60, 40, 20, 0</w:t>
      </w:r>
      <w:bookmarkEnd w:id="53"/>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54" w:name="_Toc315764414"/>
      <w:r w:rsidRPr="00F33064">
        <w:rPr>
          <w:sz w:val="24"/>
          <w:szCs w:val="24"/>
        </w:rPr>
        <w:lastRenderedPageBreak/>
        <w:t>Value 1:  80, 60, 40, 20, 0</w:t>
      </w:r>
      <w:bookmarkEnd w:id="54"/>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55" w:name="_Toc315764415"/>
      <w:r w:rsidRPr="00F33064">
        <w:rPr>
          <w:sz w:val="24"/>
          <w:szCs w:val="24"/>
        </w:rPr>
        <w:t>Value 2:  80, 60, 40, 20, 0</w:t>
      </w:r>
      <w:bookmarkEnd w:id="55"/>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 for the Beta distribution for a given neighborhood defoliation class.</w:t>
      </w:r>
      <w:proofErr w:type="gramEnd"/>
      <w:r w:rsidRPr="00F33064">
        <w:rPr>
          <w:rFonts w:ascii="Times New Roman" w:hAnsi="Times New Roman" w:cs="Times New Roman"/>
          <w:sz w:val="24"/>
          <w:szCs w:val="24"/>
        </w:rPr>
        <w:t xml:space="preserve"> </w:t>
      </w:r>
    </w:p>
    <w:p w:rsidR="00C3692C" w:rsidRPr="00C3692C" w:rsidRDefault="00F436C9" w:rsidP="00C3692C">
      <w:pPr>
        <w:pStyle w:val="textbody"/>
      </w:pPr>
      <w:r>
        <w:rPr>
          <w:noProof/>
        </w:rPr>
        <w:drawing>
          <wp:inline distT="0" distB="0" distL="0" distR="0">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10227B" w:rsidRDefault="0010227B" w:rsidP="0010227B">
      <w:pPr>
        <w:pStyle w:val="Heading2"/>
      </w:pPr>
      <w:bookmarkStart w:id="56" w:name="_Toc315764416"/>
      <w:r>
        <w:t>Severity Maps</w:t>
      </w:r>
      <w:bookmarkEnd w:id="56"/>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next parameter, </w:t>
      </w:r>
      <w:proofErr w:type="spellStart"/>
      <w:r w:rsidRPr="00F33064">
        <w:rPr>
          <w:rFonts w:ascii="Times New Roman" w:hAnsi="Times New Roman" w:cs="Times New Roman"/>
          <w:sz w:val="24"/>
          <w:szCs w:val="24"/>
        </w:rPr>
        <w:t>MapNames</w:t>
      </w:r>
      <w:proofErr w:type="spellEnd"/>
      <w:r w:rsidRPr="00F33064">
        <w:rPr>
          <w:rFonts w:ascii="Times New Roman" w:hAnsi="Times New Roman" w:cs="Times New Roman"/>
          <w:sz w:val="24"/>
          <w:szCs w:val="24"/>
        </w:rPr>
        <w:t xml:space="preserve">, describes where the insect outputs maps are placed and their format.  </w:t>
      </w:r>
      <w:r w:rsidRPr="00F33064">
        <w:rPr>
          <w:rFonts w:ascii="Times New Roman" w:hAnsi="Times New Roman" w:cs="Times New Roman"/>
          <w:b/>
          <w:sz w:val="24"/>
          <w:szCs w:val="24"/>
        </w:rPr>
        <w:t>This convention applies to all map names.</w:t>
      </w:r>
      <w:r w:rsidRPr="00F33064">
        <w:rPr>
          <w:rFonts w:ascii="Times New Roman" w:hAnsi="Times New Roman" w:cs="Times New Roman"/>
          <w:sz w:val="24"/>
          <w:szCs w:val="24"/>
        </w:rPr>
        <w:t xml:space="preserve">  The first portion lists the directory where the maps should be placed relative to the location of the scenario text file (e.g., insect/). The parameter value “</w:t>
      </w:r>
      <w:proofErr w:type="spellStart"/>
      <w:r w:rsidRPr="00F33064">
        <w:rPr>
          <w:rFonts w:ascii="Times New Roman" w:hAnsi="Times New Roman" w:cs="Times New Roman"/>
          <w:sz w:val="24"/>
          <w:szCs w:val="24"/>
        </w:rPr>
        <w:t>timestep</w:t>
      </w:r>
      <w:proofErr w:type="spellEnd"/>
      <w:r w:rsidRPr="00F33064">
        <w:rPr>
          <w:rFonts w:ascii="Times New Roman" w:hAnsi="Times New Roman" w:cs="Times New Roman"/>
          <w:sz w:val="24"/>
          <w:szCs w:val="24"/>
        </w:rPr>
        <w:t>” must be included and will be replaced with the output time step. Other characters can be inserted as desired. A meaningful file extension (e.g., .</w:t>
      </w:r>
      <w:proofErr w:type="spellStart"/>
      <w:r w:rsidRPr="00F33064">
        <w:rPr>
          <w:rFonts w:ascii="Times New Roman" w:hAnsi="Times New Roman" w:cs="Times New Roman"/>
          <w:sz w:val="24"/>
          <w:szCs w:val="24"/>
        </w:rPr>
        <w:t>gis</w:t>
      </w:r>
      <w:proofErr w:type="spellEnd"/>
      <w:r w:rsidRPr="00F33064">
        <w:rPr>
          <w:rFonts w:ascii="Times New Roman" w:hAnsi="Times New Roman" w:cs="Times New Roman"/>
          <w:sz w:val="24"/>
          <w:szCs w:val="24"/>
        </w:rPr>
        <w:t>) should also be included.</w:t>
      </w:r>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highlight w:val="yellow"/>
        </w:rPr>
        <w:t>What do the maps represent??</w:t>
      </w:r>
      <w:r w:rsidR="00B92E03" w:rsidRPr="00F33064">
        <w:rPr>
          <w:rFonts w:ascii="Times New Roman" w:hAnsi="Times New Roman" w:cs="Times New Roman"/>
          <w:sz w:val="24"/>
          <w:szCs w:val="24"/>
          <w:highlight w:val="yellow"/>
        </w:rPr>
        <w:t xml:space="preserve"> We don’t use these yet…</w:t>
      </w:r>
    </w:p>
    <w:p w:rsidR="0010227B" w:rsidRDefault="0010227B" w:rsidP="0010227B">
      <w:pPr>
        <w:pStyle w:val="Heading2"/>
      </w:pPr>
      <w:bookmarkStart w:id="57" w:name="_Toc315764417"/>
      <w:r>
        <w:lastRenderedPageBreak/>
        <w:t>Log File</w:t>
      </w:r>
      <w:bookmarkEnd w:id="57"/>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next parameter, </w:t>
      </w:r>
      <w:proofErr w:type="spellStart"/>
      <w:r w:rsidRPr="00F33064">
        <w:rPr>
          <w:rFonts w:ascii="Times New Roman" w:hAnsi="Times New Roman" w:cs="Times New Roman"/>
          <w:sz w:val="24"/>
          <w:szCs w:val="24"/>
        </w:rPr>
        <w:t>LogFile</w:t>
      </w:r>
      <w:proofErr w:type="spellEnd"/>
      <w:r w:rsidRPr="00F33064">
        <w:rPr>
          <w:rFonts w:ascii="Times New Roman" w:hAnsi="Times New Roman" w:cs="Times New Roman"/>
          <w:sz w:val="24"/>
          <w:szCs w:val="24"/>
        </w:rPr>
        <w:t xml:space="preserve">, describes where the log file will be placed. </w:t>
      </w:r>
    </w:p>
    <w:p w:rsidR="0010227B" w:rsidRPr="00F33064" w:rsidRDefault="0010227B" w:rsidP="0010227B">
      <w:pPr>
        <w:pStyle w:val="textbody"/>
        <w:rPr>
          <w:rFonts w:ascii="Times New Roman" w:hAnsi="Times New Roman" w:cs="Times New Roman"/>
          <w:sz w:val="24"/>
          <w:szCs w:val="24"/>
        </w:rPr>
      </w:pPr>
      <w:r w:rsidRPr="00F33064">
        <w:rPr>
          <w:rFonts w:ascii="Times New Roman" w:hAnsi="Times New Roman" w:cs="Times New Roman"/>
          <w:sz w:val="24"/>
          <w:szCs w:val="24"/>
          <w:highlight w:val="yellow"/>
        </w:rPr>
        <w:t>What is in the log file?</w:t>
      </w:r>
      <w:r w:rsidR="00E437FB" w:rsidRPr="00F33064">
        <w:rPr>
          <w:rFonts w:ascii="Times New Roman" w:hAnsi="Times New Roman" w:cs="Times New Roman"/>
          <w:sz w:val="24"/>
          <w:szCs w:val="24"/>
          <w:highlight w:val="yellow"/>
        </w:rPr>
        <w:t xml:space="preserve"> We haven’t decided yet.</w:t>
      </w:r>
    </w:p>
    <w:p w:rsidR="00D32FF2" w:rsidRDefault="00D32FF2" w:rsidP="00D32FF2">
      <w:pPr>
        <w:pStyle w:val="Heading1"/>
      </w:pPr>
      <w:bookmarkStart w:id="58" w:name="_Toc315764418"/>
      <w:r>
        <w:lastRenderedPageBreak/>
        <w:t>Example File</w:t>
      </w:r>
      <w:bookmarkEnd w:id="28"/>
      <w:bookmarkEnd w:id="29"/>
      <w:bookmarkEnd w:id="30"/>
      <w:bookmarkEnd w:id="58"/>
    </w:p>
    <w:p w:rsidR="004A44E5" w:rsidRDefault="004A44E5" w:rsidP="004A44E5">
      <w:pPr>
        <w:pStyle w:val="Heading2"/>
      </w:pPr>
      <w:bookmarkStart w:id="59" w:name="_Toc315764419"/>
      <w:r>
        <w:t>Primary Input File</w:t>
      </w:r>
      <w:bookmarkEnd w:id="59"/>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60" w:name="_Toc315764420"/>
      <w:r>
        <w:t>Insect Input File(s)</w:t>
      </w:r>
      <w:bookmarkEnd w:id="60"/>
    </w:p>
    <w:p w:rsidR="004A44E5" w:rsidRPr="004A44E5" w:rsidRDefault="004A44E5" w:rsidP="004A44E5">
      <w:pPr>
        <w:pStyle w:val="textbody"/>
        <w:spacing w:after="0"/>
        <w:ind w:left="0"/>
      </w:pPr>
    </w:p>
    <w:bookmarkEnd w:id="23"/>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w:t>
      </w:r>
      <w:del w:id="61" w:author="kret" w:date="2011-07-14T14:23:00Z">
        <w:r w:rsidRPr="002D150A" w:rsidDel="00955746">
          <w:rPr>
            <w:rFonts w:ascii="Courier New" w:hAnsi="Courier New" w:cs="Courier New"/>
            <w:sz w:val="20"/>
            <w:szCs w:val="20"/>
          </w:rPr>
          <w:delText>i</w:delText>
        </w:r>
      </w:del>
      <w:r w:rsidRPr="002D150A">
        <w:rPr>
          <w:rFonts w:ascii="Courier New" w:hAnsi="Courier New" w:cs="Courier New"/>
          <w:sz w:val="20"/>
          <w:szCs w:val="20"/>
        </w:rPr>
        <w: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 xml:space="preserve">area distribution. </w:t>
      </w:r>
      <w:proofErr w:type="gramStart"/>
      <w:r w:rsidR="00895489" w:rsidRPr="00F33064">
        <w:rPr>
          <w:rFonts w:ascii="Courier New" w:hAnsi="Courier New" w:cs="Courier New"/>
          <w:sz w:val="20"/>
          <w:szCs w:val="20"/>
          <w:highlight w:val="yellow"/>
        </w:rPr>
        <w:t>Units?</w:t>
      </w:r>
      <w:proofErr w:type="gram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t>.7</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lastRenderedPageBreak/>
        <w:t>SpeciesParameters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 reference here)</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MapNames</w:t>
      </w:r>
      <w:proofErr w:type="spellEnd"/>
      <w:r w:rsidRPr="002D150A">
        <w:rPr>
          <w:rFonts w:ascii="Courier New" w:hAnsi="Courier New" w:cs="Courier New"/>
          <w:sz w:val="20"/>
          <w:szCs w:val="20"/>
        </w:rPr>
        <w:t xml:space="preserve">  insects</w:t>
      </w:r>
      <w:proofErr w:type="gramEnd"/>
      <w:r w:rsidRPr="002D150A">
        <w:rPr>
          <w:rFonts w:ascii="Courier New" w:hAnsi="Courier New" w:cs="Courier New"/>
          <w:sz w:val="20"/>
          <w:szCs w:val="20"/>
        </w:rPr>
        <w:t>/severity-</w:t>
      </w:r>
      <w:smartTag w:uri="isiresearchsoft-com/cwyw" w:element="citation">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smartTag>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D32FF2"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 xml:space="preserve">   insects/log.csv</w:t>
      </w:r>
    </w:p>
    <w:sectPr w:rsidR="00D32FF2"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1" w:author="kret" w:date="2011-08-30T11:20:00Z" w:initials="k">
    <w:p w:rsidR="00F33064" w:rsidRDefault="00F33064">
      <w:pPr>
        <w:pStyle w:val="CommentText"/>
      </w:pPr>
      <w:r>
        <w:rPr>
          <w:rStyle w:val="CommentReference"/>
        </w:rPr>
        <w:annotationRef/>
      </w:r>
      <w:r>
        <w:t>Can you think of a better name? ‘Neighborhood Class Defoliation Table’ maybe?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649" w:rsidRDefault="00460649">
      <w:r>
        <w:separator/>
      </w:r>
    </w:p>
  </w:endnote>
  <w:endnote w:type="continuationSeparator" w:id="0">
    <w:p w:rsidR="00460649" w:rsidRDefault="00460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20A35">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649" w:rsidRDefault="00460649">
      <w:r>
        <w:separator/>
      </w:r>
    </w:p>
  </w:footnote>
  <w:footnote w:type="continuationSeparator" w:id="0">
    <w:p w:rsidR="00460649" w:rsidRDefault="00460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064" w:rsidRDefault="00F33064">
    <w:pPr>
      <w:pStyle w:val="Header"/>
      <w:tabs>
        <w:tab w:val="clear" w:pos="4320"/>
        <w:tab w:val="clear" w:pos="8640"/>
        <w:tab w:val="center" w:pos="4500"/>
        <w:tab w:val="right" w:pos="9000"/>
      </w:tabs>
    </w:pPr>
    <w:fldSimple w:instr=" DOCPROPERTY  &quot;Extension Name&quot;  \* MERGEFORMAT ">
      <w:r>
        <w:t xml:space="preserve">Biomass Insects </w:t>
      </w:r>
    </w:fldSimple>
    <w:r>
      <w:t xml:space="preserve"> v</w:t>
    </w:r>
    <w:fldSimple w:instr=" DOCPROPERTY  &quot;Extension Version&quot;  \* MERGEFORMAT ">
      <w:r>
        <w:t>2.0</w:t>
      </w:r>
    </w:fldSimple>
    <w:r>
      <w:fldChar w:fldCharType="begin"/>
    </w:r>
    <w:r>
      <w:instrText xml:space="preserve"> TITLE   \* MERGEFORMAT </w:instrText>
    </w:r>
    <w:r>
      <w:fldChar w:fldCharType="end"/>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hdrShapeDefaults>
    <o:shapedefaults v:ext="edit" spidmax="16386"/>
  </w:hdrShapeDefaults>
  <w:footnotePr>
    <w:footnote w:id="-1"/>
    <w:footnote w:id="0"/>
  </w:footnotePr>
  <w:endnotePr>
    <w:endnote w:id="-1"/>
    <w:endnote w:id="0"/>
  </w:endnotePr>
  <w:compat/>
  <w:rsids>
    <w:rsidRoot w:val="0018145C"/>
    <w:rsid w:val="00004083"/>
    <w:rsid w:val="000125F3"/>
    <w:rsid w:val="00022DD7"/>
    <w:rsid w:val="0003294C"/>
    <w:rsid w:val="0003324C"/>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E1E64"/>
    <w:rsid w:val="002006D7"/>
    <w:rsid w:val="00226C15"/>
    <w:rsid w:val="0027720D"/>
    <w:rsid w:val="002774DF"/>
    <w:rsid w:val="002917FE"/>
    <w:rsid w:val="00293BFC"/>
    <w:rsid w:val="002A5108"/>
    <w:rsid w:val="002B1DDB"/>
    <w:rsid w:val="002D04FD"/>
    <w:rsid w:val="002D150A"/>
    <w:rsid w:val="002D70EC"/>
    <w:rsid w:val="002D7615"/>
    <w:rsid w:val="002E7FF7"/>
    <w:rsid w:val="003024AF"/>
    <w:rsid w:val="003139F2"/>
    <w:rsid w:val="00315205"/>
    <w:rsid w:val="003440CA"/>
    <w:rsid w:val="00351E2F"/>
    <w:rsid w:val="00362B9E"/>
    <w:rsid w:val="00364F3F"/>
    <w:rsid w:val="0038196D"/>
    <w:rsid w:val="00385507"/>
    <w:rsid w:val="003A238D"/>
    <w:rsid w:val="003C4E77"/>
    <w:rsid w:val="003D1063"/>
    <w:rsid w:val="003E67B6"/>
    <w:rsid w:val="00405061"/>
    <w:rsid w:val="00426C8E"/>
    <w:rsid w:val="0045719D"/>
    <w:rsid w:val="00460649"/>
    <w:rsid w:val="004645F2"/>
    <w:rsid w:val="00465083"/>
    <w:rsid w:val="004671A0"/>
    <w:rsid w:val="00484A4E"/>
    <w:rsid w:val="00485E98"/>
    <w:rsid w:val="00491BA7"/>
    <w:rsid w:val="00493C2D"/>
    <w:rsid w:val="00495728"/>
    <w:rsid w:val="004A44E5"/>
    <w:rsid w:val="004B03C3"/>
    <w:rsid w:val="004E5C21"/>
    <w:rsid w:val="00520495"/>
    <w:rsid w:val="00540508"/>
    <w:rsid w:val="00542F56"/>
    <w:rsid w:val="00544E02"/>
    <w:rsid w:val="00550A66"/>
    <w:rsid w:val="00576C4A"/>
    <w:rsid w:val="0059367D"/>
    <w:rsid w:val="005B11D5"/>
    <w:rsid w:val="005D00B8"/>
    <w:rsid w:val="005E0A88"/>
    <w:rsid w:val="005E16CD"/>
    <w:rsid w:val="005E31EF"/>
    <w:rsid w:val="005E43DE"/>
    <w:rsid w:val="005F2ADB"/>
    <w:rsid w:val="00601371"/>
    <w:rsid w:val="006112AD"/>
    <w:rsid w:val="00623571"/>
    <w:rsid w:val="006424D9"/>
    <w:rsid w:val="0065156C"/>
    <w:rsid w:val="00652919"/>
    <w:rsid w:val="00665518"/>
    <w:rsid w:val="00675542"/>
    <w:rsid w:val="0068499C"/>
    <w:rsid w:val="00692BA6"/>
    <w:rsid w:val="006B436C"/>
    <w:rsid w:val="006C0A4B"/>
    <w:rsid w:val="006C0D77"/>
    <w:rsid w:val="006D67C6"/>
    <w:rsid w:val="00720A35"/>
    <w:rsid w:val="00735844"/>
    <w:rsid w:val="0075012A"/>
    <w:rsid w:val="0075531C"/>
    <w:rsid w:val="007553CD"/>
    <w:rsid w:val="0077327B"/>
    <w:rsid w:val="007750AD"/>
    <w:rsid w:val="00781CEE"/>
    <w:rsid w:val="00787DAE"/>
    <w:rsid w:val="00791CB2"/>
    <w:rsid w:val="007B774C"/>
    <w:rsid w:val="007B7E5A"/>
    <w:rsid w:val="007E09C7"/>
    <w:rsid w:val="007E35C2"/>
    <w:rsid w:val="007E7C73"/>
    <w:rsid w:val="00807B04"/>
    <w:rsid w:val="0081450D"/>
    <w:rsid w:val="00847CB3"/>
    <w:rsid w:val="008610B3"/>
    <w:rsid w:val="008778B2"/>
    <w:rsid w:val="0088114C"/>
    <w:rsid w:val="00895489"/>
    <w:rsid w:val="008A21FD"/>
    <w:rsid w:val="008B5828"/>
    <w:rsid w:val="008C6303"/>
    <w:rsid w:val="008D2FF7"/>
    <w:rsid w:val="008E2E0A"/>
    <w:rsid w:val="009108CC"/>
    <w:rsid w:val="00911776"/>
    <w:rsid w:val="00925381"/>
    <w:rsid w:val="00955746"/>
    <w:rsid w:val="00957DCF"/>
    <w:rsid w:val="00961D39"/>
    <w:rsid w:val="00966512"/>
    <w:rsid w:val="009A1B07"/>
    <w:rsid w:val="009A650E"/>
    <w:rsid w:val="009B7675"/>
    <w:rsid w:val="009D4C82"/>
    <w:rsid w:val="009D6F93"/>
    <w:rsid w:val="009E0C3C"/>
    <w:rsid w:val="009E683B"/>
    <w:rsid w:val="009F01E1"/>
    <w:rsid w:val="00A07E57"/>
    <w:rsid w:val="00A108C5"/>
    <w:rsid w:val="00A204EE"/>
    <w:rsid w:val="00A22AA6"/>
    <w:rsid w:val="00A34B5C"/>
    <w:rsid w:val="00A35F90"/>
    <w:rsid w:val="00A40B13"/>
    <w:rsid w:val="00A74EB8"/>
    <w:rsid w:val="00A94204"/>
    <w:rsid w:val="00AA47DC"/>
    <w:rsid w:val="00AA492A"/>
    <w:rsid w:val="00AD30EB"/>
    <w:rsid w:val="00AE7848"/>
    <w:rsid w:val="00B079B3"/>
    <w:rsid w:val="00B11CCC"/>
    <w:rsid w:val="00B46898"/>
    <w:rsid w:val="00B567EC"/>
    <w:rsid w:val="00B60EF9"/>
    <w:rsid w:val="00B623E4"/>
    <w:rsid w:val="00B776C1"/>
    <w:rsid w:val="00B92E03"/>
    <w:rsid w:val="00BA2776"/>
    <w:rsid w:val="00BA2997"/>
    <w:rsid w:val="00BA7276"/>
    <w:rsid w:val="00BB77CC"/>
    <w:rsid w:val="00BE494B"/>
    <w:rsid w:val="00BF53B5"/>
    <w:rsid w:val="00C0544B"/>
    <w:rsid w:val="00C05DF3"/>
    <w:rsid w:val="00C146B7"/>
    <w:rsid w:val="00C16C4A"/>
    <w:rsid w:val="00C2485A"/>
    <w:rsid w:val="00C25B67"/>
    <w:rsid w:val="00C32BA2"/>
    <w:rsid w:val="00C337D8"/>
    <w:rsid w:val="00C3692C"/>
    <w:rsid w:val="00C60C16"/>
    <w:rsid w:val="00C6526E"/>
    <w:rsid w:val="00C7245A"/>
    <w:rsid w:val="00C75ECD"/>
    <w:rsid w:val="00C87BB4"/>
    <w:rsid w:val="00CA7169"/>
    <w:rsid w:val="00CC2B86"/>
    <w:rsid w:val="00CC57F6"/>
    <w:rsid w:val="00CC6C23"/>
    <w:rsid w:val="00CD1FA9"/>
    <w:rsid w:val="00CD537C"/>
    <w:rsid w:val="00CD5EAC"/>
    <w:rsid w:val="00D10648"/>
    <w:rsid w:val="00D2083C"/>
    <w:rsid w:val="00D32FF2"/>
    <w:rsid w:val="00D338C7"/>
    <w:rsid w:val="00D47065"/>
    <w:rsid w:val="00D614BE"/>
    <w:rsid w:val="00D830DE"/>
    <w:rsid w:val="00D929B0"/>
    <w:rsid w:val="00DB17AB"/>
    <w:rsid w:val="00DE351C"/>
    <w:rsid w:val="00E02B28"/>
    <w:rsid w:val="00E3609A"/>
    <w:rsid w:val="00E37949"/>
    <w:rsid w:val="00E437FB"/>
    <w:rsid w:val="00E611C8"/>
    <w:rsid w:val="00E86774"/>
    <w:rsid w:val="00EB5E14"/>
    <w:rsid w:val="00EB67D8"/>
    <w:rsid w:val="00EE54E2"/>
    <w:rsid w:val="00F33064"/>
    <w:rsid w:val="00F34142"/>
    <w:rsid w:val="00F436C9"/>
    <w:rsid w:val="00F477B5"/>
    <w:rsid w:val="00F52F59"/>
    <w:rsid w:val="00F678D2"/>
    <w:rsid w:val="00F67E0F"/>
    <w:rsid w:val="00F72E10"/>
    <w:rsid w:val="00F94730"/>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5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B7E5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B7E5A"/>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20</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25958</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Brian Miranda</cp:lastModifiedBy>
  <cp:revision>14</cp:revision>
  <cp:lastPrinted>2010-03-20T20:32:00Z</cp:lastPrinted>
  <dcterms:created xsi:type="dcterms:W3CDTF">2011-05-17T00:32:00Z</dcterms:created>
  <dcterms:modified xsi:type="dcterms:W3CDTF">2012-01-31T15:14:00Z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