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1E3B86">
          <w:t>2.1</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Default="00BA2776" w:rsidP="00BA2776">
      <w:pPr>
        <w:pStyle w:val="PlainText"/>
        <w:tabs>
          <w:tab w:val="left" w:pos="720"/>
        </w:tabs>
        <w:jc w:val="center"/>
        <w:rPr>
          <w:rFonts w:ascii="Times New Roman" w:hAnsi="Times New Roman"/>
          <w:sz w:val="24"/>
          <w:szCs w:val="24"/>
          <w:vertAlign w:val="superscript"/>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1E3B86" w:rsidRPr="001E3B86" w:rsidRDefault="001E3B86" w:rsidP="00BA2776">
      <w:pPr>
        <w:pStyle w:val="PlainText"/>
        <w:tabs>
          <w:tab w:val="left" w:pos="720"/>
        </w:tabs>
        <w:jc w:val="center"/>
        <w:rPr>
          <w:rFonts w:ascii="Times New Roman" w:hAnsi="Times New Roman"/>
          <w:sz w:val="24"/>
          <w:szCs w:val="24"/>
          <w:vertAlign w:val="superscript"/>
        </w:rPr>
      </w:pPr>
      <w:r>
        <w:rPr>
          <w:rFonts w:ascii="Times New Roman" w:hAnsi="Times New Roman"/>
          <w:sz w:val="24"/>
          <w:szCs w:val="24"/>
        </w:rPr>
        <w:t>Brian R. Miranda</w:t>
      </w:r>
      <w:r>
        <w:rPr>
          <w:rFonts w:ascii="Times New Roman" w:hAnsi="Times New Roman"/>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1E3B86" w:rsidRPr="001E3B86" w:rsidRDefault="001E3B86" w:rsidP="00BA2776">
      <w:pPr>
        <w:pStyle w:val="Default"/>
        <w:tabs>
          <w:tab w:val="left" w:pos="720"/>
        </w:tabs>
        <w:spacing w:after="120"/>
        <w:jc w:val="center"/>
        <w:rPr>
          <w:color w:val="auto"/>
        </w:rPr>
      </w:pPr>
      <w:r>
        <w:rPr>
          <w:color w:val="auto"/>
          <w:vertAlign w:val="superscript"/>
        </w:rPr>
        <w:t>3</w:t>
      </w:r>
      <w:r>
        <w:rPr>
          <w:color w:val="auto"/>
        </w:rPr>
        <w:t>USDA Forest Service, Northern Research Station</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F05FD0">
        <w:rPr>
          <w:noProof/>
        </w:rPr>
        <w:t>June 25, 2014</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516E0B"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91466135" w:history="1">
        <w:r w:rsidR="00516E0B" w:rsidRPr="00A71D80">
          <w:rPr>
            <w:rStyle w:val="Hyperlink"/>
            <w:noProof/>
          </w:rPr>
          <w:t>1</w:t>
        </w:r>
        <w:r w:rsidR="00516E0B">
          <w:rPr>
            <w:rFonts w:eastAsiaTheme="minorEastAsia"/>
            <w:b w:val="0"/>
            <w:bCs w:val="0"/>
            <w:caps w:val="0"/>
            <w:noProof/>
            <w:sz w:val="22"/>
            <w:szCs w:val="22"/>
          </w:rPr>
          <w:tab/>
        </w:r>
        <w:r w:rsidR="00516E0B" w:rsidRPr="00A71D80">
          <w:rPr>
            <w:rStyle w:val="Hyperlink"/>
            <w:noProof/>
          </w:rPr>
          <w:t>Introduction</w:t>
        </w:r>
        <w:r w:rsidR="00516E0B">
          <w:rPr>
            <w:noProof/>
            <w:webHidden/>
          </w:rPr>
          <w:tab/>
        </w:r>
        <w:r w:rsidR="00516E0B">
          <w:rPr>
            <w:noProof/>
            <w:webHidden/>
          </w:rPr>
          <w:fldChar w:fldCharType="begin"/>
        </w:r>
        <w:r w:rsidR="00516E0B">
          <w:rPr>
            <w:noProof/>
            <w:webHidden/>
          </w:rPr>
          <w:instrText xml:space="preserve"> PAGEREF _Toc391466135 \h </w:instrText>
        </w:r>
        <w:r w:rsidR="00516E0B">
          <w:rPr>
            <w:noProof/>
            <w:webHidden/>
          </w:rPr>
        </w:r>
        <w:r w:rsidR="00516E0B">
          <w:rPr>
            <w:noProof/>
            <w:webHidden/>
          </w:rPr>
          <w:fldChar w:fldCharType="separate"/>
        </w:r>
        <w:r w:rsidR="00F05FD0">
          <w:rPr>
            <w:noProof/>
            <w:webHidden/>
          </w:rPr>
          <w:t>4</w:t>
        </w:r>
        <w:r w:rsidR="00516E0B">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36" w:history="1">
        <w:r w:rsidRPr="00A71D80">
          <w:rPr>
            <w:rStyle w:val="Hyperlink"/>
            <w:noProof/>
          </w:rPr>
          <w:t>1.1</w:t>
        </w:r>
        <w:r>
          <w:rPr>
            <w:rFonts w:eastAsiaTheme="minorEastAsia"/>
            <w:noProof/>
            <w:sz w:val="22"/>
            <w:szCs w:val="22"/>
          </w:rPr>
          <w:tab/>
        </w:r>
        <w:r w:rsidRPr="00A71D80">
          <w:rPr>
            <w:rStyle w:val="Hyperlink"/>
            <w:noProof/>
          </w:rPr>
          <w:t>What’s New in Version 2.2</w:t>
        </w:r>
        <w:r>
          <w:rPr>
            <w:noProof/>
            <w:webHidden/>
          </w:rPr>
          <w:tab/>
        </w:r>
        <w:r>
          <w:rPr>
            <w:noProof/>
            <w:webHidden/>
          </w:rPr>
          <w:fldChar w:fldCharType="begin"/>
        </w:r>
        <w:r>
          <w:rPr>
            <w:noProof/>
            <w:webHidden/>
          </w:rPr>
          <w:instrText xml:space="preserve"> PAGEREF _Toc391466136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37" w:history="1">
        <w:r w:rsidRPr="00A71D80">
          <w:rPr>
            <w:rStyle w:val="Hyperlink"/>
            <w:noProof/>
          </w:rPr>
          <w:t>1.2</w:t>
        </w:r>
        <w:r>
          <w:rPr>
            <w:rFonts w:eastAsiaTheme="minorEastAsia"/>
            <w:noProof/>
            <w:sz w:val="22"/>
            <w:szCs w:val="22"/>
          </w:rPr>
          <w:tab/>
        </w:r>
        <w:r w:rsidRPr="00A71D80">
          <w:rPr>
            <w:rStyle w:val="Hyperlink"/>
            <w:noProof/>
          </w:rPr>
          <w:t>Major Releases</w:t>
        </w:r>
        <w:r>
          <w:rPr>
            <w:noProof/>
            <w:webHidden/>
          </w:rPr>
          <w:tab/>
        </w:r>
        <w:r>
          <w:rPr>
            <w:noProof/>
            <w:webHidden/>
          </w:rPr>
          <w:fldChar w:fldCharType="begin"/>
        </w:r>
        <w:r>
          <w:rPr>
            <w:noProof/>
            <w:webHidden/>
          </w:rPr>
          <w:instrText xml:space="preserve"> PAGEREF _Toc391466137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38" w:history="1">
        <w:r w:rsidRPr="00A71D80">
          <w:rPr>
            <w:rStyle w:val="Hyperlink"/>
            <w:noProof/>
          </w:rPr>
          <w:t>1.2.1</w:t>
        </w:r>
        <w:r>
          <w:rPr>
            <w:rFonts w:eastAsiaTheme="minorEastAsia"/>
            <w:i w:val="0"/>
            <w:iCs w:val="0"/>
            <w:noProof/>
            <w:sz w:val="22"/>
            <w:szCs w:val="22"/>
          </w:rPr>
          <w:tab/>
        </w:r>
        <w:r w:rsidRPr="00A71D80">
          <w:rPr>
            <w:rStyle w:val="Hyperlink"/>
            <w:noProof/>
          </w:rPr>
          <w:t>Version 2.0</w:t>
        </w:r>
        <w:r>
          <w:rPr>
            <w:noProof/>
            <w:webHidden/>
          </w:rPr>
          <w:tab/>
        </w:r>
        <w:r>
          <w:rPr>
            <w:noProof/>
            <w:webHidden/>
          </w:rPr>
          <w:fldChar w:fldCharType="begin"/>
        </w:r>
        <w:r>
          <w:rPr>
            <w:noProof/>
            <w:webHidden/>
          </w:rPr>
          <w:instrText xml:space="preserve"> PAGEREF _Toc391466138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39" w:history="1">
        <w:r w:rsidRPr="00A71D80">
          <w:rPr>
            <w:rStyle w:val="Hyperlink"/>
            <w:noProof/>
          </w:rPr>
          <w:t>1.2.2</w:t>
        </w:r>
        <w:r>
          <w:rPr>
            <w:rFonts w:eastAsiaTheme="minorEastAsia"/>
            <w:i w:val="0"/>
            <w:iCs w:val="0"/>
            <w:noProof/>
            <w:sz w:val="22"/>
            <w:szCs w:val="22"/>
          </w:rPr>
          <w:tab/>
        </w:r>
        <w:r w:rsidRPr="00A71D80">
          <w:rPr>
            <w:rStyle w:val="Hyperlink"/>
            <w:noProof/>
          </w:rPr>
          <w:t>Version 1.0</w:t>
        </w:r>
        <w:r>
          <w:rPr>
            <w:noProof/>
            <w:webHidden/>
          </w:rPr>
          <w:tab/>
        </w:r>
        <w:r>
          <w:rPr>
            <w:noProof/>
            <w:webHidden/>
          </w:rPr>
          <w:fldChar w:fldCharType="begin"/>
        </w:r>
        <w:r>
          <w:rPr>
            <w:noProof/>
            <w:webHidden/>
          </w:rPr>
          <w:instrText xml:space="preserve"> PAGEREF _Toc391466139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40" w:history="1">
        <w:r w:rsidRPr="00A71D80">
          <w:rPr>
            <w:rStyle w:val="Hyperlink"/>
            <w:noProof/>
          </w:rPr>
          <w:t>1.3</w:t>
        </w:r>
        <w:r>
          <w:rPr>
            <w:rFonts w:eastAsiaTheme="minorEastAsia"/>
            <w:noProof/>
            <w:sz w:val="22"/>
            <w:szCs w:val="22"/>
          </w:rPr>
          <w:tab/>
        </w:r>
        <w:r w:rsidRPr="00A71D80">
          <w:rPr>
            <w:rStyle w:val="Hyperlink"/>
            <w:noProof/>
          </w:rPr>
          <w:t>Minor Releases</w:t>
        </w:r>
        <w:r>
          <w:rPr>
            <w:noProof/>
            <w:webHidden/>
          </w:rPr>
          <w:tab/>
        </w:r>
        <w:r>
          <w:rPr>
            <w:noProof/>
            <w:webHidden/>
          </w:rPr>
          <w:fldChar w:fldCharType="begin"/>
        </w:r>
        <w:r>
          <w:rPr>
            <w:noProof/>
            <w:webHidden/>
          </w:rPr>
          <w:instrText xml:space="preserve"> PAGEREF _Toc391466140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1" w:history="1">
        <w:r w:rsidRPr="00A71D80">
          <w:rPr>
            <w:rStyle w:val="Hyperlink"/>
            <w:noProof/>
          </w:rPr>
          <w:t>1.3.1</w:t>
        </w:r>
        <w:r>
          <w:rPr>
            <w:rFonts w:eastAsiaTheme="minorEastAsia"/>
            <w:i w:val="0"/>
            <w:iCs w:val="0"/>
            <w:noProof/>
            <w:sz w:val="22"/>
            <w:szCs w:val="22"/>
          </w:rPr>
          <w:tab/>
        </w:r>
        <w:r w:rsidRPr="00A71D80">
          <w:rPr>
            <w:rStyle w:val="Hyperlink"/>
            <w:noProof/>
          </w:rPr>
          <w:t>Version 2.2</w:t>
        </w:r>
        <w:r>
          <w:rPr>
            <w:noProof/>
            <w:webHidden/>
          </w:rPr>
          <w:tab/>
        </w:r>
        <w:r>
          <w:rPr>
            <w:noProof/>
            <w:webHidden/>
          </w:rPr>
          <w:fldChar w:fldCharType="begin"/>
        </w:r>
        <w:r>
          <w:rPr>
            <w:noProof/>
            <w:webHidden/>
          </w:rPr>
          <w:instrText xml:space="preserve"> PAGEREF _Toc391466141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2" w:history="1">
        <w:r w:rsidRPr="00A71D80">
          <w:rPr>
            <w:rStyle w:val="Hyperlink"/>
            <w:noProof/>
          </w:rPr>
          <w:t>1.3.2</w:t>
        </w:r>
        <w:r>
          <w:rPr>
            <w:rFonts w:eastAsiaTheme="minorEastAsia"/>
            <w:i w:val="0"/>
            <w:iCs w:val="0"/>
            <w:noProof/>
            <w:sz w:val="22"/>
            <w:szCs w:val="22"/>
          </w:rPr>
          <w:tab/>
        </w:r>
        <w:r w:rsidRPr="00A71D80">
          <w:rPr>
            <w:rStyle w:val="Hyperlink"/>
            <w:noProof/>
          </w:rPr>
          <w:t>Version 2.1</w:t>
        </w:r>
        <w:r>
          <w:rPr>
            <w:noProof/>
            <w:webHidden/>
          </w:rPr>
          <w:tab/>
        </w:r>
        <w:r>
          <w:rPr>
            <w:noProof/>
            <w:webHidden/>
          </w:rPr>
          <w:fldChar w:fldCharType="begin"/>
        </w:r>
        <w:r>
          <w:rPr>
            <w:noProof/>
            <w:webHidden/>
          </w:rPr>
          <w:instrText xml:space="preserve"> PAGEREF _Toc391466142 \h </w:instrText>
        </w:r>
        <w:r>
          <w:rPr>
            <w:noProof/>
            <w:webHidden/>
          </w:rPr>
        </w:r>
        <w:r>
          <w:rPr>
            <w:noProof/>
            <w:webHidden/>
          </w:rPr>
          <w:fldChar w:fldCharType="separate"/>
        </w:r>
        <w:r w:rsidR="00F05FD0">
          <w:rPr>
            <w:noProof/>
            <w:webHidden/>
          </w:rPr>
          <w:t>4</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3" w:history="1">
        <w:r w:rsidRPr="00A71D80">
          <w:rPr>
            <w:rStyle w:val="Hyperlink"/>
            <w:noProof/>
          </w:rPr>
          <w:t>1.3.3</w:t>
        </w:r>
        <w:r>
          <w:rPr>
            <w:rFonts w:eastAsiaTheme="minorEastAsia"/>
            <w:i w:val="0"/>
            <w:iCs w:val="0"/>
            <w:noProof/>
            <w:sz w:val="22"/>
            <w:szCs w:val="22"/>
          </w:rPr>
          <w:tab/>
        </w:r>
        <w:r w:rsidRPr="00A71D80">
          <w:rPr>
            <w:rStyle w:val="Hyperlink"/>
            <w:noProof/>
          </w:rPr>
          <w:t>Version 2.2</w:t>
        </w:r>
        <w:r>
          <w:rPr>
            <w:noProof/>
            <w:webHidden/>
          </w:rPr>
          <w:tab/>
        </w:r>
        <w:r>
          <w:rPr>
            <w:noProof/>
            <w:webHidden/>
          </w:rPr>
          <w:fldChar w:fldCharType="begin"/>
        </w:r>
        <w:r>
          <w:rPr>
            <w:noProof/>
            <w:webHidden/>
          </w:rPr>
          <w:instrText xml:space="preserve"> PAGEREF _Toc391466143 \h </w:instrText>
        </w:r>
        <w:r>
          <w:rPr>
            <w:noProof/>
            <w:webHidden/>
          </w:rPr>
        </w:r>
        <w:r>
          <w:rPr>
            <w:noProof/>
            <w:webHidden/>
          </w:rPr>
          <w:fldChar w:fldCharType="separate"/>
        </w:r>
        <w:r w:rsidR="00F05FD0">
          <w:rPr>
            <w:noProof/>
            <w:webHidden/>
          </w:rPr>
          <w:t>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44" w:history="1">
        <w:r w:rsidRPr="00A71D80">
          <w:rPr>
            <w:rStyle w:val="Hyperlink"/>
            <w:noProof/>
          </w:rPr>
          <w:t>1.4</w:t>
        </w:r>
        <w:r>
          <w:rPr>
            <w:rFonts w:eastAsiaTheme="minorEastAsia"/>
            <w:noProof/>
            <w:sz w:val="22"/>
            <w:szCs w:val="22"/>
          </w:rPr>
          <w:tab/>
        </w:r>
        <w:r w:rsidRPr="00A71D80">
          <w:rPr>
            <w:rStyle w:val="Hyperlink"/>
            <w:noProof/>
          </w:rPr>
          <w:t>Bug fixes</w:t>
        </w:r>
        <w:r>
          <w:rPr>
            <w:noProof/>
            <w:webHidden/>
          </w:rPr>
          <w:tab/>
        </w:r>
        <w:r>
          <w:rPr>
            <w:noProof/>
            <w:webHidden/>
          </w:rPr>
          <w:fldChar w:fldCharType="begin"/>
        </w:r>
        <w:r>
          <w:rPr>
            <w:noProof/>
            <w:webHidden/>
          </w:rPr>
          <w:instrText xml:space="preserve"> PAGEREF _Toc391466144 \h </w:instrText>
        </w:r>
        <w:r>
          <w:rPr>
            <w:noProof/>
            <w:webHidden/>
          </w:rPr>
        </w:r>
        <w:r>
          <w:rPr>
            <w:noProof/>
            <w:webHidden/>
          </w:rPr>
          <w:fldChar w:fldCharType="separate"/>
        </w:r>
        <w:r w:rsidR="00F05FD0">
          <w:rPr>
            <w:noProof/>
            <w:webHidden/>
          </w:rPr>
          <w:t>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45" w:history="1">
        <w:r w:rsidRPr="00A71D80">
          <w:rPr>
            <w:rStyle w:val="Hyperlink"/>
            <w:noProof/>
          </w:rPr>
          <w:t>1.5</w:t>
        </w:r>
        <w:r>
          <w:rPr>
            <w:rFonts w:eastAsiaTheme="minorEastAsia"/>
            <w:noProof/>
            <w:sz w:val="22"/>
            <w:szCs w:val="22"/>
          </w:rPr>
          <w:tab/>
        </w:r>
        <w:r w:rsidRPr="00A71D80">
          <w:rPr>
            <w:rStyle w:val="Hyperlink"/>
            <w:noProof/>
          </w:rPr>
          <w:t>Extension description</w:t>
        </w:r>
        <w:r>
          <w:rPr>
            <w:noProof/>
            <w:webHidden/>
          </w:rPr>
          <w:tab/>
        </w:r>
        <w:r>
          <w:rPr>
            <w:noProof/>
            <w:webHidden/>
          </w:rPr>
          <w:fldChar w:fldCharType="begin"/>
        </w:r>
        <w:r>
          <w:rPr>
            <w:noProof/>
            <w:webHidden/>
          </w:rPr>
          <w:instrText xml:space="preserve"> PAGEREF _Toc391466145 \h </w:instrText>
        </w:r>
        <w:r>
          <w:rPr>
            <w:noProof/>
            <w:webHidden/>
          </w:rPr>
        </w:r>
        <w:r>
          <w:rPr>
            <w:noProof/>
            <w:webHidden/>
          </w:rPr>
          <w:fldChar w:fldCharType="separate"/>
        </w:r>
        <w:r w:rsidR="00F05FD0">
          <w:rPr>
            <w:noProof/>
            <w:webHidden/>
          </w:rPr>
          <w:t>5</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6" w:history="1">
        <w:r w:rsidRPr="00A71D80">
          <w:rPr>
            <w:rStyle w:val="Hyperlink"/>
            <w:noProof/>
          </w:rPr>
          <w:t>1.5.1</w:t>
        </w:r>
        <w:r>
          <w:rPr>
            <w:rFonts w:eastAsiaTheme="minorEastAsia"/>
            <w:i w:val="0"/>
            <w:iCs w:val="0"/>
            <w:noProof/>
            <w:sz w:val="22"/>
            <w:szCs w:val="22"/>
          </w:rPr>
          <w:tab/>
        </w:r>
        <w:r w:rsidRPr="00A71D80">
          <w:rPr>
            <w:rStyle w:val="Hyperlink"/>
            <w:noProof/>
          </w:rPr>
          <w:t>Insect biomass defoliation</w:t>
        </w:r>
        <w:r>
          <w:rPr>
            <w:noProof/>
            <w:webHidden/>
          </w:rPr>
          <w:tab/>
        </w:r>
        <w:r>
          <w:rPr>
            <w:noProof/>
            <w:webHidden/>
          </w:rPr>
          <w:fldChar w:fldCharType="begin"/>
        </w:r>
        <w:r>
          <w:rPr>
            <w:noProof/>
            <w:webHidden/>
          </w:rPr>
          <w:instrText xml:space="preserve"> PAGEREF _Toc391466146 \h </w:instrText>
        </w:r>
        <w:r>
          <w:rPr>
            <w:noProof/>
            <w:webHidden/>
          </w:rPr>
        </w:r>
        <w:r>
          <w:rPr>
            <w:noProof/>
            <w:webHidden/>
          </w:rPr>
          <w:fldChar w:fldCharType="separate"/>
        </w:r>
        <w:r w:rsidR="00F05FD0">
          <w:rPr>
            <w:noProof/>
            <w:webHidden/>
          </w:rPr>
          <w:t>5</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7" w:history="1">
        <w:r w:rsidRPr="00A71D80">
          <w:rPr>
            <w:rStyle w:val="Hyperlink"/>
            <w:noProof/>
          </w:rPr>
          <w:t>1.5.2</w:t>
        </w:r>
        <w:r>
          <w:rPr>
            <w:rFonts w:eastAsiaTheme="minorEastAsia"/>
            <w:i w:val="0"/>
            <w:iCs w:val="0"/>
            <w:noProof/>
            <w:sz w:val="22"/>
            <w:szCs w:val="22"/>
          </w:rPr>
          <w:tab/>
        </w:r>
        <w:r w:rsidRPr="00A71D80">
          <w:rPr>
            <w:rStyle w:val="Hyperlink"/>
            <w:noProof/>
          </w:rPr>
          <w:t>Outbreak temporal patterns</w:t>
        </w:r>
        <w:r>
          <w:rPr>
            <w:noProof/>
            <w:webHidden/>
          </w:rPr>
          <w:tab/>
        </w:r>
        <w:r>
          <w:rPr>
            <w:noProof/>
            <w:webHidden/>
          </w:rPr>
          <w:fldChar w:fldCharType="begin"/>
        </w:r>
        <w:r>
          <w:rPr>
            <w:noProof/>
            <w:webHidden/>
          </w:rPr>
          <w:instrText xml:space="preserve"> PAGEREF _Toc391466147 \h </w:instrText>
        </w:r>
        <w:r>
          <w:rPr>
            <w:noProof/>
            <w:webHidden/>
          </w:rPr>
        </w:r>
        <w:r>
          <w:rPr>
            <w:noProof/>
            <w:webHidden/>
          </w:rPr>
          <w:fldChar w:fldCharType="separate"/>
        </w:r>
        <w:r w:rsidR="00F05FD0">
          <w:rPr>
            <w:noProof/>
            <w:webHidden/>
          </w:rPr>
          <w:t>6</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8" w:history="1">
        <w:r w:rsidRPr="00A71D80">
          <w:rPr>
            <w:rStyle w:val="Hyperlink"/>
            <w:noProof/>
          </w:rPr>
          <w:t>1.5.3</w:t>
        </w:r>
        <w:r>
          <w:rPr>
            <w:rFonts w:eastAsiaTheme="minorEastAsia"/>
            <w:i w:val="0"/>
            <w:iCs w:val="0"/>
            <w:noProof/>
            <w:sz w:val="22"/>
            <w:szCs w:val="22"/>
          </w:rPr>
          <w:tab/>
        </w:r>
        <w:r w:rsidRPr="00A71D80">
          <w:rPr>
            <w:rStyle w:val="Hyperlink"/>
            <w:noProof/>
          </w:rPr>
          <w:t>Defoliation</w:t>
        </w:r>
        <w:r>
          <w:rPr>
            <w:noProof/>
            <w:webHidden/>
          </w:rPr>
          <w:tab/>
        </w:r>
        <w:r>
          <w:rPr>
            <w:noProof/>
            <w:webHidden/>
          </w:rPr>
          <w:fldChar w:fldCharType="begin"/>
        </w:r>
        <w:r>
          <w:rPr>
            <w:noProof/>
            <w:webHidden/>
          </w:rPr>
          <w:instrText xml:space="preserve"> PAGEREF _Toc391466148 \h </w:instrText>
        </w:r>
        <w:r>
          <w:rPr>
            <w:noProof/>
            <w:webHidden/>
          </w:rPr>
        </w:r>
        <w:r>
          <w:rPr>
            <w:noProof/>
            <w:webHidden/>
          </w:rPr>
          <w:fldChar w:fldCharType="separate"/>
        </w:r>
        <w:r w:rsidR="00F05FD0">
          <w:rPr>
            <w:noProof/>
            <w:webHidden/>
          </w:rPr>
          <w:t>7</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49" w:history="1">
        <w:r w:rsidRPr="00A71D80">
          <w:rPr>
            <w:rStyle w:val="Hyperlink"/>
            <w:noProof/>
          </w:rPr>
          <w:t>1.5.4</w:t>
        </w:r>
        <w:r>
          <w:rPr>
            <w:rFonts w:eastAsiaTheme="minorEastAsia"/>
            <w:i w:val="0"/>
            <w:iCs w:val="0"/>
            <w:noProof/>
            <w:sz w:val="22"/>
            <w:szCs w:val="22"/>
          </w:rPr>
          <w:tab/>
        </w:r>
        <w:r w:rsidRPr="00A71D80">
          <w:rPr>
            <w:rStyle w:val="Hyperlink"/>
            <w:noProof/>
          </w:rPr>
          <w:t>Defoliation: Outbreak initiation and spread</w:t>
        </w:r>
        <w:r>
          <w:rPr>
            <w:noProof/>
            <w:webHidden/>
          </w:rPr>
          <w:tab/>
        </w:r>
        <w:r>
          <w:rPr>
            <w:noProof/>
            <w:webHidden/>
          </w:rPr>
          <w:fldChar w:fldCharType="begin"/>
        </w:r>
        <w:r>
          <w:rPr>
            <w:noProof/>
            <w:webHidden/>
          </w:rPr>
          <w:instrText xml:space="preserve"> PAGEREF _Toc391466149 \h </w:instrText>
        </w:r>
        <w:r>
          <w:rPr>
            <w:noProof/>
            <w:webHidden/>
          </w:rPr>
        </w:r>
        <w:r>
          <w:rPr>
            <w:noProof/>
            <w:webHidden/>
          </w:rPr>
          <w:fldChar w:fldCharType="separate"/>
        </w:r>
        <w:r w:rsidR="00F05FD0">
          <w:rPr>
            <w:noProof/>
            <w:webHidden/>
          </w:rPr>
          <w:t>8</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50" w:history="1">
        <w:r w:rsidRPr="00A71D80">
          <w:rPr>
            <w:rStyle w:val="Hyperlink"/>
            <w:noProof/>
          </w:rPr>
          <w:t>1.5.5</w:t>
        </w:r>
        <w:r>
          <w:rPr>
            <w:rFonts w:eastAsiaTheme="minorEastAsia"/>
            <w:i w:val="0"/>
            <w:iCs w:val="0"/>
            <w:noProof/>
            <w:sz w:val="22"/>
            <w:szCs w:val="22"/>
          </w:rPr>
          <w:tab/>
        </w:r>
        <w:r w:rsidRPr="00A71D80">
          <w:rPr>
            <w:rStyle w:val="Hyperlink"/>
            <w:noProof/>
          </w:rPr>
          <w:t>Growth reduction</w:t>
        </w:r>
        <w:r>
          <w:rPr>
            <w:noProof/>
            <w:webHidden/>
          </w:rPr>
          <w:tab/>
        </w:r>
        <w:r>
          <w:rPr>
            <w:noProof/>
            <w:webHidden/>
          </w:rPr>
          <w:fldChar w:fldCharType="begin"/>
        </w:r>
        <w:r>
          <w:rPr>
            <w:noProof/>
            <w:webHidden/>
          </w:rPr>
          <w:instrText xml:space="preserve"> PAGEREF _Toc391466150 \h </w:instrText>
        </w:r>
        <w:r>
          <w:rPr>
            <w:noProof/>
            <w:webHidden/>
          </w:rPr>
        </w:r>
        <w:r>
          <w:rPr>
            <w:noProof/>
            <w:webHidden/>
          </w:rPr>
          <w:fldChar w:fldCharType="separate"/>
        </w:r>
        <w:r w:rsidR="00F05FD0">
          <w:rPr>
            <w:noProof/>
            <w:webHidden/>
          </w:rPr>
          <w:t>10</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51" w:history="1">
        <w:r w:rsidRPr="00A71D80">
          <w:rPr>
            <w:rStyle w:val="Hyperlink"/>
            <w:noProof/>
          </w:rPr>
          <w:t>1.5.6</w:t>
        </w:r>
        <w:r>
          <w:rPr>
            <w:rFonts w:eastAsiaTheme="minorEastAsia"/>
            <w:i w:val="0"/>
            <w:iCs w:val="0"/>
            <w:noProof/>
            <w:sz w:val="22"/>
            <w:szCs w:val="22"/>
          </w:rPr>
          <w:tab/>
        </w:r>
        <w:r w:rsidRPr="00A71D80">
          <w:rPr>
            <w:rStyle w:val="Hyperlink"/>
            <w:noProof/>
          </w:rPr>
          <w:t>Mortality</w:t>
        </w:r>
        <w:r>
          <w:rPr>
            <w:noProof/>
            <w:webHidden/>
          </w:rPr>
          <w:tab/>
        </w:r>
        <w:r>
          <w:rPr>
            <w:noProof/>
            <w:webHidden/>
          </w:rPr>
          <w:fldChar w:fldCharType="begin"/>
        </w:r>
        <w:r>
          <w:rPr>
            <w:noProof/>
            <w:webHidden/>
          </w:rPr>
          <w:instrText xml:space="preserve"> PAGEREF _Toc391466151 \h </w:instrText>
        </w:r>
        <w:r>
          <w:rPr>
            <w:noProof/>
            <w:webHidden/>
          </w:rPr>
        </w:r>
        <w:r>
          <w:rPr>
            <w:noProof/>
            <w:webHidden/>
          </w:rPr>
          <w:fldChar w:fldCharType="separate"/>
        </w:r>
        <w:r w:rsidR="00F05FD0">
          <w:rPr>
            <w:noProof/>
            <w:webHidden/>
          </w:rPr>
          <w:t>11</w:t>
        </w:r>
        <w:r>
          <w:rPr>
            <w:noProof/>
            <w:webHidden/>
          </w:rPr>
          <w:fldChar w:fldCharType="end"/>
        </w:r>
      </w:hyperlink>
    </w:p>
    <w:p w:rsidR="00516E0B" w:rsidRDefault="00516E0B">
      <w:pPr>
        <w:pStyle w:val="TOC2"/>
        <w:tabs>
          <w:tab w:val="right" w:leader="dot" w:pos="8976"/>
        </w:tabs>
        <w:rPr>
          <w:rFonts w:eastAsiaTheme="minorEastAsia"/>
          <w:noProof/>
          <w:sz w:val="22"/>
          <w:szCs w:val="22"/>
        </w:rPr>
      </w:pPr>
      <w:hyperlink w:anchor="_Toc391466152" w:history="1">
        <w:r w:rsidRPr="00A71D80">
          <w:rPr>
            <w:rStyle w:val="Hyperlink"/>
            <w:noProof/>
          </w:rPr>
          <w:t>1.6. References</w:t>
        </w:r>
        <w:r>
          <w:rPr>
            <w:noProof/>
            <w:webHidden/>
          </w:rPr>
          <w:tab/>
        </w:r>
        <w:r>
          <w:rPr>
            <w:noProof/>
            <w:webHidden/>
          </w:rPr>
          <w:fldChar w:fldCharType="begin"/>
        </w:r>
        <w:r>
          <w:rPr>
            <w:noProof/>
            <w:webHidden/>
          </w:rPr>
          <w:instrText xml:space="preserve"> PAGEREF _Toc391466152 \h </w:instrText>
        </w:r>
        <w:r>
          <w:rPr>
            <w:noProof/>
            <w:webHidden/>
          </w:rPr>
        </w:r>
        <w:r>
          <w:rPr>
            <w:noProof/>
            <w:webHidden/>
          </w:rPr>
          <w:fldChar w:fldCharType="separate"/>
        </w:r>
        <w:r w:rsidR="00F05FD0">
          <w:rPr>
            <w:noProof/>
            <w:webHidden/>
          </w:rPr>
          <w:t>12</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3" w:history="1">
        <w:r w:rsidRPr="00A71D80">
          <w:rPr>
            <w:rStyle w:val="Hyperlink"/>
            <w:noProof/>
          </w:rPr>
          <w:t>1.6</w:t>
        </w:r>
        <w:r>
          <w:rPr>
            <w:rFonts w:eastAsiaTheme="minorEastAsia"/>
            <w:noProof/>
            <w:sz w:val="22"/>
            <w:szCs w:val="22"/>
          </w:rPr>
          <w:tab/>
        </w:r>
        <w:r w:rsidRPr="00A71D80">
          <w:rPr>
            <w:rStyle w:val="Hyperlink"/>
            <w:noProof/>
          </w:rPr>
          <w:t>Acknowledgem</w:t>
        </w:r>
        <w:r w:rsidRPr="00A71D80">
          <w:rPr>
            <w:rStyle w:val="Hyperlink"/>
            <w:noProof/>
          </w:rPr>
          <w:t>e</w:t>
        </w:r>
        <w:r w:rsidRPr="00A71D80">
          <w:rPr>
            <w:rStyle w:val="Hyperlink"/>
            <w:noProof/>
          </w:rPr>
          <w:t>nts</w:t>
        </w:r>
        <w:r>
          <w:rPr>
            <w:noProof/>
            <w:webHidden/>
          </w:rPr>
          <w:tab/>
        </w:r>
        <w:r>
          <w:rPr>
            <w:noProof/>
            <w:webHidden/>
          </w:rPr>
          <w:fldChar w:fldCharType="begin"/>
        </w:r>
        <w:r>
          <w:rPr>
            <w:noProof/>
            <w:webHidden/>
          </w:rPr>
          <w:instrText xml:space="preserve"> PAGEREF _Toc391466153 \h </w:instrText>
        </w:r>
        <w:r>
          <w:rPr>
            <w:noProof/>
            <w:webHidden/>
          </w:rPr>
          <w:fldChar w:fldCharType="separate"/>
        </w:r>
        <w:r w:rsidR="00F05FD0">
          <w:rPr>
            <w:b/>
            <w:bCs/>
            <w:noProof/>
            <w:webHidden/>
          </w:rPr>
          <w:t>Error! Bookmark not defined.</w:t>
        </w:r>
        <w:r>
          <w:rPr>
            <w:noProof/>
            <w:webHidden/>
          </w:rPr>
          <w:fldChar w:fldCharType="end"/>
        </w:r>
      </w:hyperlink>
    </w:p>
    <w:p w:rsidR="00516E0B" w:rsidRDefault="00516E0B">
      <w:pPr>
        <w:pStyle w:val="TOC1"/>
        <w:tabs>
          <w:tab w:val="left" w:pos="480"/>
          <w:tab w:val="right" w:leader="dot" w:pos="8976"/>
        </w:tabs>
        <w:rPr>
          <w:rFonts w:eastAsiaTheme="minorEastAsia"/>
          <w:b w:val="0"/>
          <w:bCs w:val="0"/>
          <w:caps w:val="0"/>
          <w:noProof/>
          <w:sz w:val="22"/>
          <w:szCs w:val="22"/>
        </w:rPr>
      </w:pPr>
      <w:hyperlink w:anchor="_Toc391466154" w:history="1">
        <w:r w:rsidRPr="00A71D80">
          <w:rPr>
            <w:rStyle w:val="Hyperlink"/>
            <w:noProof/>
          </w:rPr>
          <w:t>2</w:t>
        </w:r>
        <w:r>
          <w:rPr>
            <w:rFonts w:eastAsiaTheme="minorEastAsia"/>
            <w:b w:val="0"/>
            <w:bCs w:val="0"/>
            <w:caps w:val="0"/>
            <w:noProof/>
            <w:sz w:val="22"/>
            <w:szCs w:val="22"/>
          </w:rPr>
          <w:tab/>
        </w:r>
        <w:r w:rsidRPr="00A71D80">
          <w:rPr>
            <w:rStyle w:val="Hyperlink"/>
            <w:noProof/>
          </w:rPr>
          <w:t>Primary Input File</w:t>
        </w:r>
        <w:r>
          <w:rPr>
            <w:noProof/>
            <w:webHidden/>
          </w:rPr>
          <w:tab/>
        </w:r>
        <w:r>
          <w:rPr>
            <w:noProof/>
            <w:webHidden/>
          </w:rPr>
          <w:fldChar w:fldCharType="begin"/>
        </w:r>
        <w:r>
          <w:rPr>
            <w:noProof/>
            <w:webHidden/>
          </w:rPr>
          <w:instrText xml:space="preserve"> PAGEREF _Toc391466154 \h </w:instrText>
        </w:r>
        <w:r>
          <w:rPr>
            <w:noProof/>
            <w:webHidden/>
          </w:rPr>
        </w:r>
        <w:r>
          <w:rPr>
            <w:noProof/>
            <w:webHidden/>
          </w:rPr>
          <w:fldChar w:fldCharType="separate"/>
        </w:r>
        <w:r w:rsidR="00F05FD0">
          <w:rPr>
            <w:noProof/>
            <w:webHidden/>
          </w:rPr>
          <w:t>13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5" w:history="1">
        <w:r w:rsidRPr="00A71D80">
          <w:rPr>
            <w:rStyle w:val="Hyperlink"/>
            <w:noProof/>
          </w:rPr>
          <w:t>2.1</w:t>
        </w:r>
        <w:r>
          <w:rPr>
            <w:rFonts w:eastAsiaTheme="minorEastAsia"/>
            <w:noProof/>
            <w:sz w:val="22"/>
            <w:szCs w:val="22"/>
          </w:rPr>
          <w:tab/>
        </w:r>
        <w:r w:rsidRPr="00A71D80">
          <w:rPr>
            <w:rStyle w:val="Hyperlink"/>
            <w:noProof/>
          </w:rPr>
          <w:t>LandisData</w:t>
        </w:r>
        <w:r>
          <w:rPr>
            <w:noProof/>
            <w:webHidden/>
          </w:rPr>
          <w:tab/>
        </w:r>
        <w:r>
          <w:rPr>
            <w:noProof/>
            <w:webHidden/>
          </w:rPr>
          <w:fldChar w:fldCharType="begin"/>
        </w:r>
        <w:r>
          <w:rPr>
            <w:noProof/>
            <w:webHidden/>
          </w:rPr>
          <w:instrText xml:space="preserve"> PAGEREF _Toc391466155 \h </w:instrText>
        </w:r>
        <w:r>
          <w:rPr>
            <w:noProof/>
            <w:webHidden/>
          </w:rPr>
        </w:r>
        <w:r>
          <w:rPr>
            <w:noProof/>
            <w:webHidden/>
          </w:rPr>
          <w:fldChar w:fldCharType="separate"/>
        </w:r>
        <w:r w:rsidR="00F05FD0">
          <w:rPr>
            <w:noProof/>
            <w:webHidden/>
          </w:rPr>
          <w:t>13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6" w:history="1">
        <w:r w:rsidRPr="00A71D80">
          <w:rPr>
            <w:rStyle w:val="Hyperlink"/>
            <w:noProof/>
          </w:rPr>
          <w:t>2.2</w:t>
        </w:r>
        <w:r>
          <w:rPr>
            <w:rFonts w:eastAsiaTheme="minorEastAsia"/>
            <w:noProof/>
            <w:sz w:val="22"/>
            <w:szCs w:val="22"/>
          </w:rPr>
          <w:tab/>
        </w:r>
        <w:r w:rsidRPr="00A71D80">
          <w:rPr>
            <w:rStyle w:val="Hyperlink"/>
            <w:noProof/>
          </w:rPr>
          <w:t>Timestep</w:t>
        </w:r>
        <w:r>
          <w:rPr>
            <w:noProof/>
            <w:webHidden/>
          </w:rPr>
          <w:tab/>
        </w:r>
        <w:r>
          <w:rPr>
            <w:noProof/>
            <w:webHidden/>
          </w:rPr>
          <w:fldChar w:fldCharType="begin"/>
        </w:r>
        <w:r>
          <w:rPr>
            <w:noProof/>
            <w:webHidden/>
          </w:rPr>
          <w:instrText xml:space="preserve"> PAGEREF _Toc391466156 \h </w:instrText>
        </w:r>
        <w:r>
          <w:rPr>
            <w:noProof/>
            <w:webHidden/>
          </w:rPr>
        </w:r>
        <w:r>
          <w:rPr>
            <w:noProof/>
            <w:webHidden/>
          </w:rPr>
          <w:fldChar w:fldCharType="separate"/>
        </w:r>
        <w:r w:rsidR="00F05FD0">
          <w:rPr>
            <w:noProof/>
            <w:webHidden/>
          </w:rPr>
          <w:t>13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7" w:history="1">
        <w:r w:rsidRPr="00A71D80">
          <w:rPr>
            <w:rStyle w:val="Hyperlink"/>
            <w:noProof/>
          </w:rPr>
          <w:t>2.3</w:t>
        </w:r>
        <w:r>
          <w:rPr>
            <w:rFonts w:eastAsiaTheme="minorEastAsia"/>
            <w:noProof/>
            <w:sz w:val="22"/>
            <w:szCs w:val="22"/>
          </w:rPr>
          <w:tab/>
        </w:r>
        <w:r w:rsidRPr="00A71D80">
          <w:rPr>
            <w:rStyle w:val="Hyperlink"/>
            <w:noProof/>
          </w:rPr>
          <w:t>Output Maps</w:t>
        </w:r>
        <w:r>
          <w:rPr>
            <w:noProof/>
            <w:webHidden/>
          </w:rPr>
          <w:tab/>
        </w:r>
        <w:r>
          <w:rPr>
            <w:noProof/>
            <w:webHidden/>
          </w:rPr>
          <w:fldChar w:fldCharType="begin"/>
        </w:r>
        <w:r>
          <w:rPr>
            <w:noProof/>
            <w:webHidden/>
          </w:rPr>
          <w:instrText xml:space="preserve"> PAGEREF _Toc391466157 \h </w:instrText>
        </w:r>
        <w:r>
          <w:rPr>
            <w:noProof/>
            <w:webHidden/>
          </w:rPr>
        </w:r>
        <w:r>
          <w:rPr>
            <w:noProof/>
            <w:webHidden/>
          </w:rPr>
          <w:fldChar w:fldCharType="separate"/>
        </w:r>
        <w:r w:rsidR="00F05FD0">
          <w:rPr>
            <w:noProof/>
            <w:webHidden/>
          </w:rPr>
          <w:t>13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8" w:history="1">
        <w:r w:rsidRPr="00A71D80">
          <w:rPr>
            <w:rStyle w:val="Hyperlink"/>
            <w:noProof/>
          </w:rPr>
          <w:t>2.4</w:t>
        </w:r>
        <w:r>
          <w:rPr>
            <w:rFonts w:eastAsiaTheme="minorEastAsia"/>
            <w:noProof/>
            <w:sz w:val="22"/>
            <w:szCs w:val="22"/>
          </w:rPr>
          <w:tab/>
        </w:r>
        <w:r w:rsidRPr="00A71D80">
          <w:rPr>
            <w:rStyle w:val="Hyperlink"/>
            <w:noProof/>
          </w:rPr>
          <w:t>Log File</w:t>
        </w:r>
        <w:r>
          <w:rPr>
            <w:noProof/>
            <w:webHidden/>
          </w:rPr>
          <w:tab/>
        </w:r>
        <w:r>
          <w:rPr>
            <w:noProof/>
            <w:webHidden/>
          </w:rPr>
          <w:fldChar w:fldCharType="begin"/>
        </w:r>
        <w:r>
          <w:rPr>
            <w:noProof/>
            <w:webHidden/>
          </w:rPr>
          <w:instrText xml:space="preserve"> PAGEREF _Toc391466158 \h </w:instrText>
        </w:r>
        <w:r>
          <w:rPr>
            <w:noProof/>
            <w:webHidden/>
          </w:rPr>
        </w:r>
        <w:r>
          <w:rPr>
            <w:noProof/>
            <w:webHidden/>
          </w:rPr>
          <w:fldChar w:fldCharType="separate"/>
        </w:r>
        <w:r w:rsidR="00F05FD0">
          <w:rPr>
            <w:noProof/>
            <w:webHidden/>
          </w:rPr>
          <w:t>14</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59" w:history="1">
        <w:r w:rsidRPr="00A71D80">
          <w:rPr>
            <w:rStyle w:val="Hyperlink"/>
            <w:noProof/>
          </w:rPr>
          <w:t>2.5</w:t>
        </w:r>
        <w:r>
          <w:rPr>
            <w:rFonts w:eastAsiaTheme="minorEastAsia"/>
            <w:noProof/>
            <w:sz w:val="22"/>
            <w:szCs w:val="22"/>
          </w:rPr>
          <w:tab/>
        </w:r>
        <w:r w:rsidRPr="00A71D80">
          <w:rPr>
            <w:rStyle w:val="Hyperlink"/>
            <w:noProof/>
          </w:rPr>
          <w:t>Insect Input File List</w:t>
        </w:r>
        <w:r>
          <w:rPr>
            <w:noProof/>
            <w:webHidden/>
          </w:rPr>
          <w:tab/>
        </w:r>
        <w:r>
          <w:rPr>
            <w:noProof/>
            <w:webHidden/>
          </w:rPr>
          <w:fldChar w:fldCharType="begin"/>
        </w:r>
        <w:r>
          <w:rPr>
            <w:noProof/>
            <w:webHidden/>
          </w:rPr>
          <w:instrText xml:space="preserve"> PAGEREF _Toc391466159 \h </w:instrText>
        </w:r>
        <w:r>
          <w:rPr>
            <w:noProof/>
            <w:webHidden/>
          </w:rPr>
        </w:r>
        <w:r>
          <w:rPr>
            <w:noProof/>
            <w:webHidden/>
          </w:rPr>
          <w:fldChar w:fldCharType="separate"/>
        </w:r>
        <w:r w:rsidR="00F05FD0">
          <w:rPr>
            <w:noProof/>
            <w:webHidden/>
          </w:rPr>
          <w:t>14</w:t>
        </w:r>
        <w:r>
          <w:rPr>
            <w:noProof/>
            <w:webHidden/>
          </w:rPr>
          <w:fldChar w:fldCharType="end"/>
        </w:r>
      </w:hyperlink>
    </w:p>
    <w:p w:rsidR="00516E0B" w:rsidRDefault="00516E0B">
      <w:pPr>
        <w:pStyle w:val="TOC1"/>
        <w:tabs>
          <w:tab w:val="left" w:pos="480"/>
          <w:tab w:val="right" w:leader="dot" w:pos="8976"/>
        </w:tabs>
        <w:rPr>
          <w:rFonts w:eastAsiaTheme="minorEastAsia"/>
          <w:b w:val="0"/>
          <w:bCs w:val="0"/>
          <w:caps w:val="0"/>
          <w:noProof/>
          <w:sz w:val="22"/>
          <w:szCs w:val="22"/>
        </w:rPr>
      </w:pPr>
      <w:hyperlink w:anchor="_Toc391466160" w:history="1">
        <w:r w:rsidRPr="00A71D80">
          <w:rPr>
            <w:rStyle w:val="Hyperlink"/>
            <w:noProof/>
          </w:rPr>
          <w:t>3</w:t>
        </w:r>
        <w:r>
          <w:rPr>
            <w:rFonts w:eastAsiaTheme="minorEastAsia"/>
            <w:b w:val="0"/>
            <w:bCs w:val="0"/>
            <w:caps w:val="0"/>
            <w:noProof/>
            <w:sz w:val="22"/>
            <w:szCs w:val="22"/>
          </w:rPr>
          <w:tab/>
        </w:r>
        <w:r w:rsidRPr="00A71D80">
          <w:rPr>
            <w:rStyle w:val="Hyperlink"/>
            <w:noProof/>
          </w:rPr>
          <w:t>Insect Input File</w:t>
        </w:r>
        <w:r>
          <w:rPr>
            <w:noProof/>
            <w:webHidden/>
          </w:rPr>
          <w:tab/>
        </w:r>
        <w:r>
          <w:rPr>
            <w:noProof/>
            <w:webHidden/>
          </w:rPr>
          <w:fldChar w:fldCharType="begin"/>
        </w:r>
        <w:r>
          <w:rPr>
            <w:noProof/>
            <w:webHidden/>
          </w:rPr>
          <w:instrText xml:space="preserve"> PAGEREF _Toc391466160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61" w:history="1">
        <w:r w:rsidRPr="00A71D80">
          <w:rPr>
            <w:rStyle w:val="Hyperlink"/>
            <w:noProof/>
          </w:rPr>
          <w:t>3.1</w:t>
        </w:r>
        <w:r>
          <w:rPr>
            <w:rFonts w:eastAsiaTheme="minorEastAsia"/>
            <w:noProof/>
            <w:sz w:val="22"/>
            <w:szCs w:val="22"/>
          </w:rPr>
          <w:tab/>
        </w:r>
        <w:r w:rsidRPr="00A71D80">
          <w:rPr>
            <w:rStyle w:val="Hyperlink"/>
            <w:noProof/>
          </w:rPr>
          <w:t>LandisData</w:t>
        </w:r>
        <w:r>
          <w:rPr>
            <w:noProof/>
            <w:webHidden/>
          </w:rPr>
          <w:tab/>
        </w:r>
        <w:r>
          <w:rPr>
            <w:noProof/>
            <w:webHidden/>
          </w:rPr>
          <w:fldChar w:fldCharType="begin"/>
        </w:r>
        <w:r>
          <w:rPr>
            <w:noProof/>
            <w:webHidden/>
          </w:rPr>
          <w:instrText xml:space="preserve"> PAGEREF _Toc391466161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62" w:history="1">
        <w:r w:rsidRPr="00A71D80">
          <w:rPr>
            <w:rStyle w:val="Hyperlink"/>
            <w:noProof/>
          </w:rPr>
          <w:t>3.2</w:t>
        </w:r>
        <w:r>
          <w:rPr>
            <w:rFonts w:eastAsiaTheme="minorEastAsia"/>
            <w:noProof/>
            <w:sz w:val="22"/>
            <w:szCs w:val="22"/>
          </w:rPr>
          <w:tab/>
        </w:r>
        <w:r w:rsidRPr="00A71D80">
          <w:rPr>
            <w:rStyle w:val="Hyperlink"/>
            <w:noProof/>
          </w:rPr>
          <w:t>Insect Name</w:t>
        </w:r>
        <w:r>
          <w:rPr>
            <w:noProof/>
            <w:webHidden/>
          </w:rPr>
          <w:tab/>
        </w:r>
        <w:r>
          <w:rPr>
            <w:noProof/>
            <w:webHidden/>
          </w:rPr>
          <w:fldChar w:fldCharType="begin"/>
        </w:r>
        <w:r>
          <w:rPr>
            <w:noProof/>
            <w:webHidden/>
          </w:rPr>
          <w:instrText xml:space="preserve"> PAGEREF _Toc391466162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63" w:history="1">
        <w:r w:rsidRPr="00A71D80">
          <w:rPr>
            <w:rStyle w:val="Hyperlink"/>
            <w:noProof/>
          </w:rPr>
          <w:t>3.3</w:t>
        </w:r>
        <w:r>
          <w:rPr>
            <w:rFonts w:eastAsiaTheme="minorEastAsia"/>
            <w:noProof/>
            <w:sz w:val="22"/>
            <w:szCs w:val="22"/>
          </w:rPr>
          <w:tab/>
        </w:r>
        <w:r w:rsidRPr="00A71D80">
          <w:rPr>
            <w:rStyle w:val="Hyperlink"/>
            <w:noProof/>
          </w:rPr>
          <w:t>Temporal Pattern Parameter Inputs</w:t>
        </w:r>
        <w:r>
          <w:rPr>
            <w:noProof/>
            <w:webHidden/>
          </w:rPr>
          <w:tab/>
        </w:r>
        <w:r>
          <w:rPr>
            <w:noProof/>
            <w:webHidden/>
          </w:rPr>
          <w:fldChar w:fldCharType="begin"/>
        </w:r>
        <w:r>
          <w:rPr>
            <w:noProof/>
            <w:webHidden/>
          </w:rPr>
          <w:instrText xml:space="preserve"> PAGEREF _Toc391466163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64" w:history="1">
        <w:r w:rsidRPr="00A71D80">
          <w:rPr>
            <w:rStyle w:val="Hyperlink"/>
            <w:noProof/>
          </w:rPr>
          <w:t>3.3.1</w:t>
        </w:r>
        <w:r>
          <w:rPr>
            <w:rFonts w:eastAsiaTheme="minorEastAsia"/>
            <w:i w:val="0"/>
            <w:iCs w:val="0"/>
            <w:noProof/>
            <w:sz w:val="22"/>
            <w:szCs w:val="22"/>
          </w:rPr>
          <w:tab/>
        </w:r>
        <w:r w:rsidRPr="00A71D80">
          <w:rPr>
            <w:rStyle w:val="Hyperlink"/>
            <w:noProof/>
          </w:rPr>
          <w:t>Mean Duration</w:t>
        </w:r>
        <w:r>
          <w:rPr>
            <w:noProof/>
            <w:webHidden/>
          </w:rPr>
          <w:tab/>
        </w:r>
        <w:r>
          <w:rPr>
            <w:noProof/>
            <w:webHidden/>
          </w:rPr>
          <w:fldChar w:fldCharType="begin"/>
        </w:r>
        <w:r>
          <w:rPr>
            <w:noProof/>
            <w:webHidden/>
          </w:rPr>
          <w:instrText xml:space="preserve"> PAGEREF _Toc391466164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65" w:history="1">
        <w:r w:rsidRPr="00A71D80">
          <w:rPr>
            <w:rStyle w:val="Hyperlink"/>
            <w:noProof/>
          </w:rPr>
          <w:t>3.3.2</w:t>
        </w:r>
        <w:r>
          <w:rPr>
            <w:rFonts w:eastAsiaTheme="minorEastAsia"/>
            <w:i w:val="0"/>
            <w:iCs w:val="0"/>
            <w:noProof/>
            <w:sz w:val="22"/>
            <w:szCs w:val="22"/>
          </w:rPr>
          <w:tab/>
        </w:r>
        <w:r w:rsidRPr="00A71D80">
          <w:rPr>
            <w:rStyle w:val="Hyperlink"/>
            <w:noProof/>
          </w:rPr>
          <w:t>Mean Time Between Outbreaks and Standard Deviation</w:t>
        </w:r>
        <w:r>
          <w:rPr>
            <w:noProof/>
            <w:webHidden/>
          </w:rPr>
          <w:tab/>
        </w:r>
        <w:r>
          <w:rPr>
            <w:noProof/>
            <w:webHidden/>
          </w:rPr>
          <w:fldChar w:fldCharType="begin"/>
        </w:r>
        <w:r>
          <w:rPr>
            <w:noProof/>
            <w:webHidden/>
          </w:rPr>
          <w:instrText xml:space="preserve"> PAGEREF _Toc391466165 \h </w:instrText>
        </w:r>
        <w:r>
          <w:rPr>
            <w:noProof/>
            <w:webHidden/>
          </w:rPr>
        </w:r>
        <w:r>
          <w:rPr>
            <w:noProof/>
            <w:webHidden/>
          </w:rPr>
          <w:fldChar w:fldCharType="separate"/>
        </w:r>
        <w:r w:rsidR="00F05FD0">
          <w:rPr>
            <w:noProof/>
            <w:webHidden/>
          </w:rPr>
          <w:t>15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66" w:history="1">
        <w:r w:rsidRPr="00A71D80">
          <w:rPr>
            <w:rStyle w:val="Hyperlink"/>
            <w:noProof/>
          </w:rPr>
          <w:t>3.4</w:t>
        </w:r>
        <w:r>
          <w:rPr>
            <w:rFonts w:eastAsiaTheme="minorEastAsia"/>
            <w:noProof/>
            <w:sz w:val="22"/>
            <w:szCs w:val="22"/>
          </w:rPr>
          <w:tab/>
        </w:r>
        <w:r w:rsidRPr="00A71D80">
          <w:rPr>
            <w:rStyle w:val="Hyperlink"/>
            <w:noProof/>
          </w:rPr>
          <w:t>Neighborhood Size</w:t>
        </w:r>
        <w:r>
          <w:rPr>
            <w:noProof/>
            <w:webHidden/>
          </w:rPr>
          <w:tab/>
        </w:r>
        <w:r>
          <w:rPr>
            <w:noProof/>
            <w:webHidden/>
          </w:rPr>
          <w:fldChar w:fldCharType="begin"/>
        </w:r>
        <w:r>
          <w:rPr>
            <w:noProof/>
            <w:webHidden/>
          </w:rPr>
          <w:instrText xml:space="preserve"> PAGEREF _Toc391466166 \h </w:instrText>
        </w:r>
        <w:r>
          <w:rPr>
            <w:noProof/>
            <w:webHidden/>
          </w:rPr>
        </w:r>
        <w:r>
          <w:rPr>
            <w:noProof/>
            <w:webHidden/>
          </w:rPr>
          <w:fldChar w:fldCharType="separate"/>
        </w:r>
        <w:r w:rsidR="00F05FD0">
          <w:rPr>
            <w:noProof/>
            <w:webHidden/>
          </w:rPr>
          <w:t>16</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67" w:history="1">
        <w:r w:rsidRPr="00A71D80">
          <w:rPr>
            <w:rStyle w:val="Hyperlink"/>
            <w:noProof/>
          </w:rPr>
          <w:t>3.5</w:t>
        </w:r>
        <w:r>
          <w:rPr>
            <w:rFonts w:eastAsiaTheme="minorEastAsia"/>
            <w:noProof/>
            <w:sz w:val="22"/>
            <w:szCs w:val="22"/>
          </w:rPr>
          <w:tab/>
        </w:r>
        <w:r w:rsidRPr="00A71D80">
          <w:rPr>
            <w:rStyle w:val="Hyperlink"/>
            <w:noProof/>
          </w:rPr>
          <w:t>Spatial Pattern Parameter Inputs</w:t>
        </w:r>
        <w:r>
          <w:rPr>
            <w:noProof/>
            <w:webHidden/>
          </w:rPr>
          <w:tab/>
        </w:r>
        <w:r>
          <w:rPr>
            <w:noProof/>
            <w:webHidden/>
          </w:rPr>
          <w:fldChar w:fldCharType="begin"/>
        </w:r>
        <w:r>
          <w:rPr>
            <w:noProof/>
            <w:webHidden/>
          </w:rPr>
          <w:instrText xml:space="preserve"> PAGEREF _Toc391466167 \h </w:instrText>
        </w:r>
        <w:r>
          <w:rPr>
            <w:noProof/>
            <w:webHidden/>
          </w:rPr>
        </w:r>
        <w:r>
          <w:rPr>
            <w:noProof/>
            <w:webHidden/>
          </w:rPr>
          <w:fldChar w:fldCharType="separate"/>
        </w:r>
        <w:r w:rsidR="00F05FD0">
          <w:rPr>
            <w:noProof/>
            <w:webHidden/>
          </w:rPr>
          <w:t>16</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68" w:history="1">
        <w:r w:rsidRPr="00A71D80">
          <w:rPr>
            <w:rStyle w:val="Hyperlink"/>
            <w:noProof/>
          </w:rPr>
          <w:t>3.5.1</w:t>
        </w:r>
        <w:r>
          <w:rPr>
            <w:rFonts w:eastAsiaTheme="minorEastAsia"/>
            <w:i w:val="0"/>
            <w:iCs w:val="0"/>
            <w:noProof/>
            <w:sz w:val="22"/>
            <w:szCs w:val="22"/>
          </w:rPr>
          <w:tab/>
        </w:r>
        <w:r w:rsidRPr="00A71D80">
          <w:rPr>
            <w:rStyle w:val="Hyperlink"/>
            <w:noProof/>
          </w:rPr>
          <w:t>Initial Patch Shape Calibrator</w:t>
        </w:r>
        <w:r>
          <w:rPr>
            <w:noProof/>
            <w:webHidden/>
          </w:rPr>
          <w:tab/>
        </w:r>
        <w:r>
          <w:rPr>
            <w:noProof/>
            <w:webHidden/>
          </w:rPr>
          <w:fldChar w:fldCharType="begin"/>
        </w:r>
        <w:r>
          <w:rPr>
            <w:noProof/>
            <w:webHidden/>
          </w:rPr>
          <w:instrText xml:space="preserve"> PAGEREF _Toc391466168 \h </w:instrText>
        </w:r>
        <w:r>
          <w:rPr>
            <w:noProof/>
            <w:webHidden/>
          </w:rPr>
        </w:r>
        <w:r>
          <w:rPr>
            <w:noProof/>
            <w:webHidden/>
          </w:rPr>
          <w:fldChar w:fldCharType="separate"/>
        </w:r>
        <w:r w:rsidR="00F05FD0">
          <w:rPr>
            <w:noProof/>
            <w:webHidden/>
          </w:rPr>
          <w:t>16</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69" w:history="1">
        <w:r w:rsidRPr="00A71D80">
          <w:rPr>
            <w:rStyle w:val="Hyperlink"/>
            <w:noProof/>
          </w:rPr>
          <w:t>3.5.2</w:t>
        </w:r>
        <w:r>
          <w:rPr>
            <w:rFonts w:eastAsiaTheme="minorEastAsia"/>
            <w:i w:val="0"/>
            <w:iCs w:val="0"/>
            <w:noProof/>
            <w:sz w:val="22"/>
            <w:szCs w:val="22"/>
          </w:rPr>
          <w:tab/>
        </w:r>
        <w:r w:rsidRPr="00A71D80">
          <w:rPr>
            <w:rStyle w:val="Hyperlink"/>
            <w:noProof/>
          </w:rPr>
          <w:t>Initial Patch Outbreak Sensitivity</w:t>
        </w:r>
        <w:r>
          <w:rPr>
            <w:noProof/>
            <w:webHidden/>
          </w:rPr>
          <w:tab/>
        </w:r>
        <w:r>
          <w:rPr>
            <w:noProof/>
            <w:webHidden/>
          </w:rPr>
          <w:fldChar w:fldCharType="begin"/>
        </w:r>
        <w:r>
          <w:rPr>
            <w:noProof/>
            <w:webHidden/>
          </w:rPr>
          <w:instrText xml:space="preserve"> PAGEREF _Toc391466169 \h </w:instrText>
        </w:r>
        <w:r>
          <w:rPr>
            <w:noProof/>
            <w:webHidden/>
          </w:rPr>
        </w:r>
        <w:r>
          <w:rPr>
            <w:noProof/>
            <w:webHidden/>
          </w:rPr>
          <w:fldChar w:fldCharType="separate"/>
        </w:r>
        <w:r w:rsidR="00F05FD0">
          <w:rPr>
            <w:noProof/>
            <w:webHidden/>
          </w:rPr>
          <w:t>17</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0" w:history="1">
        <w:r w:rsidRPr="00A71D80">
          <w:rPr>
            <w:rStyle w:val="Hyperlink"/>
            <w:noProof/>
          </w:rPr>
          <w:t>3.5.3</w:t>
        </w:r>
        <w:r>
          <w:rPr>
            <w:rFonts w:eastAsiaTheme="minorEastAsia"/>
            <w:i w:val="0"/>
            <w:iCs w:val="0"/>
            <w:noProof/>
            <w:sz w:val="22"/>
            <w:szCs w:val="22"/>
          </w:rPr>
          <w:tab/>
        </w:r>
        <w:r w:rsidRPr="00A71D80">
          <w:rPr>
            <w:rStyle w:val="Hyperlink"/>
            <w:noProof/>
          </w:rPr>
          <w:t>Initial Patch Distribution</w:t>
        </w:r>
        <w:r>
          <w:rPr>
            <w:noProof/>
            <w:webHidden/>
          </w:rPr>
          <w:tab/>
        </w:r>
        <w:r>
          <w:rPr>
            <w:noProof/>
            <w:webHidden/>
          </w:rPr>
          <w:fldChar w:fldCharType="begin"/>
        </w:r>
        <w:r>
          <w:rPr>
            <w:noProof/>
            <w:webHidden/>
          </w:rPr>
          <w:instrText xml:space="preserve"> PAGEREF _Toc391466170 \h </w:instrText>
        </w:r>
        <w:r>
          <w:rPr>
            <w:noProof/>
            <w:webHidden/>
          </w:rPr>
        </w:r>
        <w:r>
          <w:rPr>
            <w:noProof/>
            <w:webHidden/>
          </w:rPr>
          <w:fldChar w:fldCharType="separate"/>
        </w:r>
        <w:r w:rsidR="00F05FD0">
          <w:rPr>
            <w:noProof/>
            <w:webHidden/>
          </w:rPr>
          <w:t>17</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1" w:history="1">
        <w:r w:rsidRPr="00A71D80">
          <w:rPr>
            <w:rStyle w:val="Hyperlink"/>
            <w:noProof/>
          </w:rPr>
          <w:t>3.5.4</w:t>
        </w:r>
        <w:r>
          <w:rPr>
            <w:rFonts w:eastAsiaTheme="minorEastAsia"/>
            <w:i w:val="0"/>
            <w:iCs w:val="0"/>
            <w:noProof/>
            <w:sz w:val="22"/>
            <w:szCs w:val="22"/>
          </w:rPr>
          <w:tab/>
        </w:r>
        <w:r w:rsidRPr="00A71D80">
          <w:rPr>
            <w:rStyle w:val="Hyperlink"/>
            <w:noProof/>
          </w:rPr>
          <w:t>InitialPatchValue1</w:t>
        </w:r>
        <w:r>
          <w:rPr>
            <w:noProof/>
            <w:webHidden/>
          </w:rPr>
          <w:tab/>
        </w:r>
        <w:r>
          <w:rPr>
            <w:noProof/>
            <w:webHidden/>
          </w:rPr>
          <w:fldChar w:fldCharType="begin"/>
        </w:r>
        <w:r>
          <w:rPr>
            <w:noProof/>
            <w:webHidden/>
          </w:rPr>
          <w:instrText xml:space="preserve"> PAGEREF _Toc391466171 \h </w:instrText>
        </w:r>
        <w:r>
          <w:rPr>
            <w:noProof/>
            <w:webHidden/>
          </w:rPr>
        </w:r>
        <w:r>
          <w:rPr>
            <w:noProof/>
            <w:webHidden/>
          </w:rPr>
          <w:fldChar w:fldCharType="separate"/>
        </w:r>
        <w:r w:rsidR="00F05FD0">
          <w:rPr>
            <w:noProof/>
            <w:webHidden/>
          </w:rPr>
          <w:t>18</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2" w:history="1">
        <w:r w:rsidRPr="00A71D80">
          <w:rPr>
            <w:rStyle w:val="Hyperlink"/>
            <w:noProof/>
          </w:rPr>
          <w:t>3.5.5</w:t>
        </w:r>
        <w:r>
          <w:rPr>
            <w:rFonts w:eastAsiaTheme="minorEastAsia"/>
            <w:i w:val="0"/>
            <w:iCs w:val="0"/>
            <w:noProof/>
            <w:sz w:val="22"/>
            <w:szCs w:val="22"/>
          </w:rPr>
          <w:tab/>
        </w:r>
        <w:r w:rsidRPr="00A71D80">
          <w:rPr>
            <w:rStyle w:val="Hyperlink"/>
            <w:noProof/>
          </w:rPr>
          <w:t>InitialPatchValue2</w:t>
        </w:r>
        <w:r>
          <w:rPr>
            <w:noProof/>
            <w:webHidden/>
          </w:rPr>
          <w:tab/>
        </w:r>
        <w:r>
          <w:rPr>
            <w:noProof/>
            <w:webHidden/>
          </w:rPr>
          <w:fldChar w:fldCharType="begin"/>
        </w:r>
        <w:r>
          <w:rPr>
            <w:noProof/>
            <w:webHidden/>
          </w:rPr>
          <w:instrText xml:space="preserve"> PAGEREF _Toc391466172 \h </w:instrText>
        </w:r>
        <w:r>
          <w:rPr>
            <w:noProof/>
            <w:webHidden/>
          </w:rPr>
        </w:r>
        <w:r>
          <w:rPr>
            <w:noProof/>
            <w:webHidden/>
          </w:rPr>
          <w:fldChar w:fldCharType="separate"/>
        </w:r>
        <w:r w:rsidR="00F05FD0">
          <w:rPr>
            <w:noProof/>
            <w:webHidden/>
          </w:rPr>
          <w:t>18</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73" w:history="1">
        <w:r w:rsidRPr="00A71D80">
          <w:rPr>
            <w:rStyle w:val="Hyperlink"/>
            <w:noProof/>
          </w:rPr>
          <w:t>3.6</w:t>
        </w:r>
        <w:r>
          <w:rPr>
            <w:rFonts w:eastAsiaTheme="minorEastAsia"/>
            <w:noProof/>
            <w:sz w:val="22"/>
            <w:szCs w:val="22"/>
          </w:rPr>
          <w:tab/>
        </w:r>
        <w:r w:rsidRPr="00A71D80">
          <w:rPr>
            <w:rStyle w:val="Hyperlink"/>
            <w:noProof/>
          </w:rPr>
          <w:t>Tree Species Parameters</w:t>
        </w:r>
        <w:r>
          <w:rPr>
            <w:noProof/>
            <w:webHidden/>
          </w:rPr>
          <w:tab/>
        </w:r>
        <w:r>
          <w:rPr>
            <w:noProof/>
            <w:webHidden/>
          </w:rPr>
          <w:fldChar w:fldCharType="begin"/>
        </w:r>
        <w:r>
          <w:rPr>
            <w:noProof/>
            <w:webHidden/>
          </w:rPr>
          <w:instrText xml:space="preserve"> PAGEREF _Toc391466173 \h </w:instrText>
        </w:r>
        <w:r>
          <w:rPr>
            <w:noProof/>
            <w:webHidden/>
          </w:rPr>
        </w:r>
        <w:r>
          <w:rPr>
            <w:noProof/>
            <w:webHidden/>
          </w:rPr>
          <w:fldChar w:fldCharType="separate"/>
        </w:r>
        <w:r w:rsidR="00F05FD0">
          <w:rPr>
            <w:noProof/>
            <w:webHidden/>
          </w:rPr>
          <w:t>18</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4" w:history="1">
        <w:r w:rsidRPr="00A71D80">
          <w:rPr>
            <w:rStyle w:val="Hyperlink"/>
            <w:noProof/>
          </w:rPr>
          <w:t>3.6.1</w:t>
        </w:r>
        <w:r>
          <w:rPr>
            <w:rFonts w:eastAsiaTheme="minorEastAsia"/>
            <w:i w:val="0"/>
            <w:iCs w:val="0"/>
            <w:noProof/>
            <w:sz w:val="22"/>
            <w:szCs w:val="22"/>
          </w:rPr>
          <w:tab/>
        </w:r>
        <w:r w:rsidRPr="00A71D80">
          <w:rPr>
            <w:rStyle w:val="Hyperlink"/>
            <w:noProof/>
          </w:rPr>
          <w:t>MortalityEstimate</w:t>
        </w:r>
        <w:r>
          <w:rPr>
            <w:noProof/>
            <w:webHidden/>
          </w:rPr>
          <w:tab/>
        </w:r>
        <w:r>
          <w:rPr>
            <w:noProof/>
            <w:webHidden/>
          </w:rPr>
          <w:fldChar w:fldCharType="begin"/>
        </w:r>
        <w:r>
          <w:rPr>
            <w:noProof/>
            <w:webHidden/>
          </w:rPr>
          <w:instrText xml:space="preserve"> PAGEREF _Toc391466174 \h </w:instrText>
        </w:r>
        <w:r>
          <w:rPr>
            <w:noProof/>
            <w:webHidden/>
          </w:rPr>
        </w:r>
        <w:r>
          <w:rPr>
            <w:noProof/>
            <w:webHidden/>
          </w:rPr>
          <w:fldChar w:fldCharType="separate"/>
        </w:r>
        <w:r w:rsidR="00F05FD0">
          <w:rPr>
            <w:noProof/>
            <w:webHidden/>
          </w:rPr>
          <w:t>18</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5" w:history="1">
        <w:r w:rsidRPr="00A71D80">
          <w:rPr>
            <w:rStyle w:val="Hyperlink"/>
            <w:noProof/>
          </w:rPr>
          <w:t>3.6.2</w:t>
        </w:r>
        <w:r>
          <w:rPr>
            <w:rFonts w:eastAsiaTheme="minorEastAsia"/>
            <w:i w:val="0"/>
            <w:iCs w:val="0"/>
            <w:noProof/>
            <w:sz w:val="22"/>
            <w:szCs w:val="22"/>
          </w:rPr>
          <w:tab/>
        </w:r>
        <w:r w:rsidRPr="00A71D80">
          <w:rPr>
            <w:rStyle w:val="Hyperlink"/>
            <w:noProof/>
          </w:rPr>
          <w:t>Species Name</w:t>
        </w:r>
        <w:r>
          <w:rPr>
            <w:noProof/>
            <w:webHidden/>
          </w:rPr>
          <w:tab/>
        </w:r>
        <w:r>
          <w:rPr>
            <w:noProof/>
            <w:webHidden/>
          </w:rPr>
          <w:fldChar w:fldCharType="begin"/>
        </w:r>
        <w:r>
          <w:rPr>
            <w:noProof/>
            <w:webHidden/>
          </w:rPr>
          <w:instrText xml:space="preserve"> PAGEREF _Toc391466175 \h </w:instrText>
        </w:r>
        <w:r>
          <w:rPr>
            <w:noProof/>
            <w:webHidden/>
          </w:rPr>
        </w:r>
        <w:r>
          <w:rPr>
            <w:noProof/>
            <w:webHidden/>
          </w:rPr>
          <w:fldChar w:fldCharType="separate"/>
        </w:r>
        <w:r w:rsidR="00F05FD0">
          <w:rPr>
            <w:noProof/>
            <w:webHidden/>
          </w:rPr>
          <w:t>19</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6" w:history="1">
        <w:r w:rsidRPr="00A71D80">
          <w:rPr>
            <w:rStyle w:val="Hyperlink"/>
            <w:noProof/>
          </w:rPr>
          <w:t>3.6.3</w:t>
        </w:r>
        <w:r>
          <w:rPr>
            <w:rFonts w:eastAsiaTheme="minorEastAsia"/>
            <w:i w:val="0"/>
            <w:iCs w:val="0"/>
            <w:noProof/>
            <w:sz w:val="22"/>
            <w:szCs w:val="22"/>
          </w:rPr>
          <w:tab/>
        </w:r>
        <w:r w:rsidRPr="00A71D80">
          <w:rPr>
            <w:rStyle w:val="Hyperlink"/>
            <w:noProof/>
          </w:rPr>
          <w:t>Susceptibility Class</w:t>
        </w:r>
        <w:r>
          <w:rPr>
            <w:noProof/>
            <w:webHidden/>
          </w:rPr>
          <w:tab/>
        </w:r>
        <w:r>
          <w:rPr>
            <w:noProof/>
            <w:webHidden/>
          </w:rPr>
          <w:fldChar w:fldCharType="begin"/>
        </w:r>
        <w:r>
          <w:rPr>
            <w:noProof/>
            <w:webHidden/>
          </w:rPr>
          <w:instrText xml:space="preserve"> PAGEREF _Toc391466176 \h </w:instrText>
        </w:r>
        <w:r>
          <w:rPr>
            <w:noProof/>
            <w:webHidden/>
          </w:rPr>
        </w:r>
        <w:r>
          <w:rPr>
            <w:noProof/>
            <w:webHidden/>
          </w:rPr>
          <w:fldChar w:fldCharType="separate"/>
        </w:r>
        <w:r w:rsidR="00F05FD0">
          <w:rPr>
            <w:noProof/>
            <w:webHidden/>
          </w:rPr>
          <w:t>19</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7" w:history="1">
        <w:r w:rsidRPr="00A71D80">
          <w:rPr>
            <w:rStyle w:val="Hyperlink"/>
            <w:noProof/>
          </w:rPr>
          <w:t>3.6.4</w:t>
        </w:r>
        <w:r>
          <w:rPr>
            <w:rFonts w:eastAsiaTheme="minorEastAsia"/>
            <w:i w:val="0"/>
            <w:iCs w:val="0"/>
            <w:noProof/>
            <w:sz w:val="22"/>
            <w:szCs w:val="22"/>
          </w:rPr>
          <w:tab/>
        </w:r>
        <w:r w:rsidRPr="00A71D80">
          <w:rPr>
            <w:rStyle w:val="Hyperlink"/>
            <w:noProof/>
          </w:rPr>
          <w:t>Growth Reduction – Slope</w:t>
        </w:r>
        <w:r>
          <w:rPr>
            <w:noProof/>
            <w:webHidden/>
          </w:rPr>
          <w:tab/>
        </w:r>
        <w:r>
          <w:rPr>
            <w:noProof/>
            <w:webHidden/>
          </w:rPr>
          <w:fldChar w:fldCharType="begin"/>
        </w:r>
        <w:r>
          <w:rPr>
            <w:noProof/>
            <w:webHidden/>
          </w:rPr>
          <w:instrText xml:space="preserve"> PAGEREF _Toc391466177 \h </w:instrText>
        </w:r>
        <w:r>
          <w:rPr>
            <w:noProof/>
            <w:webHidden/>
          </w:rPr>
        </w:r>
        <w:r>
          <w:rPr>
            <w:noProof/>
            <w:webHidden/>
          </w:rPr>
          <w:fldChar w:fldCharType="separate"/>
        </w:r>
        <w:r w:rsidR="00F05FD0">
          <w:rPr>
            <w:noProof/>
            <w:webHidden/>
          </w:rPr>
          <w:t>19</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8" w:history="1">
        <w:r w:rsidRPr="00A71D80">
          <w:rPr>
            <w:rStyle w:val="Hyperlink"/>
            <w:noProof/>
          </w:rPr>
          <w:t>3.6.5</w:t>
        </w:r>
        <w:r>
          <w:rPr>
            <w:rFonts w:eastAsiaTheme="minorEastAsia"/>
            <w:i w:val="0"/>
            <w:iCs w:val="0"/>
            <w:noProof/>
            <w:sz w:val="22"/>
            <w:szCs w:val="22"/>
          </w:rPr>
          <w:tab/>
        </w:r>
        <w:r w:rsidRPr="00A71D80">
          <w:rPr>
            <w:rStyle w:val="Hyperlink"/>
            <w:noProof/>
          </w:rPr>
          <w:t>Growth Reduction – Intercept</w:t>
        </w:r>
        <w:r>
          <w:rPr>
            <w:noProof/>
            <w:webHidden/>
          </w:rPr>
          <w:tab/>
        </w:r>
        <w:r>
          <w:rPr>
            <w:noProof/>
            <w:webHidden/>
          </w:rPr>
          <w:fldChar w:fldCharType="begin"/>
        </w:r>
        <w:r>
          <w:rPr>
            <w:noProof/>
            <w:webHidden/>
          </w:rPr>
          <w:instrText xml:space="preserve"> PAGEREF _Toc391466178 \h </w:instrText>
        </w:r>
        <w:r>
          <w:rPr>
            <w:noProof/>
            <w:webHidden/>
          </w:rPr>
        </w:r>
        <w:r>
          <w:rPr>
            <w:noProof/>
            <w:webHidden/>
          </w:rPr>
          <w:fldChar w:fldCharType="separate"/>
        </w:r>
        <w:r w:rsidR="00F05FD0">
          <w:rPr>
            <w:noProof/>
            <w:webHidden/>
          </w:rPr>
          <w:t>19</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79" w:history="1">
        <w:r w:rsidRPr="00A71D80">
          <w:rPr>
            <w:rStyle w:val="Hyperlink"/>
            <w:noProof/>
          </w:rPr>
          <w:t>3.6.6</w:t>
        </w:r>
        <w:r>
          <w:rPr>
            <w:rFonts w:eastAsiaTheme="minorEastAsia"/>
            <w:i w:val="0"/>
            <w:iCs w:val="0"/>
            <w:noProof/>
            <w:sz w:val="22"/>
            <w:szCs w:val="22"/>
          </w:rPr>
          <w:tab/>
        </w:r>
        <w:r w:rsidRPr="00A71D80">
          <w:rPr>
            <w:rStyle w:val="Hyperlink"/>
            <w:noProof/>
          </w:rPr>
          <w:t>Mortality – Slope</w:t>
        </w:r>
        <w:r>
          <w:rPr>
            <w:noProof/>
            <w:webHidden/>
          </w:rPr>
          <w:tab/>
        </w:r>
        <w:r>
          <w:rPr>
            <w:noProof/>
            <w:webHidden/>
          </w:rPr>
          <w:fldChar w:fldCharType="begin"/>
        </w:r>
        <w:r>
          <w:rPr>
            <w:noProof/>
            <w:webHidden/>
          </w:rPr>
          <w:instrText xml:space="preserve"> PAGEREF _Toc391466179 \h </w:instrText>
        </w:r>
        <w:r>
          <w:rPr>
            <w:noProof/>
            <w:webHidden/>
          </w:rPr>
        </w:r>
        <w:r>
          <w:rPr>
            <w:noProof/>
            <w:webHidden/>
          </w:rPr>
          <w:fldChar w:fldCharType="separate"/>
        </w:r>
        <w:r w:rsidR="00F05FD0">
          <w:rPr>
            <w:noProof/>
            <w:webHidden/>
          </w:rPr>
          <w:t>20</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80" w:history="1">
        <w:r w:rsidRPr="00A71D80">
          <w:rPr>
            <w:rStyle w:val="Hyperlink"/>
            <w:noProof/>
          </w:rPr>
          <w:t>3.6.7</w:t>
        </w:r>
        <w:r>
          <w:rPr>
            <w:rFonts w:eastAsiaTheme="minorEastAsia"/>
            <w:i w:val="0"/>
            <w:iCs w:val="0"/>
            <w:noProof/>
            <w:sz w:val="22"/>
            <w:szCs w:val="22"/>
          </w:rPr>
          <w:tab/>
        </w:r>
        <w:r w:rsidRPr="00A71D80">
          <w:rPr>
            <w:rStyle w:val="Hyperlink"/>
            <w:noProof/>
          </w:rPr>
          <w:t>Mortality - Intercept</w:t>
        </w:r>
        <w:r>
          <w:rPr>
            <w:noProof/>
            <w:webHidden/>
          </w:rPr>
          <w:tab/>
        </w:r>
        <w:r>
          <w:rPr>
            <w:noProof/>
            <w:webHidden/>
          </w:rPr>
          <w:fldChar w:fldCharType="begin"/>
        </w:r>
        <w:r>
          <w:rPr>
            <w:noProof/>
            <w:webHidden/>
          </w:rPr>
          <w:instrText xml:space="preserve"> PAGEREF _Toc391466180 \h </w:instrText>
        </w:r>
        <w:r>
          <w:rPr>
            <w:noProof/>
            <w:webHidden/>
          </w:rPr>
        </w:r>
        <w:r>
          <w:rPr>
            <w:noProof/>
            <w:webHidden/>
          </w:rPr>
          <w:fldChar w:fldCharType="separate"/>
        </w:r>
        <w:r w:rsidR="00F05FD0">
          <w:rPr>
            <w:noProof/>
            <w:webHidden/>
          </w:rPr>
          <w:t>20</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81" w:history="1">
        <w:r w:rsidRPr="00A71D80">
          <w:rPr>
            <w:rStyle w:val="Hyperlink"/>
            <w:noProof/>
          </w:rPr>
          <w:t>3.7</w:t>
        </w:r>
        <w:r>
          <w:rPr>
            <w:rFonts w:eastAsiaTheme="minorEastAsia"/>
            <w:noProof/>
            <w:sz w:val="22"/>
            <w:szCs w:val="22"/>
          </w:rPr>
          <w:tab/>
        </w:r>
        <w:r w:rsidRPr="00A71D80">
          <w:rPr>
            <w:rStyle w:val="Hyperlink"/>
            <w:noProof/>
          </w:rPr>
          <w:t>Susceptibility Class Defoliation Table</w:t>
        </w:r>
        <w:r>
          <w:rPr>
            <w:noProof/>
            <w:webHidden/>
          </w:rPr>
          <w:tab/>
        </w:r>
        <w:r>
          <w:rPr>
            <w:noProof/>
            <w:webHidden/>
          </w:rPr>
          <w:fldChar w:fldCharType="begin"/>
        </w:r>
        <w:r>
          <w:rPr>
            <w:noProof/>
            <w:webHidden/>
          </w:rPr>
          <w:instrText xml:space="preserve"> PAGEREF _Toc391466181 \h </w:instrText>
        </w:r>
        <w:r>
          <w:rPr>
            <w:noProof/>
            <w:webHidden/>
          </w:rPr>
        </w:r>
        <w:r>
          <w:rPr>
            <w:noProof/>
            <w:webHidden/>
          </w:rPr>
          <w:fldChar w:fldCharType="separate"/>
        </w:r>
        <w:r w:rsidR="00F05FD0">
          <w:rPr>
            <w:noProof/>
            <w:webHidden/>
          </w:rPr>
          <w:t>20</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82" w:history="1">
        <w:r w:rsidRPr="00A71D80">
          <w:rPr>
            <w:rStyle w:val="Hyperlink"/>
            <w:noProof/>
          </w:rPr>
          <w:t>3.7.1</w:t>
        </w:r>
        <w:r>
          <w:rPr>
            <w:rFonts w:eastAsiaTheme="minorEastAsia"/>
            <w:i w:val="0"/>
            <w:iCs w:val="0"/>
            <w:noProof/>
            <w:sz w:val="22"/>
            <w:szCs w:val="22"/>
          </w:rPr>
          <w:tab/>
        </w:r>
        <w:r w:rsidRPr="00A71D80">
          <w:rPr>
            <w:rStyle w:val="Hyperlink"/>
            <w:noProof/>
          </w:rPr>
          <w:t>Susceptibility Class</w:t>
        </w:r>
        <w:r>
          <w:rPr>
            <w:noProof/>
            <w:webHidden/>
          </w:rPr>
          <w:tab/>
        </w:r>
        <w:r>
          <w:rPr>
            <w:noProof/>
            <w:webHidden/>
          </w:rPr>
          <w:fldChar w:fldCharType="begin"/>
        </w:r>
        <w:r>
          <w:rPr>
            <w:noProof/>
            <w:webHidden/>
          </w:rPr>
          <w:instrText xml:space="preserve"> PAGEREF _Toc391466182 \h </w:instrText>
        </w:r>
        <w:r>
          <w:rPr>
            <w:noProof/>
            <w:webHidden/>
          </w:rPr>
        </w:r>
        <w:r>
          <w:rPr>
            <w:noProof/>
            <w:webHidden/>
          </w:rPr>
          <w:fldChar w:fldCharType="separate"/>
        </w:r>
        <w:r w:rsidR="00F05FD0">
          <w:rPr>
            <w:noProof/>
            <w:webHidden/>
          </w:rPr>
          <w:t>21</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83" w:history="1">
        <w:r w:rsidRPr="00A71D80">
          <w:rPr>
            <w:rStyle w:val="Hyperlink"/>
            <w:noProof/>
          </w:rPr>
          <w:t>3.7.2</w:t>
        </w:r>
        <w:r>
          <w:rPr>
            <w:rFonts w:eastAsiaTheme="minorEastAsia"/>
            <w:i w:val="0"/>
            <w:iCs w:val="0"/>
            <w:noProof/>
            <w:sz w:val="22"/>
            <w:szCs w:val="22"/>
          </w:rPr>
          <w:tab/>
        </w:r>
        <w:r w:rsidRPr="00A71D80">
          <w:rPr>
            <w:rStyle w:val="Hyperlink"/>
            <w:noProof/>
          </w:rPr>
          <w:t>Distribution:  Dist80, Dist60, Dist40, Dist20, Dist0</w:t>
        </w:r>
        <w:r>
          <w:rPr>
            <w:noProof/>
            <w:webHidden/>
          </w:rPr>
          <w:tab/>
        </w:r>
        <w:r>
          <w:rPr>
            <w:noProof/>
            <w:webHidden/>
          </w:rPr>
          <w:fldChar w:fldCharType="begin"/>
        </w:r>
        <w:r>
          <w:rPr>
            <w:noProof/>
            <w:webHidden/>
          </w:rPr>
          <w:instrText xml:space="preserve"> PAGEREF _Toc391466183 \h </w:instrText>
        </w:r>
        <w:r>
          <w:rPr>
            <w:noProof/>
            <w:webHidden/>
          </w:rPr>
        </w:r>
        <w:r>
          <w:rPr>
            <w:noProof/>
            <w:webHidden/>
          </w:rPr>
          <w:fldChar w:fldCharType="separate"/>
        </w:r>
        <w:r w:rsidR="00F05FD0">
          <w:rPr>
            <w:noProof/>
            <w:webHidden/>
          </w:rPr>
          <w:t>21</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84" w:history="1">
        <w:r w:rsidRPr="00A71D80">
          <w:rPr>
            <w:rStyle w:val="Hyperlink"/>
            <w:noProof/>
          </w:rPr>
          <w:t>3.7.3</w:t>
        </w:r>
        <w:r>
          <w:rPr>
            <w:rFonts w:eastAsiaTheme="minorEastAsia"/>
            <w:i w:val="0"/>
            <w:iCs w:val="0"/>
            <w:noProof/>
            <w:sz w:val="22"/>
            <w:szCs w:val="22"/>
          </w:rPr>
          <w:tab/>
        </w:r>
        <w:r w:rsidRPr="00A71D80">
          <w:rPr>
            <w:rStyle w:val="Hyperlink"/>
            <w:noProof/>
          </w:rPr>
          <w:t>Value 1:  S1_80, S1_60, S1_40, S1_20, S1_0</w:t>
        </w:r>
        <w:r>
          <w:rPr>
            <w:noProof/>
            <w:webHidden/>
          </w:rPr>
          <w:tab/>
        </w:r>
        <w:r>
          <w:rPr>
            <w:noProof/>
            <w:webHidden/>
          </w:rPr>
          <w:fldChar w:fldCharType="begin"/>
        </w:r>
        <w:r>
          <w:rPr>
            <w:noProof/>
            <w:webHidden/>
          </w:rPr>
          <w:instrText xml:space="preserve"> PAGEREF _Toc391466184 \h </w:instrText>
        </w:r>
        <w:r>
          <w:rPr>
            <w:noProof/>
            <w:webHidden/>
          </w:rPr>
        </w:r>
        <w:r>
          <w:rPr>
            <w:noProof/>
            <w:webHidden/>
          </w:rPr>
          <w:fldChar w:fldCharType="separate"/>
        </w:r>
        <w:r w:rsidR="00F05FD0">
          <w:rPr>
            <w:noProof/>
            <w:webHidden/>
          </w:rPr>
          <w:t>22</w:t>
        </w:r>
        <w:r>
          <w:rPr>
            <w:noProof/>
            <w:webHidden/>
          </w:rPr>
          <w:fldChar w:fldCharType="end"/>
        </w:r>
      </w:hyperlink>
    </w:p>
    <w:p w:rsidR="00516E0B" w:rsidRDefault="00516E0B">
      <w:pPr>
        <w:pStyle w:val="TOC3"/>
        <w:tabs>
          <w:tab w:val="left" w:pos="1200"/>
          <w:tab w:val="right" w:leader="dot" w:pos="8976"/>
        </w:tabs>
        <w:rPr>
          <w:rFonts w:eastAsiaTheme="minorEastAsia"/>
          <w:i w:val="0"/>
          <w:iCs w:val="0"/>
          <w:noProof/>
          <w:sz w:val="22"/>
          <w:szCs w:val="22"/>
        </w:rPr>
      </w:pPr>
      <w:hyperlink w:anchor="_Toc391466185" w:history="1">
        <w:r w:rsidRPr="00A71D80">
          <w:rPr>
            <w:rStyle w:val="Hyperlink"/>
            <w:noProof/>
          </w:rPr>
          <w:t>3.7.4</w:t>
        </w:r>
        <w:r>
          <w:rPr>
            <w:rFonts w:eastAsiaTheme="minorEastAsia"/>
            <w:i w:val="0"/>
            <w:iCs w:val="0"/>
            <w:noProof/>
            <w:sz w:val="22"/>
            <w:szCs w:val="22"/>
          </w:rPr>
          <w:tab/>
        </w:r>
        <w:r w:rsidRPr="00A71D80">
          <w:rPr>
            <w:rStyle w:val="Hyperlink"/>
            <w:noProof/>
          </w:rPr>
          <w:t>Value 2:  S2_80, S2_60, S2_40, S2_20, S2_0</w:t>
        </w:r>
        <w:r>
          <w:rPr>
            <w:noProof/>
            <w:webHidden/>
          </w:rPr>
          <w:tab/>
        </w:r>
        <w:r>
          <w:rPr>
            <w:noProof/>
            <w:webHidden/>
          </w:rPr>
          <w:fldChar w:fldCharType="begin"/>
        </w:r>
        <w:r>
          <w:rPr>
            <w:noProof/>
            <w:webHidden/>
          </w:rPr>
          <w:instrText xml:space="preserve"> PAGEREF _Toc391466185 \h </w:instrText>
        </w:r>
        <w:r>
          <w:rPr>
            <w:noProof/>
            <w:webHidden/>
          </w:rPr>
        </w:r>
        <w:r>
          <w:rPr>
            <w:noProof/>
            <w:webHidden/>
          </w:rPr>
          <w:fldChar w:fldCharType="separate"/>
        </w:r>
        <w:r w:rsidR="00F05FD0">
          <w:rPr>
            <w:noProof/>
            <w:webHidden/>
          </w:rPr>
          <w:t>22</w:t>
        </w:r>
        <w:r>
          <w:rPr>
            <w:noProof/>
            <w:webHidden/>
          </w:rPr>
          <w:fldChar w:fldCharType="end"/>
        </w:r>
      </w:hyperlink>
    </w:p>
    <w:p w:rsidR="00516E0B" w:rsidRDefault="00516E0B">
      <w:pPr>
        <w:pStyle w:val="TOC1"/>
        <w:tabs>
          <w:tab w:val="left" w:pos="480"/>
          <w:tab w:val="right" w:leader="dot" w:pos="8976"/>
        </w:tabs>
        <w:rPr>
          <w:rFonts w:eastAsiaTheme="minorEastAsia"/>
          <w:b w:val="0"/>
          <w:bCs w:val="0"/>
          <w:caps w:val="0"/>
          <w:noProof/>
          <w:sz w:val="22"/>
          <w:szCs w:val="22"/>
        </w:rPr>
      </w:pPr>
      <w:hyperlink w:anchor="_Toc391466186" w:history="1">
        <w:r w:rsidRPr="00A71D80">
          <w:rPr>
            <w:rStyle w:val="Hyperlink"/>
            <w:noProof/>
          </w:rPr>
          <w:t>4</w:t>
        </w:r>
        <w:r>
          <w:rPr>
            <w:rFonts w:eastAsiaTheme="minorEastAsia"/>
            <w:b w:val="0"/>
            <w:bCs w:val="0"/>
            <w:caps w:val="0"/>
            <w:noProof/>
            <w:sz w:val="22"/>
            <w:szCs w:val="22"/>
          </w:rPr>
          <w:tab/>
        </w:r>
        <w:r w:rsidRPr="00A71D80">
          <w:rPr>
            <w:rStyle w:val="Hyperlink"/>
            <w:noProof/>
          </w:rPr>
          <w:t>Output Files</w:t>
        </w:r>
        <w:r>
          <w:rPr>
            <w:noProof/>
            <w:webHidden/>
          </w:rPr>
          <w:tab/>
        </w:r>
        <w:r>
          <w:rPr>
            <w:noProof/>
            <w:webHidden/>
          </w:rPr>
          <w:fldChar w:fldCharType="begin"/>
        </w:r>
        <w:r>
          <w:rPr>
            <w:noProof/>
            <w:webHidden/>
          </w:rPr>
          <w:instrText xml:space="preserve"> PAGEREF _Toc391466186 \h </w:instrText>
        </w:r>
        <w:r>
          <w:rPr>
            <w:noProof/>
            <w:webHidden/>
          </w:rPr>
        </w:r>
        <w:r>
          <w:rPr>
            <w:noProof/>
            <w:webHidden/>
          </w:rPr>
          <w:fldChar w:fldCharType="separate"/>
        </w:r>
        <w:r w:rsidR="00F05FD0">
          <w:rPr>
            <w:noProof/>
            <w:webHidden/>
          </w:rPr>
          <w:t>23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87" w:history="1">
        <w:r w:rsidRPr="00A71D80">
          <w:rPr>
            <w:rStyle w:val="Hyperlink"/>
            <w:noProof/>
          </w:rPr>
          <w:t>4.1</w:t>
        </w:r>
        <w:r>
          <w:rPr>
            <w:rFonts w:eastAsiaTheme="minorEastAsia"/>
            <w:noProof/>
            <w:sz w:val="22"/>
            <w:szCs w:val="22"/>
          </w:rPr>
          <w:tab/>
        </w:r>
        <w:r w:rsidRPr="00A71D80">
          <w:rPr>
            <w:rStyle w:val="Hyperlink"/>
            <w:noProof/>
          </w:rPr>
          <w:t>Output Maps</w:t>
        </w:r>
        <w:r>
          <w:rPr>
            <w:noProof/>
            <w:webHidden/>
          </w:rPr>
          <w:tab/>
        </w:r>
        <w:r>
          <w:rPr>
            <w:noProof/>
            <w:webHidden/>
          </w:rPr>
          <w:fldChar w:fldCharType="begin"/>
        </w:r>
        <w:r>
          <w:rPr>
            <w:noProof/>
            <w:webHidden/>
          </w:rPr>
          <w:instrText xml:space="preserve"> PAGEREF _Toc391466187 \h </w:instrText>
        </w:r>
        <w:r>
          <w:rPr>
            <w:noProof/>
            <w:webHidden/>
          </w:rPr>
        </w:r>
        <w:r>
          <w:rPr>
            <w:noProof/>
            <w:webHidden/>
          </w:rPr>
          <w:fldChar w:fldCharType="separate"/>
        </w:r>
        <w:r w:rsidR="00F05FD0">
          <w:rPr>
            <w:noProof/>
            <w:webHidden/>
          </w:rPr>
          <w:t>23</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88" w:history="1">
        <w:r w:rsidRPr="00A71D80">
          <w:rPr>
            <w:rStyle w:val="Hyperlink"/>
            <w:noProof/>
          </w:rPr>
          <w:t>4.2</w:t>
        </w:r>
        <w:r>
          <w:rPr>
            <w:rFonts w:eastAsiaTheme="minorEastAsia"/>
            <w:noProof/>
            <w:sz w:val="22"/>
            <w:szCs w:val="22"/>
          </w:rPr>
          <w:tab/>
        </w:r>
        <w:r w:rsidRPr="00A71D80">
          <w:rPr>
            <w:rStyle w:val="Hyperlink"/>
            <w:noProof/>
          </w:rPr>
          <w:t>Log File</w:t>
        </w:r>
        <w:r>
          <w:rPr>
            <w:noProof/>
            <w:webHidden/>
          </w:rPr>
          <w:tab/>
        </w:r>
        <w:r>
          <w:rPr>
            <w:noProof/>
            <w:webHidden/>
          </w:rPr>
          <w:fldChar w:fldCharType="begin"/>
        </w:r>
        <w:r>
          <w:rPr>
            <w:noProof/>
            <w:webHidden/>
          </w:rPr>
          <w:instrText xml:space="preserve"> PAGEREF _Toc391466188 \h </w:instrText>
        </w:r>
        <w:r>
          <w:rPr>
            <w:noProof/>
            <w:webHidden/>
          </w:rPr>
        </w:r>
        <w:r>
          <w:rPr>
            <w:noProof/>
            <w:webHidden/>
          </w:rPr>
          <w:fldChar w:fldCharType="separate"/>
        </w:r>
        <w:r w:rsidR="00F05FD0">
          <w:rPr>
            <w:noProof/>
            <w:webHidden/>
          </w:rPr>
          <w:t>23</w:t>
        </w:r>
        <w:r>
          <w:rPr>
            <w:noProof/>
            <w:webHidden/>
          </w:rPr>
          <w:fldChar w:fldCharType="end"/>
        </w:r>
      </w:hyperlink>
    </w:p>
    <w:p w:rsidR="00516E0B" w:rsidRDefault="00516E0B">
      <w:pPr>
        <w:pStyle w:val="TOC1"/>
        <w:tabs>
          <w:tab w:val="left" w:pos="480"/>
          <w:tab w:val="right" w:leader="dot" w:pos="8976"/>
        </w:tabs>
        <w:rPr>
          <w:rFonts w:eastAsiaTheme="minorEastAsia"/>
          <w:b w:val="0"/>
          <w:bCs w:val="0"/>
          <w:caps w:val="0"/>
          <w:noProof/>
          <w:sz w:val="22"/>
          <w:szCs w:val="22"/>
        </w:rPr>
      </w:pPr>
      <w:hyperlink w:anchor="_Toc391466189" w:history="1">
        <w:r w:rsidRPr="00A71D80">
          <w:rPr>
            <w:rStyle w:val="Hyperlink"/>
            <w:noProof/>
          </w:rPr>
          <w:t>5</w:t>
        </w:r>
        <w:r>
          <w:rPr>
            <w:rFonts w:eastAsiaTheme="minorEastAsia"/>
            <w:b w:val="0"/>
            <w:bCs w:val="0"/>
            <w:caps w:val="0"/>
            <w:noProof/>
            <w:sz w:val="22"/>
            <w:szCs w:val="22"/>
          </w:rPr>
          <w:tab/>
        </w:r>
        <w:r w:rsidRPr="00A71D80">
          <w:rPr>
            <w:rStyle w:val="Hyperlink"/>
            <w:noProof/>
          </w:rPr>
          <w:t>Example File</w:t>
        </w:r>
        <w:r>
          <w:rPr>
            <w:noProof/>
            <w:webHidden/>
          </w:rPr>
          <w:tab/>
        </w:r>
        <w:r>
          <w:rPr>
            <w:noProof/>
            <w:webHidden/>
          </w:rPr>
          <w:fldChar w:fldCharType="begin"/>
        </w:r>
        <w:r>
          <w:rPr>
            <w:noProof/>
            <w:webHidden/>
          </w:rPr>
          <w:instrText xml:space="preserve"> PAGEREF _Toc391466189 \h </w:instrText>
        </w:r>
        <w:r>
          <w:rPr>
            <w:noProof/>
            <w:webHidden/>
          </w:rPr>
        </w:r>
        <w:r>
          <w:rPr>
            <w:noProof/>
            <w:webHidden/>
          </w:rPr>
          <w:fldChar w:fldCharType="separate"/>
        </w:r>
        <w:r w:rsidR="00F05FD0">
          <w:rPr>
            <w:noProof/>
            <w:webHidden/>
          </w:rPr>
          <w:t>25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90" w:history="1">
        <w:r w:rsidRPr="00A71D80">
          <w:rPr>
            <w:rStyle w:val="Hyperlink"/>
            <w:noProof/>
          </w:rPr>
          <w:t>5.1</w:t>
        </w:r>
        <w:r>
          <w:rPr>
            <w:rFonts w:eastAsiaTheme="minorEastAsia"/>
            <w:noProof/>
            <w:sz w:val="22"/>
            <w:szCs w:val="22"/>
          </w:rPr>
          <w:tab/>
        </w:r>
        <w:r w:rsidRPr="00A71D80">
          <w:rPr>
            <w:rStyle w:val="Hyperlink"/>
            <w:noProof/>
          </w:rPr>
          <w:t>Primary Input File</w:t>
        </w:r>
        <w:r>
          <w:rPr>
            <w:noProof/>
            <w:webHidden/>
          </w:rPr>
          <w:tab/>
        </w:r>
        <w:r>
          <w:rPr>
            <w:noProof/>
            <w:webHidden/>
          </w:rPr>
          <w:fldChar w:fldCharType="begin"/>
        </w:r>
        <w:r>
          <w:rPr>
            <w:noProof/>
            <w:webHidden/>
          </w:rPr>
          <w:instrText xml:space="preserve"> PAGEREF _Toc391466190 \h </w:instrText>
        </w:r>
        <w:r>
          <w:rPr>
            <w:noProof/>
            <w:webHidden/>
          </w:rPr>
        </w:r>
        <w:r>
          <w:rPr>
            <w:noProof/>
            <w:webHidden/>
          </w:rPr>
          <w:fldChar w:fldCharType="separate"/>
        </w:r>
        <w:r w:rsidR="00F05FD0">
          <w:rPr>
            <w:noProof/>
            <w:webHidden/>
          </w:rPr>
          <w:t>25</w:t>
        </w:r>
        <w:r>
          <w:rPr>
            <w:noProof/>
            <w:webHidden/>
          </w:rPr>
          <w:fldChar w:fldCharType="end"/>
        </w:r>
      </w:hyperlink>
    </w:p>
    <w:p w:rsidR="00516E0B" w:rsidRDefault="00516E0B">
      <w:pPr>
        <w:pStyle w:val="TOC2"/>
        <w:tabs>
          <w:tab w:val="left" w:pos="720"/>
          <w:tab w:val="right" w:leader="dot" w:pos="8976"/>
        </w:tabs>
        <w:rPr>
          <w:rFonts w:eastAsiaTheme="minorEastAsia"/>
          <w:noProof/>
          <w:sz w:val="22"/>
          <w:szCs w:val="22"/>
        </w:rPr>
      </w:pPr>
      <w:hyperlink w:anchor="_Toc391466191" w:history="1">
        <w:r w:rsidRPr="00A71D80">
          <w:rPr>
            <w:rStyle w:val="Hyperlink"/>
            <w:noProof/>
          </w:rPr>
          <w:t>5.2</w:t>
        </w:r>
        <w:r>
          <w:rPr>
            <w:rFonts w:eastAsiaTheme="minorEastAsia"/>
            <w:noProof/>
            <w:sz w:val="22"/>
            <w:szCs w:val="22"/>
          </w:rPr>
          <w:tab/>
        </w:r>
        <w:r w:rsidRPr="00A71D80">
          <w:rPr>
            <w:rStyle w:val="Hyperlink"/>
            <w:noProof/>
          </w:rPr>
          <w:t>Insect Input File(s)</w:t>
        </w:r>
        <w:r>
          <w:rPr>
            <w:noProof/>
            <w:webHidden/>
          </w:rPr>
          <w:tab/>
        </w:r>
        <w:r>
          <w:rPr>
            <w:noProof/>
            <w:webHidden/>
          </w:rPr>
          <w:fldChar w:fldCharType="begin"/>
        </w:r>
        <w:r>
          <w:rPr>
            <w:noProof/>
            <w:webHidden/>
          </w:rPr>
          <w:instrText xml:space="preserve"> PAGEREF _Toc391466191 \h </w:instrText>
        </w:r>
        <w:r>
          <w:rPr>
            <w:noProof/>
            <w:webHidden/>
          </w:rPr>
        </w:r>
        <w:r>
          <w:rPr>
            <w:noProof/>
            <w:webHidden/>
          </w:rPr>
          <w:fldChar w:fldCharType="separate"/>
        </w:r>
        <w:r w:rsidR="00F05FD0">
          <w:rPr>
            <w:noProof/>
            <w:webHidden/>
          </w:rPr>
          <w:t>25</w:t>
        </w:r>
        <w:r>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91466135"/>
      <w:r>
        <w:lastRenderedPageBreak/>
        <w:t>Introduction</w:t>
      </w:r>
      <w:bookmarkEnd w:id="0"/>
      <w:bookmarkEnd w:id="1"/>
      <w:bookmarkEnd w:id="2"/>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5" w:name="_Toc391466136"/>
      <w:r>
        <w:t>What’s New in Version 2.</w:t>
      </w:r>
      <w:r w:rsidR="00CB488D">
        <w:t>2</w:t>
      </w:r>
      <w:bookmarkEnd w:id="5"/>
    </w:p>
    <w:p w:rsidR="009C4765" w:rsidRDefault="005A1D18" w:rsidP="001B087C">
      <w:pPr>
        <w:pStyle w:val="textbody"/>
        <w:rPr>
          <w:rFonts w:ascii="Times New Roman" w:hAnsi="Times New Roman" w:cs="Times New Roman"/>
          <w:sz w:val="24"/>
          <w:szCs w:val="24"/>
        </w:rPr>
      </w:pPr>
      <w:r>
        <w:rPr>
          <w:rFonts w:ascii="Times New Roman" w:hAnsi="Times New Roman" w:cs="Times New Roman"/>
          <w:sz w:val="24"/>
          <w:szCs w:val="24"/>
        </w:rPr>
        <w:t xml:space="preserve">Ensured compatibility with biomass succession extensions </w:t>
      </w:r>
    </w:p>
    <w:p w:rsidR="001B087C" w:rsidRDefault="001B087C" w:rsidP="001B087C">
      <w:pPr>
        <w:pStyle w:val="Heading2"/>
        <w:tabs>
          <w:tab w:val="left" w:pos="748"/>
          <w:tab w:val="left" w:pos="7854"/>
          <w:tab w:val="left" w:pos="8602"/>
        </w:tabs>
        <w:ind w:right="945"/>
      </w:pPr>
      <w:bookmarkStart w:id="6" w:name="_Toc391466137"/>
      <w:r>
        <w:t>Major Releases</w:t>
      </w:r>
      <w:bookmarkEnd w:id="6"/>
    </w:p>
    <w:p w:rsidR="001E3B86" w:rsidRDefault="001E3B86" w:rsidP="001B087C">
      <w:pPr>
        <w:pStyle w:val="Heading3"/>
        <w:ind w:left="720" w:hanging="720"/>
        <w:rPr>
          <w:sz w:val="24"/>
          <w:szCs w:val="24"/>
        </w:rPr>
      </w:pPr>
      <w:bookmarkStart w:id="7" w:name="_Toc391466138"/>
      <w:r>
        <w:rPr>
          <w:sz w:val="24"/>
          <w:szCs w:val="24"/>
        </w:rPr>
        <w:t>Version 2.0</w:t>
      </w:r>
      <w:bookmarkEnd w:id="7"/>
    </w:p>
    <w:p w:rsidR="001E3B86" w:rsidRPr="001E3B86" w:rsidRDefault="001E3B86" w:rsidP="001E3B86">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3"/>
        <w:ind w:left="720" w:hanging="720"/>
        <w:rPr>
          <w:sz w:val="24"/>
          <w:szCs w:val="24"/>
        </w:rPr>
      </w:pPr>
      <w:bookmarkStart w:id="8" w:name="_Toc391466139"/>
      <w:r>
        <w:rPr>
          <w:sz w:val="24"/>
          <w:szCs w:val="24"/>
        </w:rPr>
        <w:t>Version 1.0</w:t>
      </w:r>
      <w:bookmarkEnd w:id="8"/>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9" w:name="_Toc391466140"/>
      <w:r>
        <w:t>Minor Releases</w:t>
      </w:r>
      <w:bookmarkEnd w:id="9"/>
    </w:p>
    <w:p w:rsidR="00955E27" w:rsidRDefault="00955E27" w:rsidP="00955E27">
      <w:pPr>
        <w:pStyle w:val="Heading3"/>
        <w:ind w:left="720" w:hanging="720"/>
        <w:rPr>
          <w:sz w:val="24"/>
          <w:szCs w:val="24"/>
        </w:rPr>
      </w:pPr>
      <w:bookmarkStart w:id="10" w:name="_Toc391466141"/>
      <w:r>
        <w:rPr>
          <w:sz w:val="24"/>
          <w:szCs w:val="24"/>
        </w:rPr>
        <w:t>Version 2.2</w:t>
      </w:r>
      <w:bookmarkEnd w:id="10"/>
      <w:r>
        <w:rPr>
          <w:sz w:val="24"/>
          <w:szCs w:val="24"/>
        </w:rPr>
        <w:t xml:space="preserve"> </w:t>
      </w:r>
    </w:p>
    <w:p w:rsidR="00955E27" w:rsidRDefault="00955E27" w:rsidP="00955E27">
      <w:pPr>
        <w:pStyle w:val="textbody"/>
      </w:pPr>
      <w:r>
        <w:t>July 1, 2014</w:t>
      </w:r>
    </w:p>
    <w:p w:rsidR="00955E27" w:rsidRDefault="00955E27" w:rsidP="00955E27">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  </w:t>
      </w:r>
    </w:p>
    <w:p w:rsidR="00955E27" w:rsidRPr="00955E27" w:rsidRDefault="00955E27" w:rsidP="00955E27">
      <w:pPr>
        <w:pStyle w:val="textbody"/>
      </w:pPr>
    </w:p>
    <w:p w:rsidR="00EC3415" w:rsidRDefault="00EC3415" w:rsidP="00EC3415">
      <w:pPr>
        <w:pStyle w:val="Heading3"/>
        <w:ind w:left="720" w:hanging="720"/>
        <w:rPr>
          <w:sz w:val="24"/>
          <w:szCs w:val="24"/>
        </w:rPr>
      </w:pPr>
      <w:bookmarkStart w:id="11" w:name="_Toc391466142"/>
      <w:r>
        <w:rPr>
          <w:sz w:val="24"/>
          <w:szCs w:val="24"/>
        </w:rPr>
        <w:t>Version 2.1</w:t>
      </w:r>
      <w:bookmarkEnd w:id="11"/>
      <w:r w:rsidR="005A1D18">
        <w:rPr>
          <w:sz w:val="24"/>
          <w:szCs w:val="24"/>
        </w:rPr>
        <w:t xml:space="preserve"> </w:t>
      </w:r>
    </w:p>
    <w:p w:rsidR="00CB488D" w:rsidRDefault="00DB0D95" w:rsidP="00CB488D">
      <w:pPr>
        <w:pStyle w:val="textbody"/>
      </w:pPr>
      <w:r>
        <w:t xml:space="preserve">Standard deviation has been removed as an Outbreak Duration input parameter because it is not used with the exponential distribution.  Also modified the selection of outbreak durations to specify that user input is the mean duration, which is the inverse of the exponential distribution </w:t>
      </w:r>
      <w:r>
        <w:rPr>
          <w:rFonts w:cstheme="minorHAnsi"/>
        </w:rPr>
        <w:t>λ</w:t>
      </w:r>
      <w:r>
        <w:t xml:space="preserve"> parameter.</w:t>
      </w:r>
      <w:r w:rsidR="00CB488D" w:rsidRPr="00CB488D">
        <w:t xml:space="preserve"> </w:t>
      </w:r>
      <w:r w:rsidR="00CB488D">
        <w:t xml:space="preserve">Version 2.1 of the Biomass Insects extension includes fixes for </w:t>
      </w:r>
      <w:r w:rsidR="00CB488D">
        <w:lastRenderedPageBreak/>
        <w:t>bugs that caused incorrect accounting of site-level defoliation and neighborhood average defoliation from the previous year.</w:t>
      </w:r>
    </w:p>
    <w:p w:rsidR="00CB488D" w:rsidRDefault="00CB488D" w:rsidP="00CB488D">
      <w:pPr>
        <w:pStyle w:val="textbody"/>
      </w:pPr>
      <w:proofErr w:type="gramStart"/>
      <w:r>
        <w:t>Added the ability to incorporate “protective effects” of non-host species, through the use of Susceptibility Class 4.</w:t>
      </w:r>
      <w:proofErr w:type="gramEnd"/>
      <w:r>
        <w:t xml:space="preserve">  (See 2.2, 4.6.3 for details)</w:t>
      </w:r>
    </w:p>
    <w:p w:rsidR="00DB0D95" w:rsidRDefault="00CB488D" w:rsidP="00CB488D">
      <w:pPr>
        <w:pStyle w:val="textbody"/>
      </w:pPr>
      <w:proofErr w:type="gramStart"/>
      <w:r>
        <w:t>Added the ability to specify a Beta distribution that uniformly returns 0 or 1, by specifying 0 for the alpha or beta parameters, respectively.</w:t>
      </w:r>
      <w:proofErr w:type="gramEnd"/>
    </w:p>
    <w:p w:rsidR="005B4E5A" w:rsidRDefault="005B4E5A" w:rsidP="00DB0D95">
      <w:pPr>
        <w:pStyle w:val="textbody"/>
      </w:pPr>
    </w:p>
    <w:p w:rsidR="005B4E5A" w:rsidRDefault="005B4E5A" w:rsidP="005B4E5A">
      <w:pPr>
        <w:pStyle w:val="Heading3"/>
        <w:ind w:left="720" w:hanging="720"/>
        <w:rPr>
          <w:sz w:val="24"/>
          <w:szCs w:val="24"/>
        </w:rPr>
      </w:pPr>
      <w:bookmarkStart w:id="12" w:name="_Toc391466143"/>
      <w:r>
        <w:rPr>
          <w:sz w:val="24"/>
          <w:szCs w:val="24"/>
        </w:rPr>
        <w:t>Version 2.2</w:t>
      </w:r>
      <w:bookmarkEnd w:id="12"/>
    </w:p>
    <w:p w:rsidR="005A1D18" w:rsidRPr="005A1D18" w:rsidRDefault="005A1D18" w:rsidP="005A1D18">
      <w:pPr>
        <w:pStyle w:val="textbody"/>
      </w:pPr>
      <w:r>
        <w:t>July 1 2014</w:t>
      </w:r>
    </w:p>
    <w:p w:rsidR="005B4E5A" w:rsidRDefault="005B4E5A" w:rsidP="005B4E5A">
      <w:pPr>
        <w:pStyle w:val="textbody"/>
        <w:rPr>
          <w:rFonts w:ascii="Times New Roman" w:hAnsi="Times New Roman" w:cs="Times New Roman"/>
          <w:sz w:val="24"/>
          <w:szCs w:val="24"/>
        </w:rPr>
      </w:pPr>
      <w:proofErr w:type="gramStart"/>
      <w:r>
        <w:rPr>
          <w:rFonts w:ascii="Times New Roman" w:hAnsi="Times New Roman" w:cs="Times New Roman"/>
          <w:sz w:val="24"/>
          <w:szCs w:val="24"/>
        </w:rPr>
        <w:t>Added compatibility with other succession extensions that inherit their cohorts from Biomass Cohorts through the new dependency on the Biomass Library.</w:t>
      </w:r>
      <w:proofErr w:type="gramEnd"/>
      <w:r>
        <w:rPr>
          <w:rFonts w:ascii="Times New Roman" w:hAnsi="Times New Roman" w:cs="Times New Roman"/>
          <w:sz w:val="24"/>
          <w:szCs w:val="24"/>
        </w:rPr>
        <w:t xml:space="preserve">  Any succession extension that uses a cohort structure that inherits from Biomass Cohorts should be able to be compatible with this version of Biomass Insects.</w:t>
      </w:r>
    </w:p>
    <w:p w:rsidR="005B4E5A" w:rsidRDefault="005B4E5A" w:rsidP="00DB0D95">
      <w:pPr>
        <w:pStyle w:val="textbody"/>
      </w:pPr>
    </w:p>
    <w:p w:rsidR="00955E27" w:rsidRDefault="00955E27" w:rsidP="00955E27">
      <w:pPr>
        <w:pStyle w:val="Heading2"/>
        <w:tabs>
          <w:tab w:val="left" w:pos="748"/>
          <w:tab w:val="left" w:pos="7854"/>
          <w:tab w:val="left" w:pos="8602"/>
        </w:tabs>
        <w:ind w:right="945"/>
      </w:pPr>
      <w:bookmarkStart w:id="13" w:name="_Toc391466144"/>
      <w:r>
        <w:t>Bug fixes</w:t>
      </w:r>
      <w:bookmarkEnd w:id="13"/>
    </w:p>
    <w:p w:rsidR="005B4E5A" w:rsidRDefault="005B4E5A" w:rsidP="00DB0D95">
      <w:pPr>
        <w:pStyle w:val="textbody"/>
      </w:pPr>
    </w:p>
    <w:p w:rsidR="00CB488D" w:rsidRDefault="00CB488D" w:rsidP="00CB488D">
      <w:pPr>
        <w:pStyle w:val="Heading2"/>
        <w:tabs>
          <w:tab w:val="left" w:pos="748"/>
          <w:tab w:val="left" w:pos="7854"/>
          <w:tab w:val="left" w:pos="8602"/>
        </w:tabs>
        <w:ind w:right="945"/>
      </w:pPr>
      <w:bookmarkStart w:id="14" w:name="_Toc391466145"/>
      <w:r>
        <w:t>Extension description</w:t>
      </w:r>
      <w:bookmarkEnd w:id="14"/>
    </w:p>
    <w:p w:rsidR="00CB488D" w:rsidRPr="000D12D5" w:rsidRDefault="00CB488D" w:rsidP="00DB0D95">
      <w:pPr>
        <w:pStyle w:val="textbody"/>
      </w:pPr>
    </w:p>
    <w:p w:rsidR="00CB488D" w:rsidRDefault="00CB488D" w:rsidP="00CB488D">
      <w:pPr>
        <w:pStyle w:val="Heading3"/>
        <w:ind w:left="720" w:hanging="720"/>
        <w:rPr>
          <w:sz w:val="24"/>
          <w:szCs w:val="24"/>
        </w:rPr>
      </w:pPr>
      <w:r>
        <w:rPr>
          <w:sz w:val="24"/>
          <w:szCs w:val="24"/>
        </w:rPr>
        <w:t xml:space="preserve"> </w:t>
      </w:r>
      <w:bookmarkStart w:id="15" w:name="_Toc391466146"/>
      <w:r>
        <w:rPr>
          <w:sz w:val="24"/>
          <w:szCs w:val="24"/>
        </w:rPr>
        <w:t>Insect biomass defoliation</w:t>
      </w:r>
      <w:bookmarkEnd w:id="15"/>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w:t>
      </w:r>
      <w:r w:rsidRPr="007B7E5A">
        <w:rPr>
          <w:rFonts w:ascii="Times New Roman" w:hAnsi="Times New Roman" w:cs="Times New Roman"/>
          <w:sz w:val="24"/>
          <w:szCs w:val="24"/>
        </w:rPr>
        <w:lastRenderedPageBreak/>
        <w:t xml:space="preserve">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CB488D" w:rsidRDefault="00CB488D" w:rsidP="007B7E5A">
      <w:pPr>
        <w:pStyle w:val="PlainText"/>
        <w:tabs>
          <w:tab w:val="left" w:pos="748"/>
          <w:tab w:val="left" w:pos="7854"/>
          <w:tab w:val="left" w:pos="8602"/>
        </w:tabs>
        <w:ind w:left="1122" w:right="945"/>
        <w:rPr>
          <w:rFonts w:ascii="Times New Roman" w:hAnsi="Times New Roman"/>
          <w:sz w:val="24"/>
          <w:szCs w:val="24"/>
        </w:rPr>
      </w:pPr>
    </w:p>
    <w:p w:rsidR="00CB488D" w:rsidRDefault="00CB488D" w:rsidP="00CB488D">
      <w:pPr>
        <w:pStyle w:val="Heading3"/>
        <w:ind w:left="720" w:hanging="720"/>
        <w:rPr>
          <w:sz w:val="24"/>
          <w:szCs w:val="24"/>
        </w:rPr>
      </w:pPr>
      <w:bookmarkStart w:id="16" w:name="_Toc391466147"/>
      <w:r>
        <w:rPr>
          <w:sz w:val="24"/>
          <w:szCs w:val="24"/>
        </w:rPr>
        <w:t>Outbreak temporal patterns</w:t>
      </w:r>
      <w:bookmarkEnd w:id="16"/>
    </w:p>
    <w:p w:rsidR="00CB488D" w:rsidRDefault="00CB488D" w:rsidP="007B7E5A">
      <w:pPr>
        <w:pStyle w:val="PlainText"/>
        <w:tabs>
          <w:tab w:val="left" w:pos="748"/>
          <w:tab w:val="left" w:pos="7854"/>
          <w:tab w:val="left" w:pos="8602"/>
        </w:tabs>
        <w:ind w:left="1122" w:right="945"/>
        <w:rPr>
          <w:rFonts w:ascii="Times New Roman" w:hAnsi="Times New Roman"/>
          <w:sz w:val="24"/>
          <w:szCs w:val="24"/>
        </w:rPr>
      </w:pPr>
    </w:p>
    <w:bookmarkEnd w:id="3"/>
    <w:bookmarkEnd w:id="4"/>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lastRenderedPageBreak/>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05FD0">
        <w:rPr>
          <w:rFonts w:ascii="Times New Roman" w:hAnsi="Times New Roman" w:cs="Times New Roman"/>
          <w:sz w:val="24"/>
          <w:szCs w:val="24"/>
        </w:rPr>
        <w:t>3.3.2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F05FD0">
        <w:rPr>
          <w:rFonts w:ascii="Times New Roman" w:hAnsi="Times New Roman" w:cs="Times New Roman"/>
          <w:sz w:val="24"/>
          <w:szCs w:val="24"/>
        </w:rPr>
        <w:t>3.3.1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drawing>
          <wp:inline distT="0" distB="0" distL="0" distR="0" wp14:anchorId="23E2AFBF" wp14:editId="4A7CEEC7">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35E13191" wp14:editId="1B376963">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CB488D" w:rsidRDefault="00CB488D" w:rsidP="00CB488D">
      <w:pPr>
        <w:pStyle w:val="Heading3"/>
        <w:ind w:left="720" w:hanging="720"/>
        <w:rPr>
          <w:sz w:val="24"/>
          <w:szCs w:val="24"/>
        </w:rPr>
      </w:pPr>
      <w:bookmarkStart w:id="17" w:name="_Ref383764473"/>
      <w:bookmarkStart w:id="18" w:name="_Toc391466148"/>
      <w:r>
        <w:rPr>
          <w:sz w:val="24"/>
          <w:szCs w:val="24"/>
        </w:rPr>
        <w:t>Defoliation</w:t>
      </w:r>
      <w:bookmarkEnd w:id="18"/>
    </w:p>
    <w:bookmarkEnd w:id="17"/>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w:t>
      </w:r>
      <w:r w:rsidR="006C0A4B">
        <w:rPr>
          <w:rFonts w:ascii="Times New Roman" w:hAnsi="Times New Roman"/>
          <w:sz w:val="24"/>
          <w:szCs w:val="24"/>
        </w:rPr>
        <w:lastRenderedPageBreak/>
        <w:t>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over</w:t>
      </w:r>
      <w:r w:rsidR="006E1FF2">
        <w:rPr>
          <w:rFonts w:ascii="Times New Roman" w:hAnsi="Times New Roman"/>
          <w:sz w:val="24"/>
          <w:szCs w:val="24"/>
        </w:rPr>
        <w:t xml:space="preserve"> an area specified by the user.</w:t>
      </w:r>
    </w:p>
    <w:p w:rsidR="006E1FF2" w:rsidRDefault="006E1FF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can be impacted by the “protective effects” of certain species.  These protective species are non-hosts that provide some means (e.g., natural enemies) for reducing the level of defoliation on hosts than would occur in the absence of these protective species.  The impact of protective species is applied in the model as a linear reduction in defoliation in proportion to the abundance of the protective species.  For example, is protective species comprise 25% of the site biomass, the calculated defoliation intensity will be 25% less than it would be otherwise</w:t>
      </w:r>
      <w:r w:rsidR="00EC3415">
        <w:rPr>
          <w:rFonts w:ascii="Times New Roman" w:hAnsi="Times New Roman"/>
          <w:sz w:val="24"/>
          <w:szCs w:val="24"/>
        </w:rPr>
        <w:t>.  The protective effect applies equally to the probability of outbreak patch initiation and spread, and the defoliation calculated in subsequent years.  Protective species are identified through the assignment of species susceptibility classes (</w:t>
      </w:r>
      <w:r w:rsidR="00EC3415">
        <w:rPr>
          <w:rFonts w:ascii="Times New Roman" w:hAnsi="Times New Roman"/>
          <w:sz w:val="24"/>
          <w:szCs w:val="24"/>
        </w:rPr>
        <w:fldChar w:fldCharType="begin"/>
      </w:r>
      <w:r w:rsidR="00EC3415">
        <w:rPr>
          <w:rFonts w:ascii="Times New Roman" w:hAnsi="Times New Roman"/>
          <w:sz w:val="24"/>
          <w:szCs w:val="24"/>
        </w:rPr>
        <w:instrText xml:space="preserve"> REF _Ref350417744 \r \h </w:instrText>
      </w:r>
      <w:r w:rsidR="00EC3415">
        <w:rPr>
          <w:rFonts w:ascii="Times New Roman" w:hAnsi="Times New Roman"/>
          <w:sz w:val="24"/>
          <w:szCs w:val="24"/>
        </w:rPr>
      </w:r>
      <w:r w:rsidR="00EC3415">
        <w:rPr>
          <w:rFonts w:ascii="Times New Roman" w:hAnsi="Times New Roman"/>
          <w:sz w:val="24"/>
          <w:szCs w:val="24"/>
        </w:rPr>
        <w:fldChar w:fldCharType="separate"/>
      </w:r>
      <w:r w:rsidR="00F05FD0">
        <w:rPr>
          <w:rFonts w:ascii="Times New Roman" w:hAnsi="Times New Roman"/>
          <w:sz w:val="24"/>
          <w:szCs w:val="24"/>
        </w:rPr>
        <w:t>3.6.3</w:t>
      </w:r>
      <w:r w:rsidR="00EC3415">
        <w:rPr>
          <w:rFonts w:ascii="Times New Roman" w:hAnsi="Times New Roman"/>
          <w:sz w:val="24"/>
          <w:szCs w:val="24"/>
        </w:rPr>
        <w:fldChar w:fldCharType="end"/>
      </w:r>
      <w:r w:rsidR="00EC3415">
        <w:rPr>
          <w:rFonts w:ascii="Times New Roman" w:hAnsi="Times New Roman"/>
          <w:sz w:val="24"/>
          <w:szCs w:val="24"/>
        </w:rPr>
        <w:t>).</w:t>
      </w:r>
    </w:p>
    <w:p w:rsidR="00CB488D" w:rsidRDefault="00C87743" w:rsidP="00CB488D">
      <w:pPr>
        <w:pStyle w:val="Heading3"/>
        <w:ind w:left="720" w:hanging="720"/>
        <w:rPr>
          <w:sz w:val="24"/>
          <w:szCs w:val="24"/>
        </w:rPr>
      </w:pPr>
      <w:bookmarkStart w:id="19" w:name="_Toc391466149"/>
      <w:r>
        <w:rPr>
          <w:sz w:val="24"/>
          <w:szCs w:val="24"/>
        </w:rPr>
        <w:t>Defoliation: Outbreak initiation and spread</w:t>
      </w:r>
      <w:bookmarkEnd w:id="19"/>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F05FD0">
        <w:rPr>
          <w:rFonts w:ascii="Times New Roman" w:hAnsi="Times New Roman"/>
          <w:sz w:val="24"/>
          <w:szCs w:val="24"/>
        </w:rPr>
        <w:t>3.7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for the neighborhood surrounding each site. These distributions are called neighborhood 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w:t>
      </w:r>
      <w:r w:rsidR="00A108C5">
        <w:rPr>
          <w:rFonts w:ascii="Times New Roman" w:hAnsi="Times New Roman"/>
          <w:sz w:val="24"/>
          <w:szCs w:val="24"/>
        </w:rPr>
        <w:lastRenderedPageBreak/>
        <w:t>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F05FD0">
        <w:rPr>
          <w:rFonts w:ascii="Times New Roman" w:hAnsi="Times New Roman"/>
          <w:sz w:val="24"/>
          <w:szCs w:val="24"/>
        </w:rPr>
        <w:t>3.4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5ACE6DEB" wp14:editId="3C5BB453">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521B9D5" wp14:editId="19E2E684">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F05FD0">
        <w:rPr>
          <w:rFonts w:ascii="Times New Roman" w:hAnsi="Times New Roman"/>
          <w:sz w:val="24"/>
          <w:szCs w:val="24"/>
        </w:rPr>
        <w:t>3.6.2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w:t>
      </w:r>
      <w:r w:rsidR="009C4765">
        <w:rPr>
          <w:rFonts w:ascii="Times New Roman" w:hAnsi="Times New Roman"/>
          <w:sz w:val="24"/>
          <w:szCs w:val="24"/>
        </w:rPr>
        <w:t>-</w:t>
      </w:r>
      <w:r w:rsidR="00103D21" w:rsidRPr="00C47617">
        <w:rPr>
          <w:rFonts w:ascii="Times New Roman" w:hAnsi="Times New Roman"/>
          <w:sz w:val="24"/>
          <w:szCs w:val="24"/>
        </w:rPr>
        <w:t>level defoliation is then calculated as the biomass</w:t>
      </w:r>
      <w:r w:rsidR="009C4765">
        <w:rPr>
          <w:rFonts w:ascii="Times New Roman" w:hAnsi="Times New Roman"/>
          <w:sz w:val="24"/>
          <w:szCs w:val="24"/>
        </w:rPr>
        <w:t>-</w:t>
      </w:r>
      <w:r w:rsidR="00103D21" w:rsidRPr="00C47617">
        <w:rPr>
          <w:rFonts w:ascii="Times New Roman" w:hAnsi="Times New Roman"/>
          <w:sz w:val="24"/>
          <w:szCs w:val="24"/>
        </w:rPr>
        <w:t>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w:t>
      </w:r>
      <w:r w:rsidR="009C4765">
        <w:rPr>
          <w:rFonts w:ascii="Times New Roman" w:hAnsi="Times New Roman"/>
          <w:sz w:val="24"/>
          <w:szCs w:val="24"/>
        </w:rPr>
        <w:t>-</w:t>
      </w:r>
      <w:r w:rsidR="00BB77CC">
        <w:rPr>
          <w:rFonts w:ascii="Times New Roman" w:hAnsi="Times New Roman"/>
          <w:sz w:val="24"/>
          <w:szCs w:val="24"/>
        </w:rPr>
        <w:t>level actual defoliation is used in the following year</w:t>
      </w:r>
      <w:r w:rsidR="009C4765">
        <w:rPr>
          <w:rFonts w:ascii="Times New Roman" w:hAnsi="Times New Roman"/>
          <w:sz w:val="24"/>
          <w:szCs w:val="24"/>
        </w:rPr>
        <w:t>,</w:t>
      </w:r>
      <w:r w:rsidR="00BB77CC">
        <w:rPr>
          <w:rFonts w:ascii="Times New Roman" w:hAnsi="Times New Roman"/>
          <w:sz w:val="24"/>
          <w:szCs w:val="24"/>
        </w:rPr>
        <w:t xml:space="preserve"> if the outbreak continues</w:t>
      </w:r>
      <w:r w:rsidR="009C4765">
        <w:rPr>
          <w:rFonts w:ascii="Times New Roman" w:hAnsi="Times New Roman"/>
          <w:sz w:val="24"/>
          <w:szCs w:val="24"/>
        </w:rPr>
        <w:t>,</w:t>
      </w:r>
      <w:r w:rsidR="00BB77CC">
        <w:rPr>
          <w:rFonts w:ascii="Times New Roman" w:hAnsi="Times New Roman"/>
          <w:sz w:val="24"/>
          <w:szCs w:val="24"/>
        </w:rPr>
        <w:t xml:space="preserve"> to calculate neighborhood average defoliation values to determine which distribution subsequent defoliation intensity values are drawn from.</w:t>
      </w: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516E0B" w:rsidRDefault="00516E0B" w:rsidP="00516E0B">
      <w:pPr>
        <w:pStyle w:val="Heading3"/>
        <w:ind w:left="720" w:hanging="720"/>
        <w:rPr>
          <w:sz w:val="24"/>
          <w:szCs w:val="24"/>
        </w:rPr>
      </w:pPr>
      <w:bookmarkStart w:id="20" w:name="_Toc391466150"/>
      <w:r>
        <w:rPr>
          <w:sz w:val="24"/>
          <w:szCs w:val="24"/>
        </w:rPr>
        <w:lastRenderedPageBreak/>
        <w:t>Growth reduction</w:t>
      </w:r>
      <w:bookmarkEnd w:id="20"/>
    </w:p>
    <w:p w:rsidR="009A650E" w:rsidRDefault="001422B4"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Pr>
          <w:rFonts w:ascii="Times New Roman" w:hAnsi="Times New Roman"/>
          <w:sz w:val="24"/>
          <w:szCs w:val="24"/>
        </w:rPr>
        <w:t xml:space="preserve"> </w:t>
      </w:r>
      <w:r w:rsidR="00493C2D">
        <w:rPr>
          <w:rFonts w:ascii="Times New Roman" w:hAnsi="Times New Roman"/>
          <w:sz w:val="24"/>
          <w:szCs w:val="24"/>
        </w:rPr>
        <w:t>a reduction in</w:t>
      </w:r>
      <w:r>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F05FD0">
        <w:rPr>
          <w:rFonts w:ascii="Times New Roman" w:hAnsi="Times New Roman"/>
          <w:sz w:val="24"/>
          <w:szCs w:val="24"/>
        </w:rPr>
        <w:t>3.6.4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F05FD0">
        <w:rPr>
          <w:rFonts w:ascii="Times New Roman" w:hAnsi="Times New Roman"/>
          <w:sz w:val="24"/>
          <w:szCs w:val="24"/>
        </w:rPr>
        <w:t>3.6.5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516E0B" w:rsidRDefault="00516E0B" w:rsidP="00D929B0">
      <w:pPr>
        <w:pStyle w:val="PlainText"/>
        <w:tabs>
          <w:tab w:val="left" w:pos="720"/>
        </w:tabs>
        <w:ind w:left="1122" w:right="945"/>
        <w:rPr>
          <w:rFonts w:ascii="Times New Roman" w:hAnsi="Times New Roman"/>
          <w:sz w:val="24"/>
          <w:szCs w:val="24"/>
        </w:rPr>
      </w:pPr>
    </w:p>
    <w:p w:rsidR="00516E0B" w:rsidRDefault="00516E0B"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inline distT="0" distB="0" distL="0" distR="0" wp14:anchorId="74EAA9CF" wp14:editId="69816E85">
            <wp:extent cx="5706110" cy="29444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2944495"/>
                    </a:xfrm>
                    <a:prstGeom prst="rect">
                      <a:avLst/>
                    </a:prstGeom>
                    <a:noFill/>
                  </pic:spPr>
                </pic:pic>
              </a:graphicData>
            </a:graphic>
          </wp:inline>
        </w:drawing>
      </w:r>
    </w:p>
    <w:p w:rsidR="00516E0B" w:rsidRDefault="00516E0B" w:rsidP="00D929B0">
      <w:pPr>
        <w:pStyle w:val="PlainText"/>
        <w:tabs>
          <w:tab w:val="left" w:pos="720"/>
        </w:tabs>
        <w:ind w:left="1122" w:right="945"/>
        <w:rPr>
          <w:rFonts w:ascii="Times New Roman" w:hAnsi="Times New Roman"/>
          <w:sz w:val="24"/>
          <w:szCs w:val="24"/>
        </w:rPr>
      </w:pPr>
    </w:p>
    <w:p w:rsidR="00516E0B" w:rsidRDefault="00516E0B" w:rsidP="00516E0B">
      <w:pPr>
        <w:pStyle w:val="Heading3"/>
        <w:ind w:left="720" w:hanging="720"/>
        <w:rPr>
          <w:sz w:val="24"/>
          <w:szCs w:val="24"/>
        </w:rPr>
      </w:pPr>
      <w:bookmarkStart w:id="21" w:name="_Toc391466151"/>
      <w:r>
        <w:rPr>
          <w:sz w:val="24"/>
          <w:szCs w:val="24"/>
        </w:rPr>
        <w:lastRenderedPageBreak/>
        <w:t>Mortality</w:t>
      </w:r>
      <w:bookmarkEnd w:id="21"/>
    </w:p>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 xml:space="preserve">he percent mortality ranges from 0-1, with 1 representing complete mortality of a cohort. Percent mortality is multiplied times cohort Biomass to determine the amount of biomass removed due to defoliation </w:t>
      </w:r>
      <w:r w:rsidR="008E2E0A">
        <w:rPr>
          <w:rFonts w:ascii="Times New Roman" w:hAnsi="Times New Roman"/>
          <w:sz w:val="24"/>
          <w:szCs w:val="24"/>
        </w:rPr>
        <w:t>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516E0B" w:rsidP="00516E0B">
      <w:pPr>
        <w:pStyle w:val="Heading2"/>
        <w:numPr>
          <w:ilvl w:val="0"/>
          <w:numId w:val="0"/>
        </w:numPr>
        <w:ind w:right="945"/>
      </w:pPr>
      <w:bookmarkStart w:id="22" w:name="_Toc391466152"/>
      <w:r>
        <w:lastRenderedPageBreak/>
        <w:t xml:space="preserve">1.6. </w:t>
      </w:r>
      <w:r w:rsidR="009D60DD">
        <w:t>References</w:t>
      </w:r>
      <w:bookmarkEnd w:id="22"/>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bookmarkStart w:id="23" w:name="_GoBack"/>
      <w:bookmarkEnd w:id="23"/>
      <w:proofErr w:type="gramEnd"/>
    </w:p>
    <w:p w:rsidR="004E5C3F" w:rsidRPr="004E5C3F" w:rsidRDefault="004E5C3F" w:rsidP="004E5C3F">
      <w:pPr>
        <w:pStyle w:val="reference"/>
        <w:rPr>
          <w:rFonts w:cstheme="minorHAnsi"/>
          <w:sz w:val="24"/>
          <w:szCs w:val="24"/>
        </w:rPr>
      </w:pPr>
      <w:r>
        <w:rPr>
          <w:rFonts w:cstheme="minorHAnsi"/>
          <w:sz w:val="24"/>
          <w:szCs w:val="24"/>
        </w:rPr>
        <w:t>Foster, J.R., T</w:t>
      </w:r>
      <w:r w:rsidR="007E67AA">
        <w:rPr>
          <w:rFonts w:cstheme="minorHAnsi"/>
          <w:sz w:val="24"/>
          <w:szCs w:val="24"/>
        </w:rPr>
        <w:t xml:space="preserve">ownsend, P.A., </w:t>
      </w:r>
      <w:proofErr w:type="spellStart"/>
      <w:r w:rsidR="007E67AA">
        <w:rPr>
          <w:rFonts w:cstheme="minorHAnsi"/>
          <w:sz w:val="24"/>
          <w:szCs w:val="24"/>
        </w:rPr>
        <w:t>Mladenoff</w:t>
      </w:r>
      <w:proofErr w:type="spellEnd"/>
      <w:r w:rsidR="007E67AA">
        <w:rPr>
          <w:rFonts w:cstheme="minorHAnsi"/>
          <w:sz w:val="24"/>
          <w:szCs w:val="24"/>
        </w:rPr>
        <w:t xml:space="preserve">, D.J.  2013.  </w:t>
      </w:r>
      <w:r>
        <w:rPr>
          <w:rFonts w:cstheme="minorHAnsi"/>
          <w:sz w:val="24"/>
          <w:szCs w:val="24"/>
        </w:rPr>
        <w:t>Spatial dynamics of a gypsy moth defoliation outbreak and dependence on habitat cha</w:t>
      </w:r>
      <w:r w:rsidR="007E67AA">
        <w:rPr>
          <w:rFonts w:cstheme="minorHAnsi"/>
          <w:sz w:val="24"/>
          <w:szCs w:val="24"/>
        </w:rPr>
        <w:t>racteristics. Landscape Ecology 28:1307-1320.</w:t>
      </w:r>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esign, validation, and applic</w:t>
      </w:r>
      <w:r w:rsidR="007E67AA">
        <w:rPr>
          <w:rFonts w:eastAsia="Times New Roman" w:cstheme="minorHAnsi"/>
          <w:sz w:val="24"/>
          <w:szCs w:val="24"/>
        </w:rPr>
        <w:t xml:space="preserve">ation. Ecological </w:t>
      </w:r>
      <w:proofErr w:type="spellStart"/>
      <w:r w:rsidR="007E67AA">
        <w:rPr>
          <w:rFonts w:eastAsia="Times New Roman" w:cstheme="minorHAnsi"/>
          <w:sz w:val="24"/>
          <w:szCs w:val="24"/>
        </w:rPr>
        <w:t>Modelling</w:t>
      </w:r>
      <w:proofErr w:type="spellEnd"/>
      <w:r w:rsidR="007E67AA">
        <w:rPr>
          <w:rFonts w:eastAsia="Times New Roman" w:cstheme="minorHAnsi"/>
          <w:sz w:val="24"/>
          <w:szCs w:val="24"/>
        </w:rPr>
        <w:t xml:space="preserve"> 180:</w:t>
      </w:r>
      <w:r w:rsidRPr="009D60DD">
        <w:rPr>
          <w:rFonts w:eastAsia="Times New Roman" w:cstheme="minorHAnsi"/>
          <w:sz w:val="24"/>
          <w:szCs w:val="24"/>
        </w:rPr>
        <w:t xml:space="preserve"> 211-229.</w:t>
      </w:r>
    </w:p>
    <w:p w:rsid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 xml:space="preserve">Ecological </w:t>
      </w:r>
      <w:proofErr w:type="spellStart"/>
      <w:r w:rsidRPr="009D60DD">
        <w:rPr>
          <w:rFonts w:cstheme="minorHAnsi"/>
          <w:sz w:val="24"/>
          <w:szCs w:val="24"/>
        </w:rPr>
        <w:t>Modelling</w:t>
      </w:r>
      <w:proofErr w:type="spellEnd"/>
      <w:r w:rsidRPr="009D60DD">
        <w:rPr>
          <w:rFonts w:cstheme="minorHAnsi"/>
          <w:sz w:val="24"/>
          <w:szCs w:val="24"/>
        </w:rPr>
        <w:t>.</w:t>
      </w:r>
      <w:proofErr w:type="gramEnd"/>
      <w:r w:rsidRPr="009D60DD">
        <w:rPr>
          <w:rFonts w:cstheme="minorHAnsi"/>
          <w:sz w:val="24"/>
          <w:szCs w:val="24"/>
        </w:rPr>
        <w:t xml:space="preserve"> 180: 153-174.</w:t>
      </w:r>
    </w:p>
    <w:p w:rsidR="00516E0B" w:rsidRDefault="00516E0B" w:rsidP="00516E0B">
      <w:pPr>
        <w:pStyle w:val="Heading2"/>
        <w:numPr>
          <w:ilvl w:val="0"/>
          <w:numId w:val="0"/>
        </w:numPr>
        <w:ind w:right="945"/>
      </w:pPr>
      <w:r>
        <w:t>1.</w:t>
      </w:r>
      <w:r>
        <w:t>7</w:t>
      </w:r>
      <w:r>
        <w:t xml:space="preserve">. </w:t>
      </w:r>
      <w:r>
        <w:t>Acknowledgements</w:t>
      </w:r>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4" w:name="_Toc102232959"/>
      <w:bookmarkStart w:id="25" w:name="_Toc391466154"/>
      <w:r>
        <w:lastRenderedPageBreak/>
        <w:t xml:space="preserve">Primary </w:t>
      </w:r>
      <w:r w:rsidR="004645F2">
        <w:t>Input File</w:t>
      </w:r>
      <w:bookmarkEnd w:id="24"/>
      <w:bookmarkEnd w:id="25"/>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6" w:name="_Toc112235332"/>
      <w:bookmarkStart w:id="27" w:name="_Toc133386213"/>
      <w:bookmarkStart w:id="28" w:name="_Toc133907148"/>
      <w:bookmarkStart w:id="29" w:name="_Toc391466155"/>
      <w:proofErr w:type="spellStart"/>
      <w:r>
        <w:t>LandisData</w:t>
      </w:r>
      <w:bookmarkEnd w:id="26"/>
      <w:bookmarkEnd w:id="27"/>
      <w:bookmarkEnd w:id="28"/>
      <w:bookmarkEnd w:id="29"/>
      <w:proofErr w:type="spellEnd"/>
    </w:p>
    <w:p w:rsidR="00D32FF2" w:rsidRPr="007B7E5A" w:rsidRDefault="00BB77CC" w:rsidP="00D32FF2">
      <w:pPr>
        <w:pStyle w:val="textbody"/>
        <w:rPr>
          <w:rFonts w:ascii="Times New Roman" w:hAnsi="Times New Roman" w:cs="Times New Roman"/>
          <w:sz w:val="24"/>
          <w:szCs w:val="24"/>
        </w:rPr>
      </w:pPr>
      <w:bookmarkStart w:id="30" w:name="_Toc112235333"/>
      <w:bookmarkStart w:id="31" w:name="_Toc133386214"/>
      <w:bookmarkStart w:id="32"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3" w:name="_Toc133907170"/>
      <w:bookmarkStart w:id="34" w:name="_Toc102232960"/>
      <w:bookmarkStart w:id="35" w:name="_Toc391466156"/>
      <w:bookmarkEnd w:id="30"/>
      <w:bookmarkEnd w:id="31"/>
      <w:bookmarkEnd w:id="32"/>
      <w:proofErr w:type="spellStart"/>
      <w:r>
        <w:t>Timestep</w:t>
      </w:r>
      <w:bookmarkEnd w:id="35"/>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6" w:name="_Toc391466157"/>
      <w:r>
        <w:t xml:space="preserve">Output </w:t>
      </w:r>
      <w:r w:rsidR="004645F2">
        <w:t>Map</w:t>
      </w:r>
      <w:bookmarkEnd w:id="33"/>
      <w:r w:rsidR="00E02B28">
        <w:t>s</w:t>
      </w:r>
      <w:bookmarkEnd w:id="36"/>
    </w:p>
    <w:p w:rsidR="00E02B28" w:rsidRDefault="00B44EB0" w:rsidP="00E02B28">
      <w:pPr>
        <w:pStyle w:val="textbody"/>
        <w:rPr>
          <w:rFonts w:ascii="Times New Roman" w:hAnsi="Times New Roman" w:cs="Times New Roman"/>
          <w:sz w:val="24"/>
          <w:szCs w:val="24"/>
        </w:rPr>
      </w:pPr>
      <w:bookmarkStart w:id="37"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F05FD0">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8" w:name="_Toc391466158"/>
      <w:r>
        <w:t>Log File</w:t>
      </w:r>
      <w:bookmarkEnd w:id="38"/>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05FD0">
        <w:rPr>
          <w:rFonts w:ascii="Times New Roman" w:hAnsi="Times New Roman" w:cs="Times New Roman"/>
          <w:sz w:val="24"/>
          <w:szCs w:val="24"/>
        </w:rPr>
        <w:t>4.2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9" w:name="_Toc391466159"/>
      <w:r>
        <w:t>Insect Input File List</w:t>
      </w:r>
      <w:bookmarkEnd w:id="39"/>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F05FD0">
        <w:rPr>
          <w:rFonts w:ascii="Times New Roman" w:hAnsi="Times New Roman" w:cs="Times New Roman"/>
          <w:sz w:val="24"/>
          <w:szCs w:val="24"/>
        </w:rPr>
        <w:t>3</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40" w:name="_Ref350406593"/>
      <w:bookmarkStart w:id="41" w:name="_Ref350412544"/>
      <w:bookmarkStart w:id="42" w:name="_Toc133386212"/>
      <w:bookmarkStart w:id="43" w:name="_Toc133907147"/>
      <w:bookmarkStart w:id="44" w:name="_Ref133933751"/>
      <w:bookmarkStart w:id="45" w:name="_Toc391466160"/>
      <w:bookmarkEnd w:id="37"/>
      <w:r>
        <w:lastRenderedPageBreak/>
        <w:t>Insect Input File</w:t>
      </w:r>
      <w:bookmarkEnd w:id="40"/>
      <w:bookmarkEnd w:id="41"/>
      <w:bookmarkEnd w:id="45"/>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6" w:name="_Toc391466161"/>
      <w:proofErr w:type="spellStart"/>
      <w:r>
        <w:t>LandisData</w:t>
      </w:r>
      <w:bookmarkEnd w:id="46"/>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7" w:name="_Ref350411449"/>
      <w:bookmarkStart w:id="48" w:name="_Ref350418659"/>
      <w:bookmarkStart w:id="49" w:name="_Toc391466162"/>
      <w:r>
        <w:t>Insect Name</w:t>
      </w:r>
      <w:bookmarkEnd w:id="47"/>
      <w:bookmarkEnd w:id="48"/>
      <w:bookmarkEnd w:id="49"/>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50" w:name="_Toc391466163"/>
      <w:r>
        <w:t>Temporal Pattern</w:t>
      </w:r>
      <w:r w:rsidR="0010227B">
        <w:t xml:space="preserve"> </w:t>
      </w:r>
      <w:r>
        <w:t>Parameter Inputs</w:t>
      </w:r>
      <w:bookmarkEnd w:id="50"/>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51" w:name="_Ref350407023"/>
      <w:bookmarkStart w:id="52" w:name="_Toc391466164"/>
      <w:r w:rsidRPr="007B7E5A">
        <w:rPr>
          <w:sz w:val="24"/>
          <w:szCs w:val="24"/>
        </w:rPr>
        <w:t>Mean Duration</w:t>
      </w:r>
      <w:bookmarkEnd w:id="52"/>
      <w:r w:rsidR="008610B3" w:rsidRPr="007B7E5A">
        <w:rPr>
          <w:sz w:val="24"/>
          <w:szCs w:val="24"/>
        </w:rPr>
        <w:t xml:space="preserve"> </w:t>
      </w:r>
      <w:bookmarkEnd w:id="51"/>
    </w:p>
    <w:p w:rsidR="00DB0D95" w:rsidRPr="007B7E5A" w:rsidRDefault="00DB0D95" w:rsidP="00DB0D95">
      <w:pPr>
        <w:pStyle w:val="textbody"/>
        <w:rPr>
          <w:rFonts w:ascii="Times New Roman" w:hAnsi="Times New Roman" w:cs="Times New Roman"/>
          <w:sz w:val="24"/>
          <w:szCs w:val="24"/>
        </w:rPr>
      </w:pPr>
      <w:r>
        <w:rPr>
          <w:rFonts w:ascii="Times New Roman" w:hAnsi="Times New Roman" w:cs="Times New Roman"/>
          <w:sz w:val="24"/>
          <w:szCs w:val="24"/>
        </w:rPr>
        <w:t>Set this</w:t>
      </w:r>
      <w:r w:rsidRPr="007B7E5A">
        <w:rPr>
          <w:rFonts w:ascii="Times New Roman" w:hAnsi="Times New Roman" w:cs="Times New Roman"/>
          <w:sz w:val="24"/>
          <w:szCs w:val="24"/>
        </w:rPr>
        <w:t xml:space="preserve"> value</w:t>
      </w:r>
      <w:r>
        <w:rPr>
          <w:rFonts w:ascii="Times New Roman" w:hAnsi="Times New Roman" w:cs="Times New Roman"/>
          <w:sz w:val="24"/>
          <w:szCs w:val="24"/>
        </w:rPr>
        <w:t xml:space="preserve"> for the mean</w:t>
      </w:r>
      <w:r w:rsidRPr="007B7E5A">
        <w:rPr>
          <w:rFonts w:ascii="Times New Roman" w:hAnsi="Times New Roman" w:cs="Times New Roman"/>
          <w:sz w:val="24"/>
          <w:szCs w:val="24"/>
        </w:rPr>
        <w:t xml:space="preserve"> of outbreak duration in years for a given defoliator species</w:t>
      </w:r>
      <w:r>
        <w:rPr>
          <w:rFonts w:ascii="Times New Roman" w:hAnsi="Times New Roman" w:cs="Times New Roman"/>
          <w:sz w:val="24"/>
          <w:szCs w:val="24"/>
        </w:rPr>
        <w:t>.  Durations are drawn from an exponential distribution, where the λ parameter is defined as 1/</w:t>
      </w:r>
      <w:proofErr w:type="spellStart"/>
      <w:r>
        <w:rPr>
          <w:rFonts w:ascii="Times New Roman" w:hAnsi="Times New Roman" w:cs="Times New Roman"/>
          <w:sz w:val="24"/>
          <w:szCs w:val="24"/>
        </w:rPr>
        <w:t>MeanDuration</w:t>
      </w:r>
      <w:proofErr w:type="spellEnd"/>
      <w:r>
        <w:rPr>
          <w:rFonts w:ascii="Times New Roman" w:hAnsi="Times New Roman" w:cs="Times New Roman"/>
          <w:sz w:val="24"/>
          <w:szCs w:val="24"/>
        </w:rPr>
        <w:t>.</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10227B" w:rsidRPr="007B7E5A" w:rsidRDefault="0010227B" w:rsidP="0010227B">
      <w:pPr>
        <w:pStyle w:val="Heading3"/>
        <w:ind w:left="720" w:hanging="720"/>
        <w:rPr>
          <w:sz w:val="24"/>
          <w:szCs w:val="24"/>
        </w:rPr>
      </w:pPr>
      <w:bookmarkStart w:id="53" w:name="_Ref350406968"/>
      <w:bookmarkStart w:id="54" w:name="_Ref350407001"/>
      <w:bookmarkStart w:id="55" w:name="_Toc391466165"/>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3"/>
      <w:bookmarkEnd w:id="54"/>
      <w:bookmarkEnd w:id="55"/>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6" w:name="_Ref350410814"/>
      <w:bookmarkStart w:id="57" w:name="_Toc391466166"/>
      <w:r>
        <w:lastRenderedPageBreak/>
        <w:t>Neighborhood Size</w:t>
      </w:r>
      <w:bookmarkEnd w:id="56"/>
      <w:bookmarkEnd w:id="57"/>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8" w:name="_Toc391466167"/>
      <w:r>
        <w:t>Spatial Pattern Parameter Inputs</w:t>
      </w:r>
      <w:bookmarkEnd w:id="58"/>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9" w:name="_Toc391466168"/>
      <w:r>
        <w:t xml:space="preserve">Initial Patch </w:t>
      </w:r>
      <w:r w:rsidRPr="007B7E5A">
        <w:rPr>
          <w:sz w:val="24"/>
          <w:szCs w:val="24"/>
        </w:rPr>
        <w:t>Shape</w:t>
      </w:r>
      <w:r>
        <w:t xml:space="preserve"> Calibrator</w:t>
      </w:r>
      <w:bookmarkEnd w:id="59"/>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60" w:name="_Toc391466169"/>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60"/>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61" w:name="_Toc391466170"/>
      <w:r w:rsidRPr="00F33064">
        <w:rPr>
          <w:sz w:val="24"/>
          <w:szCs w:val="24"/>
        </w:rPr>
        <w:t>Initial Patch Distribution</w:t>
      </w:r>
      <w:bookmarkEnd w:id="61"/>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62" w:name="_Toc391466171"/>
      <w:r>
        <w:rPr>
          <w:sz w:val="24"/>
          <w:szCs w:val="24"/>
        </w:rPr>
        <w:t>InitialPatchValue</w:t>
      </w:r>
      <w:r w:rsidR="0010227B" w:rsidRPr="00F33064">
        <w:rPr>
          <w:sz w:val="24"/>
          <w:szCs w:val="24"/>
        </w:rPr>
        <w:t>1</w:t>
      </w:r>
      <w:bookmarkEnd w:id="62"/>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3" w:name="_Toc391466172"/>
      <w:r>
        <w:rPr>
          <w:sz w:val="24"/>
          <w:szCs w:val="24"/>
        </w:rPr>
        <w:t>Initial</w:t>
      </w:r>
      <w:r w:rsidR="0010227B" w:rsidRPr="00F33064">
        <w:rPr>
          <w:sz w:val="24"/>
          <w:szCs w:val="24"/>
        </w:rPr>
        <w:t>PatchValue2</w:t>
      </w:r>
      <w:bookmarkEnd w:id="63"/>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4" w:name="_Toc391466173"/>
      <w:r>
        <w:t>Tree Species Parameters</w:t>
      </w:r>
      <w:bookmarkEnd w:id="64"/>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5" w:name="_Toc391466174"/>
      <w:proofErr w:type="spellStart"/>
      <w:r w:rsidRPr="005D7095">
        <w:rPr>
          <w:sz w:val="24"/>
          <w:szCs w:val="24"/>
        </w:rPr>
        <w:t>MortalityEstimate</w:t>
      </w:r>
      <w:bookmarkEnd w:id="65"/>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fldChar w:fldCharType="separate"/>
      </w:r>
      <w:r w:rsidR="00F05FD0">
        <w:rPr>
          <w:b/>
          <w:bCs/>
          <w:sz w:val="24"/>
          <w:szCs w:val="24"/>
        </w:rPr>
        <w:t>Error! Reference source not found.</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 xml:space="preserve">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w:t>
      </w:r>
      <w:r w:rsidR="009E2F9A" w:rsidRPr="001A7863">
        <w:rPr>
          <w:sz w:val="24"/>
          <w:szCs w:val="24"/>
        </w:rPr>
        <w:lastRenderedPageBreak/>
        <w:t>for by the Biomass Succession extension.</w:t>
      </w:r>
      <w:r w:rsidR="005D7095" w:rsidRPr="001A7863">
        <w:rPr>
          <w:sz w:val="24"/>
          <w:szCs w:val="24"/>
        </w:rPr>
        <w:t xml:space="preserve"> 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6" w:name="_Ref350411088"/>
      <w:bookmarkStart w:id="67" w:name="_Toc391466175"/>
      <w:r>
        <w:rPr>
          <w:sz w:val="24"/>
          <w:szCs w:val="24"/>
        </w:rPr>
        <w:t>Species Name</w:t>
      </w:r>
      <w:bookmarkEnd w:id="67"/>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8" w:name="_Susceptibility_Class"/>
      <w:bookmarkStart w:id="69" w:name="_Ref350417744"/>
      <w:bookmarkStart w:id="70" w:name="_Toc391466176"/>
      <w:bookmarkEnd w:id="68"/>
      <w:r w:rsidRPr="00F33064">
        <w:rPr>
          <w:sz w:val="24"/>
          <w:szCs w:val="24"/>
        </w:rPr>
        <w:t>Susceptibility Class</w:t>
      </w:r>
      <w:bookmarkEnd w:id="66"/>
      <w:bookmarkEnd w:id="69"/>
      <w:bookmarkEnd w:id="7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currently places each tree species into one of </w:t>
      </w:r>
      <w:r w:rsidR="009C4765">
        <w:rPr>
          <w:rFonts w:ascii="Times New Roman" w:hAnsi="Times New Roman" w:cs="Times New Roman"/>
          <w:sz w:val="24"/>
          <w:szCs w:val="24"/>
        </w:rPr>
        <w:t>four</w:t>
      </w:r>
      <w:r w:rsidRPr="00F33064">
        <w:rPr>
          <w:rFonts w:ascii="Times New Roman" w:hAnsi="Times New Roman" w:cs="Times New Roman"/>
          <w:sz w:val="24"/>
          <w:szCs w:val="24"/>
        </w:rPr>
        <w:t xml:space="preserve"> host preference classes for a defoliator. Susceptibility class 1 represents the most preferred hosts, class 2 represents susceptible but less preferred secondary hosts, and class 3 represents immune hosts that are never defoliated by that species.</w:t>
      </w:r>
      <w:r w:rsidR="009C4765">
        <w:rPr>
          <w:rFonts w:ascii="Times New Roman" w:hAnsi="Times New Roman" w:cs="Times New Roman"/>
          <w:sz w:val="24"/>
          <w:szCs w:val="24"/>
        </w:rPr>
        <w:t xml:space="preserve">  Class 4 represents a special case of immune hosts that provide a protective effect on the hosts.  This is exemplified by the reduced spruce and fir defoliation in the presence of hardwoods.  For all calculations of site-level susceptibility classes, Class 4 is treated the same as Class 3. </w:t>
      </w:r>
      <w:r w:rsidRPr="00F33064">
        <w:rPr>
          <w:rFonts w:ascii="Times New Roman" w:hAnsi="Times New Roman" w:cs="Times New Roman"/>
          <w:sz w:val="24"/>
          <w:szCs w:val="24"/>
        </w:rPr>
        <w:t xml:space="preserve"> </w:t>
      </w:r>
      <w:r w:rsidR="009C4765">
        <w:rPr>
          <w:rFonts w:ascii="Times New Roman" w:hAnsi="Times New Roman" w:cs="Times New Roman"/>
          <w:sz w:val="24"/>
          <w:szCs w:val="24"/>
        </w:rPr>
        <w:t>I</w:t>
      </w:r>
      <w:r w:rsidRPr="00F33064">
        <w:rPr>
          <w:rFonts w:ascii="Times New Roman" w:hAnsi="Times New Roman" w:cs="Times New Roman"/>
          <w:sz w:val="24"/>
          <w:szCs w:val="24"/>
        </w:rPr>
        <w:t xml:space="preserve">nformation </w:t>
      </w:r>
      <w:r w:rsidR="009C4765">
        <w:rPr>
          <w:rFonts w:ascii="Times New Roman" w:hAnsi="Times New Roman" w:cs="Times New Roman"/>
          <w:sz w:val="24"/>
          <w:szCs w:val="24"/>
        </w:rPr>
        <w:t xml:space="preserve">regarding </w:t>
      </w:r>
      <w:r w:rsidR="006E1FF2">
        <w:rPr>
          <w:rFonts w:ascii="Times New Roman" w:hAnsi="Times New Roman" w:cs="Times New Roman"/>
          <w:sz w:val="24"/>
          <w:szCs w:val="24"/>
        </w:rPr>
        <w:t xml:space="preserve">host </w:t>
      </w:r>
      <w:r w:rsidR="009C4765">
        <w:rPr>
          <w:rFonts w:ascii="Times New Roman" w:hAnsi="Times New Roman" w:cs="Times New Roman"/>
          <w:sz w:val="24"/>
          <w:szCs w:val="24"/>
        </w:rPr>
        <w:t xml:space="preserve">species susceptibility </w:t>
      </w:r>
      <w:r w:rsidRPr="00F33064">
        <w:rPr>
          <w:rFonts w:ascii="Times New Roman" w:hAnsi="Times New Roman" w:cs="Times New Roman"/>
          <w:sz w:val="24"/>
          <w:szCs w:val="24"/>
        </w:rPr>
        <w:t>can usually be gleaned from the literature for most well studied defoliators.</w:t>
      </w:r>
    </w:p>
    <w:p w:rsidR="0010227B" w:rsidRPr="00F33064" w:rsidRDefault="0010227B" w:rsidP="0010227B">
      <w:pPr>
        <w:pStyle w:val="Heading3"/>
        <w:ind w:left="720" w:hanging="720"/>
        <w:rPr>
          <w:sz w:val="24"/>
          <w:szCs w:val="24"/>
        </w:rPr>
      </w:pPr>
      <w:bookmarkStart w:id="71" w:name="_Ref350410966"/>
      <w:bookmarkStart w:id="72" w:name="_Toc391466177"/>
      <w:r w:rsidRPr="00F33064">
        <w:rPr>
          <w:sz w:val="24"/>
          <w:szCs w:val="24"/>
        </w:rPr>
        <w:t>Growth Reduction – Slope</w:t>
      </w:r>
      <w:bookmarkEnd w:id="71"/>
      <w:bookmarkEnd w:id="72"/>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73" w:name="_Ref350410971"/>
      <w:bookmarkStart w:id="74" w:name="_Toc391466178"/>
      <w:r w:rsidRPr="00F33064">
        <w:rPr>
          <w:sz w:val="24"/>
          <w:szCs w:val="24"/>
        </w:rPr>
        <w:t>Growth Reduction – Intercept</w:t>
      </w:r>
      <w:bookmarkEnd w:id="73"/>
      <w:bookmarkEnd w:id="74"/>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5" w:name="_Toc391466179"/>
      <w:r w:rsidRPr="00F33064">
        <w:rPr>
          <w:sz w:val="24"/>
          <w:szCs w:val="24"/>
        </w:rPr>
        <w:lastRenderedPageBreak/>
        <w:t>Mortality – Slope</w:t>
      </w:r>
      <w:bookmarkEnd w:id="75"/>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fldChar w:fldCharType="separate"/>
      </w:r>
      <w:r w:rsidR="00F05FD0">
        <w:rPr>
          <w:rFonts w:ascii="Times New Roman" w:hAnsi="Times New Roman" w:cs="Times New Roman"/>
          <w:b/>
          <w:bCs/>
          <w:sz w:val="24"/>
          <w:szCs w:val="24"/>
        </w:rPr>
        <w:t xml:space="preserve">Error! Reference source not </w:t>
      </w:r>
      <w:proofErr w:type="gramStart"/>
      <w:r w:rsidR="00F05FD0">
        <w:rPr>
          <w:rFonts w:ascii="Times New Roman" w:hAnsi="Times New Roman" w:cs="Times New Roman"/>
          <w:b/>
          <w:bCs/>
          <w:sz w:val="24"/>
          <w:szCs w:val="24"/>
        </w:rPr>
        <w:t>found.</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proofErr w:type="gramEnd"/>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6" w:name="_Toc391466180"/>
      <w:r w:rsidRPr="00F33064">
        <w:rPr>
          <w:sz w:val="24"/>
          <w:szCs w:val="24"/>
        </w:rPr>
        <w:t>Mortality - Intercept</w:t>
      </w:r>
      <w:bookmarkEnd w:id="76"/>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fldChar w:fldCharType="separate"/>
      </w:r>
      <w:r w:rsidR="00F05FD0">
        <w:rPr>
          <w:rFonts w:ascii="Times New Roman" w:hAnsi="Times New Roman" w:cs="Times New Roman"/>
          <w:b/>
          <w:bCs/>
          <w:sz w:val="24"/>
          <w:szCs w:val="24"/>
        </w:rPr>
        <w:t>Error! Reference source not found.</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7" w:name="_Ref350419395"/>
      <w:bookmarkStart w:id="78" w:name="_Toc391466181"/>
      <w:r>
        <w:t>Susceptibility</w:t>
      </w:r>
      <w:r w:rsidR="00CD5EAC">
        <w:t xml:space="preserve"> Class</w:t>
      </w:r>
      <w:r w:rsidR="001A7863">
        <w:t xml:space="preserve"> Defoliation</w:t>
      </w:r>
      <w:r w:rsidR="00CD5EAC">
        <w:t xml:space="preserve"> </w:t>
      </w:r>
      <w:r w:rsidR="0010227B">
        <w:t>Table</w:t>
      </w:r>
      <w:bookmarkEnd w:id="77"/>
      <w:bookmarkEnd w:id="78"/>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 xml:space="preserve">As neighborhood defoliation increases (i.e. from 0-20% up to 80-100%), the probability of defoliation intensity will shift from most sites experiencing inconsequential defoliation to many sites experiencing heavy defoliation, close to 100%. Modification of these neighborhood </w:t>
      </w:r>
      <w:r w:rsidR="002D04FD" w:rsidRPr="00F33064">
        <w:rPr>
          <w:rFonts w:ascii="Times New Roman" w:hAnsi="Times New Roman" w:cs="Times New Roman"/>
          <w:sz w:val="24"/>
          <w:szCs w:val="24"/>
        </w:rPr>
        <w:lastRenderedPageBreak/>
        <w:t>dependent distributions controls the flashiness and spread of defoliation from one year to the next.</w:t>
      </w:r>
      <w:r w:rsidR="00EC3415">
        <w:rPr>
          <w:rFonts w:ascii="Times New Roman" w:hAnsi="Times New Roman" w:cs="Times New Roman"/>
          <w:sz w:val="24"/>
          <w:szCs w:val="24"/>
        </w:rPr>
        <w:t xml:space="preserve">  Users can specify a distribution that uniformly returns 0 or 1, by entering 0 for the Alpha or Beta parameters, respectively.</w:t>
      </w: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23D9795E" wp14:editId="6911DC5E">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9" w:name="_Toc391466182"/>
      <w:r w:rsidRPr="00F33064">
        <w:rPr>
          <w:sz w:val="24"/>
          <w:szCs w:val="24"/>
        </w:rPr>
        <w:t>Susceptibility Class</w:t>
      </w:r>
      <w:bookmarkEnd w:id="79"/>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F05FD0">
        <w:rPr>
          <w:rFonts w:ascii="Times New Roman" w:hAnsi="Times New Roman" w:cs="Times New Roman"/>
          <w:sz w:val="24"/>
          <w:szCs w:val="24"/>
        </w:rPr>
        <w:t>3.6.3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80" w:name="_Toc391466183"/>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80"/>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81" w:name="_Toc391466184"/>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81"/>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r w:rsidR="00EC3415">
        <w:rPr>
          <w:rFonts w:ascii="Times New Roman" w:hAnsi="Times New Roman" w:cs="Times New Roman"/>
          <w:sz w:val="24"/>
          <w:szCs w:val="24"/>
        </w:rPr>
        <w:t xml:space="preserve">  A parameter of 0 results in a uniform value of 0.</w:t>
      </w:r>
    </w:p>
    <w:p w:rsidR="00C3692C" w:rsidRPr="00F33064" w:rsidRDefault="00C3692C" w:rsidP="00C3692C">
      <w:pPr>
        <w:pStyle w:val="Heading3"/>
        <w:ind w:left="720" w:hanging="720"/>
        <w:rPr>
          <w:sz w:val="24"/>
          <w:szCs w:val="24"/>
        </w:rPr>
      </w:pPr>
      <w:bookmarkStart w:id="82" w:name="_Toc391466185"/>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82"/>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r w:rsidR="00EC3415">
        <w:rPr>
          <w:rFonts w:ascii="Times New Roman" w:hAnsi="Times New Roman" w:cs="Times New Roman"/>
          <w:sz w:val="24"/>
          <w:szCs w:val="24"/>
        </w:rPr>
        <w:t>A parameter of 0 results in a uniform value of 1.</w:t>
      </w:r>
    </w:p>
    <w:p w:rsidR="00C3692C" w:rsidRDefault="00F436C9" w:rsidP="00C3692C">
      <w:pPr>
        <w:pStyle w:val="textbody"/>
      </w:pPr>
      <w:r>
        <w:rPr>
          <w:noProof/>
        </w:rPr>
        <w:drawing>
          <wp:inline distT="0" distB="0" distL="0" distR="0" wp14:anchorId="6D3FFE74" wp14:editId="4B118F17">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83" w:name="_Toc391466186"/>
      <w:r>
        <w:lastRenderedPageBreak/>
        <w:t>Output Files</w:t>
      </w:r>
      <w:bookmarkEnd w:id="83"/>
    </w:p>
    <w:p w:rsidR="00EA3C81" w:rsidRDefault="00EA3C81" w:rsidP="00EA3C81">
      <w:pPr>
        <w:pStyle w:val="Heading2"/>
      </w:pPr>
      <w:bookmarkStart w:id="84" w:name="_Toc391466187"/>
      <w:r>
        <w:t>Output Maps</w:t>
      </w:r>
      <w:bookmarkEnd w:id="84"/>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5" w:name="_Ref350412494"/>
      <w:bookmarkStart w:id="86" w:name="_Toc391466188"/>
      <w:r>
        <w:t>Log File</w:t>
      </w:r>
      <w:bookmarkEnd w:id="85"/>
      <w:bookmarkEnd w:id="86"/>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F05FD0">
        <w:rPr>
          <w:rFonts w:ascii="Times New Roman" w:hAnsi="Times New Roman" w:cs="Times New Roman"/>
          <w:sz w:val="24"/>
          <w:szCs w:val="24"/>
        </w:rPr>
        <w:t>3.2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7" w:name="_Toc391466189"/>
      <w:r>
        <w:lastRenderedPageBreak/>
        <w:t>Example File</w:t>
      </w:r>
      <w:bookmarkEnd w:id="42"/>
      <w:bookmarkEnd w:id="43"/>
      <w:bookmarkEnd w:id="44"/>
      <w:bookmarkEnd w:id="87"/>
    </w:p>
    <w:p w:rsidR="004A44E5" w:rsidRDefault="004A44E5" w:rsidP="004A44E5">
      <w:pPr>
        <w:pStyle w:val="Heading2"/>
      </w:pPr>
      <w:bookmarkStart w:id="88" w:name="_Toc391466190"/>
      <w:r>
        <w:t>Primary Input File</w:t>
      </w:r>
      <w:bookmarkEnd w:id="88"/>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9" w:name="_Toc391466191"/>
      <w:r>
        <w:t>Insect Input File(s)</w:t>
      </w:r>
      <w:bookmarkEnd w:id="89"/>
    </w:p>
    <w:p w:rsidR="004A44E5" w:rsidRPr="004A44E5" w:rsidRDefault="004A44E5" w:rsidP="004A44E5">
      <w:pPr>
        <w:pStyle w:val="textbody"/>
        <w:spacing w:after="0"/>
        <w:ind w:left="0"/>
      </w:pPr>
    </w:p>
    <w:bookmarkEnd w:id="34"/>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BA571F">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lastRenderedPageBreak/>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6E1FF2" w:rsidP="002D150A">
      <w:pPr>
        <w:pStyle w:val="textbody"/>
        <w:spacing w:after="0"/>
        <w:ind w:left="0" w:right="10"/>
        <w:rPr>
          <w:rFonts w:ascii="Courier New" w:hAnsi="Courier New" w:cs="Courier New"/>
          <w:sz w:val="20"/>
          <w:szCs w:val="20"/>
        </w:rPr>
      </w:pPr>
      <w:proofErr w:type="spellStart"/>
      <w:proofErr w:type="gramStart"/>
      <w:r>
        <w:rPr>
          <w:rFonts w:ascii="Courier New" w:hAnsi="Courier New" w:cs="Courier New"/>
          <w:sz w:val="20"/>
          <w:szCs w:val="20"/>
        </w:rPr>
        <w:t>fraxamer</w:t>
      </w:r>
      <w:proofErr w:type="spellEnd"/>
      <w:proofErr w:type="gramEnd"/>
      <w:r>
        <w:rPr>
          <w:rFonts w:ascii="Courier New" w:hAnsi="Courier New" w:cs="Courier New"/>
          <w:sz w:val="20"/>
          <w:szCs w:val="20"/>
        </w:rPr>
        <w:tab/>
        <w:t>4</w:t>
      </w:r>
      <w:r w:rsidR="004A44E5" w:rsidRPr="002D150A">
        <w:rPr>
          <w:rFonts w:ascii="Courier New" w:hAnsi="Courier New" w:cs="Courier New"/>
          <w:sz w:val="20"/>
          <w:szCs w:val="20"/>
        </w:rPr>
        <w:tab/>
      </w:r>
      <w:r w:rsidR="004A44E5" w:rsidRPr="002D150A">
        <w:rPr>
          <w:rFonts w:ascii="Courier New" w:hAnsi="Courier New" w:cs="Courier New"/>
          <w:sz w:val="20"/>
          <w:szCs w:val="20"/>
        </w:rPr>
        <w:tab/>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t>1</w:t>
      </w:r>
      <w:r w:rsidR="004A44E5" w:rsidRPr="002D150A">
        <w:rPr>
          <w:rFonts w:ascii="Courier New" w:hAnsi="Courier New" w:cs="Courier New"/>
          <w:sz w:val="20"/>
          <w:szCs w:val="20"/>
        </w:rPr>
        <w:tab/>
      </w:r>
      <w:r w:rsidR="004A44E5" w:rsidRPr="002D150A">
        <w:rPr>
          <w:rFonts w:ascii="Courier New" w:hAnsi="Courier New" w:cs="Courier New"/>
          <w:sz w:val="20"/>
          <w:szCs w:val="20"/>
        </w:rPr>
        <w:tab/>
        <w:t>0.1</w:t>
      </w:r>
      <w:r w:rsidR="004A44E5"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9C0" w:rsidRDefault="00D979C0">
      <w:r>
        <w:separator/>
      </w:r>
    </w:p>
  </w:endnote>
  <w:endnote w:type="continuationSeparator" w:id="0">
    <w:p w:rsidR="00D979C0" w:rsidRDefault="00D9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E27" w:rsidRDefault="00955E27">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05FD0">
      <w:rPr>
        <w:rFonts w:ascii="Arial" w:hAnsi="Arial" w:cs="Arial"/>
        <w:noProof/>
      </w:rPr>
      <w:t>26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9C0" w:rsidRDefault="00D979C0">
      <w:r>
        <w:separator/>
      </w:r>
    </w:p>
  </w:footnote>
  <w:footnote w:type="continuationSeparator" w:id="0">
    <w:p w:rsidR="00D979C0" w:rsidRDefault="00D97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E27" w:rsidRDefault="00955E27">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E27" w:rsidRDefault="00955E27">
    <w:pPr>
      <w:pStyle w:val="Header"/>
      <w:tabs>
        <w:tab w:val="clear" w:pos="4320"/>
        <w:tab w:val="clear" w:pos="8640"/>
        <w:tab w:val="center" w:pos="4500"/>
        <w:tab w:val="right" w:pos="9000"/>
      </w:tabs>
    </w:pPr>
    <w:fldSimple w:instr=" DOCPROPERTY  &quot;Extension Name&quot;  \* MERGEFORMAT ">
      <w:r w:rsidR="00F05FD0">
        <w:t xml:space="preserve">Biomass Insects </w:t>
      </w:r>
    </w:fldSimple>
    <w:r>
      <w:t xml:space="preserve"> v</w:t>
    </w:r>
    <w:fldSimple w:instr=" DOCPROPERTY  &quot;Extension Version&quot;  \* MERGEFORMAT ">
      <w:r w:rsidR="00F05FD0">
        <w:t>2.1</w:t>
      </w:r>
    </w:fldSimple>
    <w:r>
      <w:fldChar w:fldCharType="begin"/>
    </w:r>
    <w:r>
      <w:instrText xml:space="preserve"> TITLE   \* MERGEFORMAT </w:instrText>
    </w:r>
    <w:r>
      <w:fldChar w:fldCharType="end"/>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1E3B86"/>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2216F"/>
    <w:rsid w:val="003440CA"/>
    <w:rsid w:val="00351E2F"/>
    <w:rsid w:val="003622D0"/>
    <w:rsid w:val="00362B9E"/>
    <w:rsid w:val="00364F3F"/>
    <w:rsid w:val="0038196D"/>
    <w:rsid w:val="00385507"/>
    <w:rsid w:val="003A238D"/>
    <w:rsid w:val="003B7F08"/>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D4B27"/>
    <w:rsid w:val="004E59C6"/>
    <w:rsid w:val="004E5C21"/>
    <w:rsid w:val="004E5C3F"/>
    <w:rsid w:val="004E7FEF"/>
    <w:rsid w:val="00516E0B"/>
    <w:rsid w:val="00520495"/>
    <w:rsid w:val="005346C9"/>
    <w:rsid w:val="00540508"/>
    <w:rsid w:val="00542F56"/>
    <w:rsid w:val="00544E02"/>
    <w:rsid w:val="00550A66"/>
    <w:rsid w:val="00576C4A"/>
    <w:rsid w:val="0059367D"/>
    <w:rsid w:val="005962F6"/>
    <w:rsid w:val="005A1D18"/>
    <w:rsid w:val="005B06CE"/>
    <w:rsid w:val="005B11D5"/>
    <w:rsid w:val="005B4E5A"/>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0847"/>
    <w:rsid w:val="0068499C"/>
    <w:rsid w:val="00692BA6"/>
    <w:rsid w:val="006B436C"/>
    <w:rsid w:val="006B5DF6"/>
    <w:rsid w:val="006C0A4B"/>
    <w:rsid w:val="006C0D77"/>
    <w:rsid w:val="006D67C6"/>
    <w:rsid w:val="006E1FF2"/>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67AA"/>
    <w:rsid w:val="007E7C73"/>
    <w:rsid w:val="007F7D44"/>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5E27"/>
    <w:rsid w:val="00957DCF"/>
    <w:rsid w:val="00961D39"/>
    <w:rsid w:val="00966512"/>
    <w:rsid w:val="00995142"/>
    <w:rsid w:val="009A1B07"/>
    <w:rsid w:val="009A650E"/>
    <w:rsid w:val="009B7675"/>
    <w:rsid w:val="009C476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60BDD"/>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571F"/>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743"/>
    <w:rsid w:val="00C87BB4"/>
    <w:rsid w:val="00C90E94"/>
    <w:rsid w:val="00CA7169"/>
    <w:rsid w:val="00CB488D"/>
    <w:rsid w:val="00CC2B86"/>
    <w:rsid w:val="00CC57F6"/>
    <w:rsid w:val="00CC6C23"/>
    <w:rsid w:val="00CD1FA9"/>
    <w:rsid w:val="00CD537C"/>
    <w:rsid w:val="00CD5EAC"/>
    <w:rsid w:val="00D10648"/>
    <w:rsid w:val="00D13880"/>
    <w:rsid w:val="00D2083C"/>
    <w:rsid w:val="00D3190D"/>
    <w:rsid w:val="00D32FF2"/>
    <w:rsid w:val="00D338C7"/>
    <w:rsid w:val="00D411DB"/>
    <w:rsid w:val="00D47065"/>
    <w:rsid w:val="00D56B63"/>
    <w:rsid w:val="00D614BE"/>
    <w:rsid w:val="00D62398"/>
    <w:rsid w:val="00D830DE"/>
    <w:rsid w:val="00D929B0"/>
    <w:rsid w:val="00D979C0"/>
    <w:rsid w:val="00DB0D95"/>
    <w:rsid w:val="00DB17AB"/>
    <w:rsid w:val="00DE351C"/>
    <w:rsid w:val="00E02B28"/>
    <w:rsid w:val="00E3609A"/>
    <w:rsid w:val="00E37949"/>
    <w:rsid w:val="00E434C2"/>
    <w:rsid w:val="00E437FB"/>
    <w:rsid w:val="00E611C8"/>
    <w:rsid w:val="00E86774"/>
    <w:rsid w:val="00EA3C81"/>
    <w:rsid w:val="00EB5E14"/>
    <w:rsid w:val="00EB67D8"/>
    <w:rsid w:val="00EC3415"/>
    <w:rsid w:val="00EE0EB3"/>
    <w:rsid w:val="00EE54E2"/>
    <w:rsid w:val="00F05FD0"/>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B4E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E5A"/>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B4E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4E5A"/>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36964</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De Bruijn, Arjanus M G</cp:lastModifiedBy>
  <cp:revision>3</cp:revision>
  <cp:lastPrinted>2014-06-25T17:36:00Z</cp:lastPrinted>
  <dcterms:created xsi:type="dcterms:W3CDTF">2014-06-25T17:36:00Z</dcterms:created>
  <dcterms:modified xsi:type="dcterms:W3CDTF">2014-06-25T17:36:00Z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2.1</vt:lpwstr>
  </property>
</Properties>
</file>